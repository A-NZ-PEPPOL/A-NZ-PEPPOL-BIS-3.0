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12A9637"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w:t>
      </w:r>
      <w:proofErr w:type="spellStart"/>
      <w:r w:rsidR="0054163A">
        <w:t>e</w:t>
      </w:r>
      <w:r w:rsidR="006728C1">
        <w:t>I</w:t>
      </w:r>
      <w:r w:rsidR="0054163A">
        <w:t>nvoicing</w:t>
      </w:r>
      <w:proofErr w:type="spellEnd"/>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3CDDECEC"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796B54">
        <w:t>7</w:t>
      </w:r>
    </w:p>
    <w:p w14:paraId="51AD8135" w14:textId="746E68FC" w:rsidR="00FE6EBB" w:rsidRDefault="00B724BF">
      <w:r>
        <w:rPr>
          <w:b/>
        </w:rPr>
        <w:t>Effective</w:t>
      </w:r>
      <w:r w:rsidR="008C1B33" w:rsidRPr="008C1B33">
        <w:rPr>
          <w:b/>
        </w:rPr>
        <w:t xml:space="preserve">: </w:t>
      </w:r>
      <w:r w:rsidR="00796B54">
        <w:t>30 May 2022</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104365249"/>
      <w:r w:rsidRPr="00437232">
        <w:rPr>
          <w:rFonts w:eastAsia="Arial"/>
        </w:rPr>
        <w:lastRenderedPageBreak/>
        <w:t>Version Control</w:t>
      </w:r>
      <w:bookmarkEnd w:id="0"/>
      <w:bookmarkEnd w:id="1"/>
    </w:p>
    <w:tbl>
      <w:tblPr>
        <w:tblStyle w:val="ATOTable"/>
        <w:tblW w:w="4947" w:type="pct"/>
        <w:tblLayout w:type="fixed"/>
        <w:tblLook w:val="04A0" w:firstRow="1" w:lastRow="0" w:firstColumn="1" w:lastColumn="0" w:noHBand="0" w:noVBand="1"/>
      </w:tblPr>
      <w:tblGrid>
        <w:gridCol w:w="993"/>
        <w:gridCol w:w="1416"/>
        <w:gridCol w:w="6521"/>
      </w:tblGrid>
      <w:tr w:rsidR="00146346" w:rsidRPr="00437232" w14:paraId="35FBBF26" w14:textId="77777777" w:rsidTr="002D60DC">
        <w:trPr>
          <w:cnfStyle w:val="100000000000" w:firstRow="1" w:lastRow="0" w:firstColumn="0" w:lastColumn="0" w:oddVBand="0" w:evenVBand="0" w:oddHBand="0" w:evenHBand="0" w:firstRowFirstColumn="0" w:firstRowLastColumn="0" w:lastRowFirstColumn="0" w:lastRowLastColumn="0"/>
        </w:trPr>
        <w:tc>
          <w:tcPr>
            <w:tcW w:w="556"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793"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651"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46346" w:rsidRPr="00437232" w14:paraId="781DD68E" w14:textId="77777777" w:rsidTr="002D60DC">
        <w:tc>
          <w:tcPr>
            <w:tcW w:w="556"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793"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651"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146346" w:rsidRPr="00437232" w14:paraId="40C07BEB" w14:textId="77777777" w:rsidTr="002D60DC">
        <w:tc>
          <w:tcPr>
            <w:tcW w:w="556"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793"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651" w:type="pct"/>
          </w:tcPr>
          <w:p w14:paraId="091BF9D9" w14:textId="3AA11BAF" w:rsidR="002C0532" w:rsidRDefault="002C0532" w:rsidP="002C0532">
            <w:pPr>
              <w:spacing w:before="120" w:line="240" w:lineRule="atLeast"/>
              <w:ind w:left="227" w:right="227"/>
            </w:pPr>
            <w:r>
              <w:t xml:space="preserve">Incorporated </w:t>
            </w:r>
            <w:hyperlink r:id="rId8"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w:t>
            </w:r>
            <w:proofErr w:type="spellStart"/>
            <w:r w:rsidRPr="003B7B40">
              <w:rPr>
                <w:rFonts w:eastAsia="Arial"/>
                <w:color w:val="000000"/>
              </w:rPr>
              <w:t>aunz</w:t>
            </w:r>
            <w:proofErr w:type="spellEnd"/>
            <w:r w:rsidRPr="003B7B40">
              <w:rPr>
                <w:rFonts w:eastAsia="Arial"/>
                <w:color w:val="000000"/>
              </w:rPr>
              <w:t xml:space="preserve">”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r w:rsidR="00C074DC">
              <w:rPr>
                <w:rFonts w:eastAsia="Arial"/>
                <w:color w:val="000000"/>
              </w:rPr>
              <w:t>Peppol</w:t>
            </w:r>
            <w:r>
              <w:rPr>
                <w:rFonts w:eastAsia="Arial"/>
                <w:color w:val="000000"/>
              </w:rPr>
              <w:t xml:space="preserve"> </w:t>
            </w:r>
            <w:proofErr w:type="spellStart"/>
            <w:r>
              <w:rPr>
                <w:rFonts w:eastAsia="Arial"/>
                <w:color w:val="000000"/>
              </w:rPr>
              <w:t>eDelivery</w:t>
            </w:r>
            <w:proofErr w:type="spellEnd"/>
            <w:r>
              <w:rPr>
                <w:rFonts w:eastAsia="Arial"/>
                <w:color w:val="000000"/>
              </w:rPr>
              <w:t xml:space="preserve"> specification documentations</w:t>
            </w:r>
          </w:p>
        </w:tc>
      </w:tr>
      <w:tr w:rsidR="00146346" w:rsidRPr="00437232" w14:paraId="782AE632" w14:textId="77777777" w:rsidTr="002D60DC">
        <w:tc>
          <w:tcPr>
            <w:tcW w:w="556"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793"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651"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proofErr w:type="spellStart"/>
            <w:r w:rsidRPr="00395A44">
              <w:rPr>
                <w:i/>
              </w:rPr>
              <w:t>AccountingCustomerParty</w:t>
            </w:r>
            <w:proofErr w:type="spellEnd"/>
            <w:r w:rsidRPr="00395A44">
              <w:rPr>
                <w:i/>
              </w:rPr>
              <w:t>/Party/</w:t>
            </w:r>
            <w:proofErr w:type="spellStart"/>
            <w:r w:rsidRPr="00395A44">
              <w:rPr>
                <w:i/>
              </w:rPr>
              <w:t>PartyTaxScheme</w:t>
            </w:r>
            <w:proofErr w:type="spellEnd"/>
            <w:r w:rsidRPr="00395A44">
              <w:rPr>
                <w:i/>
              </w:rPr>
              <w:t>/</w:t>
            </w:r>
            <w:proofErr w:type="spellStart"/>
            <w:r w:rsidRPr="00395A44">
              <w:rPr>
                <w:i/>
              </w:rPr>
              <w:t>CompanyID</w:t>
            </w:r>
            <w:proofErr w:type="spellEnd"/>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 xml:space="preserve">for </w:t>
            </w:r>
            <w:proofErr w:type="spellStart"/>
            <w:r>
              <w:rPr>
                <w:rFonts w:eastAsia="Times New Roman"/>
              </w:rPr>
              <w:t>PartyTaxScheme</w:t>
            </w:r>
            <w:proofErr w:type="spellEnd"/>
            <w:r>
              <w:rPr>
                <w:rFonts w:eastAsia="Times New Roman"/>
              </w:rPr>
              <w:t>/</w:t>
            </w:r>
            <w:proofErr w:type="spellStart"/>
            <w:r>
              <w:rPr>
                <w:rFonts w:eastAsia="Times New Roman"/>
              </w:rPr>
              <w:t>CompanyID</w:t>
            </w:r>
            <w:proofErr w:type="spellEnd"/>
            <w:r>
              <w:rPr>
                <w:rFonts w:eastAsia="Times New Roman"/>
              </w:rPr>
              <w:t xml:space="preserve"> within </w:t>
            </w:r>
            <w:proofErr w:type="spellStart"/>
            <w:r>
              <w:rPr>
                <w:rFonts w:eastAsia="Times New Roman"/>
              </w:rPr>
              <w:t>AccountingSupplierParty</w:t>
            </w:r>
            <w:proofErr w:type="spellEnd"/>
            <w:r>
              <w:rPr>
                <w:rFonts w:eastAsia="Times New Roman"/>
              </w:rPr>
              <w:t xml:space="preserve"> and </w:t>
            </w:r>
            <w:proofErr w:type="spellStart"/>
            <w:r>
              <w:rPr>
                <w:rFonts w:eastAsia="Times New Roman"/>
              </w:rPr>
              <w:t>TaxRepresentativeParty</w:t>
            </w:r>
            <w:proofErr w:type="spellEnd"/>
            <w:r>
              <w:rPr>
                <w:rFonts w:eastAsia="Times New Roman"/>
              </w:rPr>
              <w:t xml:space="preserve">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146346" w:rsidRPr="00437232" w14:paraId="77504FB4" w14:textId="77777777" w:rsidTr="002D60DC">
        <w:tc>
          <w:tcPr>
            <w:tcW w:w="556"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793"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651"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9"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identifiers</w:t>
            </w:r>
          </w:p>
          <w:p w14:paraId="47EFF2E9" w14:textId="730F2ADB" w:rsidR="00324D43" w:rsidRDefault="00324D43" w:rsidP="00F7371C">
            <w:pPr>
              <w:pStyle w:val="ListParagraph"/>
              <w:numPr>
                <w:ilvl w:val="0"/>
                <w:numId w:val="37"/>
              </w:numPr>
              <w:spacing w:before="120" w:line="240" w:lineRule="atLeast"/>
              <w:ind w:right="227"/>
            </w:pPr>
            <w:r>
              <w:t xml:space="preserve">Removed BR-CL-08 as the optional </w:t>
            </w:r>
            <w:proofErr w:type="spellStart"/>
            <w:proofErr w:type="gramStart"/>
            <w:r>
              <w:t>cbc:Note</w:t>
            </w:r>
            <w:proofErr w:type="spellEnd"/>
            <w:proofErr w:type="gramEnd"/>
            <w:r>
              <w:t xml:space="preserv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r w:rsidR="00146346" w:rsidRPr="00437232" w14:paraId="0F382DED" w14:textId="77777777" w:rsidTr="002D60DC">
        <w:tc>
          <w:tcPr>
            <w:tcW w:w="556" w:type="pct"/>
          </w:tcPr>
          <w:p w14:paraId="70797913" w14:textId="77777777" w:rsidR="000061EC" w:rsidRDefault="000061EC" w:rsidP="00493AD9">
            <w:pPr>
              <w:spacing w:before="120" w:line="240" w:lineRule="atLeast"/>
              <w:ind w:left="227" w:right="227"/>
              <w:rPr>
                <w:rFonts w:eastAsia="Arial"/>
                <w:color w:val="000000"/>
              </w:rPr>
            </w:pPr>
            <w:r>
              <w:rPr>
                <w:rFonts w:eastAsia="Arial"/>
                <w:color w:val="000000"/>
              </w:rPr>
              <w:t>1.0.4</w:t>
            </w:r>
          </w:p>
        </w:tc>
        <w:tc>
          <w:tcPr>
            <w:tcW w:w="793" w:type="pct"/>
          </w:tcPr>
          <w:p w14:paraId="7F26B84C" w14:textId="77777777" w:rsidR="000061EC" w:rsidRDefault="000061EC" w:rsidP="00493AD9">
            <w:pPr>
              <w:spacing w:before="120" w:line="240" w:lineRule="atLeast"/>
              <w:ind w:left="227" w:right="227"/>
              <w:rPr>
                <w:rFonts w:eastAsia="Arial"/>
                <w:color w:val="000000"/>
              </w:rPr>
            </w:pPr>
            <w:r>
              <w:rPr>
                <w:rFonts w:eastAsia="Arial"/>
                <w:color w:val="000000"/>
              </w:rPr>
              <w:t>17 November 2020</w:t>
            </w:r>
          </w:p>
        </w:tc>
        <w:tc>
          <w:tcPr>
            <w:tcW w:w="3651" w:type="pct"/>
          </w:tcPr>
          <w:p w14:paraId="0B79391E" w14:textId="77777777" w:rsidR="000061EC" w:rsidRDefault="000061EC" w:rsidP="00493AD9">
            <w:pPr>
              <w:spacing w:before="120" w:line="240" w:lineRule="atLeast"/>
              <w:ind w:left="227" w:right="227"/>
            </w:pPr>
            <w:r>
              <w:t xml:space="preserve">Changes: </w:t>
            </w:r>
          </w:p>
          <w:p w14:paraId="4490F0F7" w14:textId="77777777" w:rsidR="000061EC" w:rsidRDefault="000061EC" w:rsidP="00493AD9">
            <w:pPr>
              <w:pStyle w:val="ListParagraph"/>
              <w:numPr>
                <w:ilvl w:val="0"/>
                <w:numId w:val="49"/>
              </w:numPr>
              <w:spacing w:before="120" w:line="240" w:lineRule="atLeast"/>
              <w:ind w:right="227"/>
            </w:pPr>
            <w:r>
              <w:t xml:space="preserve">Incorporated changes listed in the BIS Billing 3.0 updates for </w:t>
            </w:r>
            <w:hyperlink r:id="rId10" w:history="1">
              <w:r w:rsidRPr="00162CD6">
                <w:rPr>
                  <w:rStyle w:val="Hyperlink"/>
                </w:rPr>
                <w:t>version 3.0.7 (hotfix in June 2020) and 3.0.8 (November 2020)</w:t>
              </w:r>
            </w:hyperlink>
            <w:r>
              <w:t xml:space="preserve"> where applicable, including updated EAS and ICD code lists, and minor correction to the ISO currency code list.  </w:t>
            </w:r>
          </w:p>
          <w:p w14:paraId="07790EFF" w14:textId="77777777" w:rsidR="000061EC" w:rsidRDefault="000061EC" w:rsidP="00493AD9">
            <w:pPr>
              <w:pStyle w:val="ListParagraph"/>
              <w:numPr>
                <w:ilvl w:val="0"/>
                <w:numId w:val="49"/>
              </w:numPr>
              <w:spacing w:before="120" w:line="240" w:lineRule="atLeast"/>
              <w:ind w:right="227"/>
            </w:pPr>
            <w:r>
              <w:t xml:space="preserve">Incorporated updates relating to CEF issues </w:t>
            </w:r>
            <w:hyperlink r:id="rId11" w:history="1">
              <w:r w:rsidRPr="00162CD6">
                <w:rPr>
                  <w:rStyle w:val="Hyperlink"/>
                </w:rPr>
                <w:t>206</w:t>
              </w:r>
            </w:hyperlink>
            <w:r>
              <w:t xml:space="preserve">, </w:t>
            </w:r>
            <w:hyperlink r:id="rId12" w:history="1">
              <w:r w:rsidRPr="00162CD6">
                <w:rPr>
                  <w:rStyle w:val="Hyperlink"/>
                </w:rPr>
                <w:t>213</w:t>
              </w:r>
            </w:hyperlink>
            <w:r>
              <w:t xml:space="preserve">, </w:t>
            </w:r>
            <w:hyperlink r:id="rId13" w:history="1">
              <w:r w:rsidRPr="00162CD6">
                <w:rPr>
                  <w:rStyle w:val="Hyperlink"/>
                </w:rPr>
                <w:t>215</w:t>
              </w:r>
            </w:hyperlink>
            <w:r>
              <w:t xml:space="preserve">, </w:t>
            </w:r>
            <w:hyperlink r:id="rId14" w:history="1">
              <w:r w:rsidRPr="00162CD6">
                <w:rPr>
                  <w:rStyle w:val="Hyperlink"/>
                </w:rPr>
                <w:t>217</w:t>
              </w:r>
            </w:hyperlink>
            <w:r>
              <w:t xml:space="preserve">, </w:t>
            </w:r>
            <w:hyperlink r:id="rId15" w:history="1">
              <w:r w:rsidRPr="00162CD6">
                <w:rPr>
                  <w:rStyle w:val="Hyperlink"/>
                </w:rPr>
                <w:t>219</w:t>
              </w:r>
            </w:hyperlink>
            <w:r>
              <w:t xml:space="preserve">, </w:t>
            </w:r>
            <w:hyperlink r:id="rId16" w:history="1">
              <w:r w:rsidRPr="00162CD6">
                <w:rPr>
                  <w:rStyle w:val="Hyperlink"/>
                </w:rPr>
                <w:t>220</w:t>
              </w:r>
            </w:hyperlink>
            <w:r>
              <w:t xml:space="preserve">, </w:t>
            </w:r>
            <w:hyperlink r:id="rId17" w:history="1">
              <w:r w:rsidRPr="00162CD6">
                <w:rPr>
                  <w:rStyle w:val="Hyperlink"/>
                </w:rPr>
                <w:t>224</w:t>
              </w:r>
            </w:hyperlink>
            <w:r>
              <w:t xml:space="preserve">, </w:t>
            </w:r>
            <w:hyperlink r:id="rId18" w:history="1">
              <w:r w:rsidRPr="00162CD6">
                <w:rPr>
                  <w:rStyle w:val="Hyperlink"/>
                </w:rPr>
                <w:t>225</w:t>
              </w:r>
            </w:hyperlink>
            <w:r>
              <w:t xml:space="preserve">, </w:t>
            </w:r>
            <w:hyperlink r:id="rId19" w:history="1">
              <w:r w:rsidRPr="00162CD6">
                <w:rPr>
                  <w:rStyle w:val="Hyperlink"/>
                </w:rPr>
                <w:t>230</w:t>
              </w:r>
            </w:hyperlink>
            <w:r>
              <w:t xml:space="preserve">, </w:t>
            </w:r>
            <w:hyperlink r:id="rId20" w:history="1">
              <w:r w:rsidRPr="00162CD6">
                <w:rPr>
                  <w:rStyle w:val="Hyperlink"/>
                </w:rPr>
                <w:t>237</w:t>
              </w:r>
            </w:hyperlink>
            <w:r>
              <w:t xml:space="preserve">. </w:t>
            </w:r>
          </w:p>
          <w:p w14:paraId="4A410941" w14:textId="77777777" w:rsidR="000061EC" w:rsidRDefault="000061EC" w:rsidP="00493AD9">
            <w:pPr>
              <w:pStyle w:val="ListParagraph"/>
              <w:spacing w:before="120" w:line="240" w:lineRule="atLeast"/>
              <w:ind w:left="587" w:right="227"/>
            </w:pPr>
            <w:r>
              <w:t xml:space="preserve">These include: </w:t>
            </w:r>
          </w:p>
          <w:p w14:paraId="3C0CDA6E" w14:textId="77777777" w:rsidR="000061EC" w:rsidRDefault="000061EC" w:rsidP="009875CD">
            <w:pPr>
              <w:pStyle w:val="ListParagraph"/>
              <w:numPr>
                <w:ilvl w:val="1"/>
                <w:numId w:val="49"/>
              </w:numPr>
              <w:spacing w:before="120" w:line="240" w:lineRule="atLeast"/>
              <w:ind w:left="991" w:right="227"/>
            </w:pPr>
            <w:r>
              <w:lastRenderedPageBreak/>
              <w:t xml:space="preserve">Adding two new validation rules: </w:t>
            </w:r>
          </w:p>
          <w:p w14:paraId="5424834E" w14:textId="21DAD37A" w:rsidR="000061EC" w:rsidRDefault="00F160D6" w:rsidP="009875CD">
            <w:pPr>
              <w:pStyle w:val="ListParagraph"/>
              <w:numPr>
                <w:ilvl w:val="2"/>
                <w:numId w:val="49"/>
              </w:numPr>
              <w:spacing w:before="120" w:line="240" w:lineRule="atLeast"/>
              <w:ind w:left="1275" w:right="227" w:hanging="284"/>
            </w:pPr>
            <w:hyperlink r:id="rId21" w:history="1">
              <w:r w:rsidR="000061EC" w:rsidRPr="006A3C0A">
                <w:rPr>
                  <w:rStyle w:val="Hyperlink"/>
                </w:rPr>
                <w:t>BR-CL-26</w:t>
              </w:r>
            </w:hyperlink>
            <w:r w:rsidR="000061EC">
              <w:t xml:space="preserve"> - Delivery location identifier scheme identifier MUST belong to the ISO 6523 ICD code list, </w:t>
            </w:r>
            <w:r w:rsidR="007237D7">
              <w:t>fatal</w:t>
            </w:r>
            <w:r w:rsidR="000061EC">
              <w:t>; and</w:t>
            </w:r>
          </w:p>
          <w:p w14:paraId="17CE1CE8" w14:textId="77777777" w:rsidR="000061EC" w:rsidRDefault="00F160D6" w:rsidP="009875CD">
            <w:pPr>
              <w:pStyle w:val="ListParagraph"/>
              <w:numPr>
                <w:ilvl w:val="2"/>
                <w:numId w:val="49"/>
              </w:numPr>
              <w:spacing w:before="120" w:line="240" w:lineRule="atLeast"/>
              <w:ind w:left="1275" w:right="227" w:hanging="284"/>
            </w:pPr>
            <w:hyperlink r:id="rId22" w:history="1">
              <w:r w:rsidR="000061EC" w:rsidRPr="006A3C0A">
                <w:rPr>
                  <w:rStyle w:val="Hyperlink"/>
                </w:rPr>
                <w:t>UBL-CR-680</w:t>
              </w:r>
            </w:hyperlink>
            <w:r w:rsidR="000061EC">
              <w:t xml:space="preserve"> - A UBL invoice should not include the </w:t>
            </w:r>
            <w:proofErr w:type="spellStart"/>
            <w:r w:rsidR="000061EC">
              <w:t>PaymentMeans</w:t>
            </w:r>
            <w:proofErr w:type="spellEnd"/>
            <w:r w:rsidR="000061EC">
              <w:t>/</w:t>
            </w:r>
            <w:proofErr w:type="spellStart"/>
            <w:r w:rsidR="000061EC">
              <w:t>PayerFinancialAccount</w:t>
            </w:r>
            <w:proofErr w:type="spellEnd"/>
            <w:r w:rsidR="000061EC">
              <w:t>, warning.</w:t>
            </w:r>
          </w:p>
          <w:p w14:paraId="5937B464" w14:textId="77777777" w:rsidR="000061EC" w:rsidRDefault="000061EC" w:rsidP="009875CD">
            <w:pPr>
              <w:pStyle w:val="ListParagraph"/>
              <w:numPr>
                <w:ilvl w:val="1"/>
                <w:numId w:val="49"/>
              </w:numPr>
              <w:spacing w:before="120" w:line="240" w:lineRule="atLeast"/>
              <w:ind w:left="991" w:right="227"/>
            </w:pPr>
            <w:r>
              <w:t>Minor corrections to rules UBL-CR-295, BR-CO-19, BR-E-05, UBL-CR-673, and UBL-CR-412.</w:t>
            </w:r>
          </w:p>
          <w:p w14:paraId="49103E70" w14:textId="77777777" w:rsidR="000061EC" w:rsidRPr="00791C42" w:rsidRDefault="000061EC" w:rsidP="00493AD9">
            <w:pPr>
              <w:pStyle w:val="ListParagraph"/>
              <w:numPr>
                <w:ilvl w:val="0"/>
                <w:numId w:val="49"/>
              </w:numPr>
              <w:spacing w:before="120" w:line="240" w:lineRule="atLeast"/>
              <w:ind w:right="227"/>
            </w:pPr>
            <w:r>
              <w:t>Minor editorial updates.</w:t>
            </w:r>
          </w:p>
        </w:tc>
      </w:tr>
      <w:tr w:rsidR="00146346" w:rsidRPr="00791C42" w14:paraId="74616562" w14:textId="77777777" w:rsidTr="002D60DC">
        <w:tc>
          <w:tcPr>
            <w:tcW w:w="556" w:type="pct"/>
          </w:tcPr>
          <w:p w14:paraId="37FEB008" w14:textId="7A8166E8" w:rsidR="002F44C4" w:rsidRDefault="002F44C4" w:rsidP="00206DE3">
            <w:pPr>
              <w:spacing w:before="120" w:line="240" w:lineRule="atLeast"/>
              <w:ind w:left="227" w:right="227"/>
              <w:rPr>
                <w:rFonts w:eastAsia="Arial"/>
                <w:color w:val="000000"/>
              </w:rPr>
            </w:pPr>
            <w:r>
              <w:rPr>
                <w:rFonts w:eastAsia="Arial"/>
                <w:color w:val="000000"/>
              </w:rPr>
              <w:lastRenderedPageBreak/>
              <w:t>1.0.5</w:t>
            </w:r>
          </w:p>
        </w:tc>
        <w:tc>
          <w:tcPr>
            <w:tcW w:w="793" w:type="pct"/>
          </w:tcPr>
          <w:p w14:paraId="40B3E2AC" w14:textId="451298A6" w:rsidR="002F44C4" w:rsidRDefault="001E34C8" w:rsidP="00206DE3">
            <w:pPr>
              <w:spacing w:before="120" w:line="240" w:lineRule="atLeast"/>
              <w:ind w:left="227" w:right="227"/>
              <w:rPr>
                <w:rFonts w:eastAsia="Arial"/>
                <w:color w:val="000000"/>
              </w:rPr>
            </w:pPr>
            <w:r>
              <w:rPr>
                <w:rFonts w:eastAsia="Arial"/>
                <w:color w:val="000000"/>
              </w:rPr>
              <w:t>17 May 2021</w:t>
            </w:r>
          </w:p>
        </w:tc>
        <w:tc>
          <w:tcPr>
            <w:tcW w:w="3651" w:type="pct"/>
          </w:tcPr>
          <w:p w14:paraId="500BAA10" w14:textId="77777777" w:rsidR="002F44C4" w:rsidRDefault="002F44C4" w:rsidP="00206DE3">
            <w:pPr>
              <w:spacing w:before="120" w:line="240" w:lineRule="atLeast"/>
              <w:ind w:left="227" w:right="227"/>
            </w:pPr>
            <w:r>
              <w:t xml:space="preserve">Changes: </w:t>
            </w:r>
          </w:p>
          <w:p w14:paraId="56C4D8FE" w14:textId="732B5D0C" w:rsidR="008B7267" w:rsidRDefault="008B7267" w:rsidP="00CF5359">
            <w:pPr>
              <w:pStyle w:val="ListParagraph"/>
              <w:numPr>
                <w:ilvl w:val="0"/>
                <w:numId w:val="49"/>
              </w:numPr>
              <w:spacing w:before="120"/>
              <w:ind w:right="227"/>
            </w:pPr>
            <w:r>
              <w:rPr>
                <w:rFonts w:cs="Arial"/>
                <w:color w:val="000000"/>
              </w:rPr>
              <w:t xml:space="preserve">Adopted changes as appropriate, as per </w:t>
            </w:r>
            <w:hyperlink r:id="rId23" w:history="1">
              <w:r w:rsidR="008A5E75" w:rsidRPr="008A5E75">
                <w:rPr>
                  <w:rStyle w:val="Hyperlink"/>
                  <w:rFonts w:cs="Arial"/>
                </w:rPr>
                <w:t>BIS Billing release 3.0.10</w:t>
              </w:r>
            </w:hyperlink>
            <w:r w:rsidR="0034262E">
              <w:t>, including updated code lists (EAS, ICD</w:t>
            </w:r>
            <w:r w:rsidR="0034262E" w:rsidRPr="0034262E">
              <w:t>, country</w:t>
            </w:r>
            <w:r w:rsidR="006A525B">
              <w:t xml:space="preserve"> code</w:t>
            </w:r>
            <w:r w:rsidR="0034262E" w:rsidRPr="0034262E">
              <w:t>,</w:t>
            </w:r>
            <w:r w:rsidR="006A525B">
              <w:t xml:space="preserve"> currency code,</w:t>
            </w:r>
            <w:r w:rsidR="0034262E" w:rsidRPr="0034262E">
              <w:t xml:space="preserve"> units of measure</w:t>
            </w:r>
            <w:r w:rsidR="006A525B">
              <w:t>, item type identification and charge codes</w:t>
            </w:r>
            <w:r w:rsidR="0034262E">
              <w:t>)</w:t>
            </w:r>
            <w:r w:rsidR="008A5E75">
              <w:rPr>
                <w:rFonts w:cs="Arial"/>
                <w:color w:val="000000"/>
              </w:rPr>
              <w:t>.</w:t>
            </w:r>
            <w:r w:rsidR="0034262E">
              <w:rPr>
                <w:rFonts w:cs="Arial"/>
                <w:color w:val="000000"/>
              </w:rPr>
              <w:br/>
            </w:r>
            <w:r w:rsidR="00063FD8">
              <w:rPr>
                <w:rFonts w:cs="Arial"/>
                <w:color w:val="000000"/>
              </w:rPr>
              <w:t>Note</w:t>
            </w:r>
            <w:r w:rsidR="008F2229">
              <w:rPr>
                <w:rFonts w:cs="Arial"/>
                <w:color w:val="000000"/>
              </w:rPr>
              <w:t>:</w:t>
            </w:r>
            <w:r w:rsidR="00063FD8">
              <w:rPr>
                <w:rFonts w:cs="Arial"/>
                <w:color w:val="000000"/>
              </w:rPr>
              <w:t xml:space="preserve"> updates m</w:t>
            </w:r>
            <w:r w:rsidR="00063FD8">
              <w:rPr>
                <w:color w:val="000000"/>
              </w:rPr>
              <w:t>ade under</w:t>
            </w:r>
            <w:r w:rsidR="00063FD8">
              <w:rPr>
                <w:rFonts w:cs="Arial"/>
                <w:color w:val="000000"/>
              </w:rPr>
              <w:t xml:space="preserve"> </w:t>
            </w:r>
            <w:hyperlink r:id="rId24" w:history="1">
              <w:r w:rsidR="00063FD8">
                <w:rPr>
                  <w:rStyle w:val="Hyperlink"/>
                  <w:rFonts w:cs="Arial"/>
                </w:rPr>
                <w:t>B</w:t>
              </w:r>
              <w:r w:rsidR="00063FD8">
                <w:rPr>
                  <w:rStyle w:val="Hyperlink"/>
                </w:rPr>
                <w:t>IS Billing H</w:t>
              </w:r>
              <w:r w:rsidR="00063FD8" w:rsidRPr="00DF15BE">
                <w:rPr>
                  <w:rStyle w:val="Hyperlink"/>
                  <w:rFonts w:cs="Arial"/>
                </w:rPr>
                <w:t>otfix v3.0.9</w:t>
              </w:r>
            </w:hyperlink>
            <w:r w:rsidR="00063FD8">
              <w:rPr>
                <w:rFonts w:cs="Arial"/>
                <w:color w:val="000000"/>
              </w:rPr>
              <w:t xml:space="preserve"> relate to country-specific rules </w:t>
            </w:r>
            <w:r w:rsidR="00063FD8">
              <w:rPr>
                <w:color w:val="000000"/>
              </w:rPr>
              <w:t>and are not applicable in A-NZ.</w:t>
            </w:r>
          </w:p>
          <w:p w14:paraId="7D09BE37" w14:textId="39572CD3" w:rsidR="00E97183" w:rsidRDefault="0034262E" w:rsidP="00CF5359">
            <w:pPr>
              <w:pStyle w:val="ListParagraph"/>
              <w:numPr>
                <w:ilvl w:val="0"/>
                <w:numId w:val="49"/>
              </w:numPr>
              <w:spacing w:before="60"/>
              <w:ind w:left="584" w:right="227" w:hanging="357"/>
              <w:contextualSpacing w:val="0"/>
            </w:pPr>
            <w:r>
              <w:t xml:space="preserve">Adopted </w:t>
            </w:r>
            <w:r w:rsidR="003A3B42">
              <w:t xml:space="preserve">selected </w:t>
            </w:r>
            <w:r>
              <w:t xml:space="preserve">changes </w:t>
            </w:r>
            <w:r w:rsidR="00E97183">
              <w:t xml:space="preserve">to </w:t>
            </w:r>
            <w:r w:rsidR="00206DE3">
              <w:t xml:space="preserve">UBL-SR </w:t>
            </w:r>
            <w:r w:rsidR="00E97183">
              <w:t>rule</w:t>
            </w:r>
            <w:r w:rsidR="003A3B42">
              <w:t xml:space="preserve"> severity (to become ‘</w:t>
            </w:r>
            <w:r w:rsidR="007237D7">
              <w:t>fatal</w:t>
            </w:r>
            <w:r w:rsidR="003A3B42">
              <w:t>’)</w:t>
            </w:r>
            <w:r>
              <w:t xml:space="preserve"> made in </w:t>
            </w:r>
            <w:hyperlink r:id="rId25" w:history="1">
              <w:r w:rsidRPr="008A5E75">
                <w:rPr>
                  <w:rStyle w:val="Hyperlink"/>
                  <w:rFonts w:cs="Arial"/>
                </w:rPr>
                <w:t>BIS Billing release 3.0.</w:t>
              </w:r>
              <w:r>
                <w:rPr>
                  <w:rStyle w:val="Hyperlink"/>
                  <w:rFonts w:cs="Arial"/>
                </w:rPr>
                <w:t>8</w:t>
              </w:r>
            </w:hyperlink>
            <w:r w:rsidR="00DE753C">
              <w:t xml:space="preserve"> from CEF </w:t>
            </w:r>
            <w:hyperlink r:id="rId26" w:history="1">
              <w:r w:rsidR="00DE753C">
                <w:rPr>
                  <w:rStyle w:val="Hyperlink"/>
                  <w:rFonts w:eastAsia="Times New Roman"/>
                </w:rPr>
                <w:t>#214</w:t>
              </w:r>
            </w:hyperlink>
            <w:r w:rsidR="000472ED">
              <w:rPr>
                <w:rFonts w:eastAsia="Times New Roman"/>
              </w:rPr>
              <w:t xml:space="preserve"> </w:t>
            </w:r>
            <w:r w:rsidR="000472ED" w:rsidRPr="000472ED">
              <w:rPr>
                <w:rFonts w:eastAsia="Times New Roman"/>
              </w:rPr>
              <w:t>that were not applied to A-NZ specifications at the time</w:t>
            </w:r>
            <w:r w:rsidR="00E97183">
              <w:t>:</w:t>
            </w:r>
          </w:p>
          <w:p w14:paraId="6136C02D" w14:textId="715A0F1E" w:rsidR="002F44C4" w:rsidRDefault="00E97183" w:rsidP="009875CD">
            <w:pPr>
              <w:pStyle w:val="ListParagraph"/>
              <w:numPr>
                <w:ilvl w:val="1"/>
                <w:numId w:val="49"/>
              </w:numPr>
              <w:spacing w:before="120"/>
              <w:ind w:left="991" w:right="227"/>
            </w:pPr>
            <w:r>
              <w:t xml:space="preserve">UBL-SR-01 to UBL-SR-26, </w:t>
            </w:r>
            <w:r w:rsidR="002F44C4">
              <w:t xml:space="preserve"> </w:t>
            </w:r>
            <w:r w:rsidR="00310336">
              <w:t xml:space="preserve">UBL-SR-28,  </w:t>
            </w:r>
            <w:r>
              <w:t>UBL-SR-30 to UBL-SR-37, UBL-SR-39 to UBL-SR-43</w:t>
            </w:r>
            <w:r w:rsidR="00FF24D2">
              <w:t>, UBL-SR-48 to UBL-SR-50.</w:t>
            </w:r>
          </w:p>
          <w:p w14:paraId="7E68E497" w14:textId="103521A9" w:rsidR="00206DE3" w:rsidRDefault="00FF24D2" w:rsidP="00CF5359">
            <w:pPr>
              <w:pStyle w:val="ListParagraph"/>
              <w:numPr>
                <w:ilvl w:val="0"/>
                <w:numId w:val="49"/>
              </w:numPr>
              <w:spacing w:before="60"/>
              <w:ind w:left="584" w:right="227" w:hanging="357"/>
              <w:contextualSpacing w:val="0"/>
            </w:pPr>
            <w:r>
              <w:t>Remove</w:t>
            </w:r>
            <w:r w:rsidR="0034262E">
              <w:t>d as a result of review of UBL-SR-</w:t>
            </w:r>
            <w:proofErr w:type="spellStart"/>
            <w:r w:rsidR="0034262E">
              <w:t>nn</w:t>
            </w:r>
            <w:proofErr w:type="spellEnd"/>
            <w:r w:rsidR="0034262E">
              <w:t xml:space="preserve"> rules</w:t>
            </w:r>
            <w:r>
              <w:t xml:space="preserve">: </w:t>
            </w:r>
          </w:p>
          <w:p w14:paraId="0C1A2345" w14:textId="7013A043" w:rsidR="00FF24D2" w:rsidRPr="0017140B" w:rsidRDefault="00F160D6" w:rsidP="009875CD">
            <w:pPr>
              <w:pStyle w:val="ListParagraph"/>
              <w:numPr>
                <w:ilvl w:val="1"/>
                <w:numId w:val="49"/>
              </w:numPr>
              <w:spacing w:before="120"/>
              <w:ind w:left="991" w:right="227"/>
            </w:pPr>
            <w:hyperlink r:id="rId27" w:history="1">
              <w:r w:rsidR="00206DE3" w:rsidRPr="00A23812">
                <w:rPr>
                  <w:rStyle w:val="Hyperlink"/>
                </w:rPr>
                <w:t>UBL-SR-29</w:t>
              </w:r>
            </w:hyperlink>
            <w:r w:rsidR="0017140B">
              <w:rPr>
                <w:rStyle w:val="Hyperlink"/>
              </w:rPr>
              <w:t xml:space="preserve"> </w:t>
            </w:r>
            <w:r w:rsidR="00D730D2">
              <w:t>(SEPA doesn’t apply in AU-NZ).</w:t>
            </w:r>
          </w:p>
          <w:p w14:paraId="2635AF9D" w14:textId="390FC469" w:rsidR="00206DE3" w:rsidRPr="008F2229" w:rsidRDefault="00F160D6" w:rsidP="009875CD">
            <w:pPr>
              <w:pStyle w:val="Bulletedlist2"/>
              <w:numPr>
                <w:ilvl w:val="1"/>
                <w:numId w:val="49"/>
              </w:numPr>
              <w:spacing w:line="240" w:lineRule="auto"/>
              <w:ind w:left="991"/>
              <w:rPr>
                <w:rFonts w:ascii="Arial" w:hAnsi="Arial" w:cs="Arial"/>
              </w:rPr>
            </w:pPr>
            <w:hyperlink r:id="rId28" w:history="1">
              <w:r w:rsidR="00206DE3" w:rsidRPr="008F2229">
                <w:rPr>
                  <w:rStyle w:val="Hyperlink"/>
                  <w:rFonts w:ascii="Arial" w:hAnsi="Arial" w:cs="Arial"/>
                </w:rPr>
                <w:t>UBL-SR-27</w:t>
              </w:r>
            </w:hyperlink>
            <w:r w:rsidR="008F2229">
              <w:rPr>
                <w:rFonts w:ascii="Arial" w:hAnsi="Arial" w:cs="Arial"/>
              </w:rPr>
              <w:t xml:space="preserve">, </w:t>
            </w:r>
            <w:hyperlink r:id="rId29" w:history="1">
              <w:r w:rsidR="00206DE3" w:rsidRPr="008F2229">
                <w:rPr>
                  <w:rStyle w:val="Hyperlink"/>
                  <w:rFonts w:ascii="Arial" w:hAnsi="Arial" w:cs="Arial"/>
                </w:rPr>
                <w:t>UBL-SR-38</w:t>
              </w:r>
            </w:hyperlink>
            <w:r w:rsidR="00206DE3" w:rsidRPr="008F2229">
              <w:rPr>
                <w:rFonts w:ascii="Arial" w:hAnsi="Arial" w:cs="Arial"/>
              </w:rPr>
              <w:t xml:space="preserve"> </w:t>
            </w:r>
            <w:r w:rsidR="008A5E75" w:rsidRPr="008F2229">
              <w:rPr>
                <w:rFonts w:ascii="Arial" w:hAnsi="Arial" w:cs="Arial"/>
                <w:i/>
                <w:iCs/>
              </w:rPr>
              <w:t>(reference element</w:t>
            </w:r>
            <w:r w:rsidR="003A3B42" w:rsidRPr="008F2229">
              <w:rPr>
                <w:rFonts w:ascii="Arial" w:hAnsi="Arial" w:cs="Arial"/>
                <w:i/>
                <w:iCs/>
              </w:rPr>
              <w:t>s</w:t>
            </w:r>
            <w:r w:rsidR="008A5E75" w:rsidRPr="008F2229">
              <w:rPr>
                <w:rFonts w:ascii="Arial" w:hAnsi="Arial" w:cs="Arial"/>
                <w:i/>
                <w:iCs/>
              </w:rPr>
              <w:t xml:space="preserve"> that do not occur in syntax)</w:t>
            </w:r>
          </w:p>
          <w:p w14:paraId="32FBDCAA" w14:textId="5DCEBE9F" w:rsidR="00206DE3" w:rsidRDefault="003A3B42" w:rsidP="00CF5359">
            <w:pPr>
              <w:pStyle w:val="Bulletedlist2"/>
              <w:numPr>
                <w:ilvl w:val="0"/>
                <w:numId w:val="49"/>
              </w:numPr>
              <w:spacing w:before="60" w:line="240" w:lineRule="auto"/>
              <w:ind w:left="584" w:right="227" w:hanging="357"/>
              <w:rPr>
                <w:rFonts w:ascii="Arial" w:hAnsi="Arial" w:cs="Arial"/>
              </w:rPr>
            </w:pPr>
            <w:r>
              <w:rPr>
                <w:rFonts w:ascii="Arial" w:hAnsi="Arial" w:cs="Arial"/>
              </w:rPr>
              <w:t xml:space="preserve">Note: </w:t>
            </w:r>
            <w:r w:rsidR="008A5E75">
              <w:rPr>
                <w:rFonts w:ascii="Arial" w:hAnsi="Arial" w:cs="Arial"/>
              </w:rPr>
              <w:t xml:space="preserve">The following will remain as </w:t>
            </w:r>
            <w:r>
              <w:rPr>
                <w:rFonts w:ascii="Arial" w:hAnsi="Arial" w:cs="Arial"/>
              </w:rPr>
              <w:t xml:space="preserve">warnings </w:t>
            </w:r>
            <w:r w:rsidR="00206DE3">
              <w:rPr>
                <w:rFonts w:ascii="Arial" w:hAnsi="Arial" w:cs="Arial"/>
              </w:rPr>
              <w:t>(no change)</w:t>
            </w:r>
            <w:r w:rsidR="008A5E75">
              <w:rPr>
                <w:rFonts w:ascii="Arial" w:hAnsi="Arial" w:cs="Arial"/>
              </w:rPr>
              <w:t xml:space="preserve"> to support common business practice in A-NZ by allowing multiple (different) Payment Means to be included in an invoice</w:t>
            </w:r>
            <w:r w:rsidR="00206DE3">
              <w:rPr>
                <w:rFonts w:ascii="Arial" w:hAnsi="Arial" w:cs="Arial"/>
              </w:rPr>
              <w:t>:</w:t>
            </w:r>
          </w:p>
          <w:p w14:paraId="4F1A3584" w14:textId="2CEEC9E9" w:rsidR="00A85187" w:rsidRPr="00A85187" w:rsidRDefault="00F160D6" w:rsidP="009875CD">
            <w:pPr>
              <w:pStyle w:val="Bulletedlist2"/>
              <w:numPr>
                <w:ilvl w:val="1"/>
                <w:numId w:val="49"/>
              </w:numPr>
              <w:spacing w:before="0" w:line="240" w:lineRule="auto"/>
              <w:ind w:left="991" w:hanging="357"/>
              <w:rPr>
                <w:rFonts w:ascii="Arial" w:hAnsi="Arial" w:cs="Arial"/>
              </w:rPr>
            </w:pPr>
            <w:hyperlink r:id="rId30" w:history="1">
              <w:r w:rsidR="00206DE3" w:rsidRPr="000472ED">
                <w:rPr>
                  <w:rStyle w:val="Hyperlink"/>
                  <w:rFonts w:ascii="Arial" w:hAnsi="Arial" w:cs="Arial"/>
                </w:rPr>
                <w:t>UBL-SR-44</w:t>
              </w:r>
            </w:hyperlink>
            <w:r w:rsidR="00206DE3" w:rsidRPr="000472ED">
              <w:rPr>
                <w:rFonts w:ascii="Arial" w:hAnsi="Arial" w:cs="Arial"/>
              </w:rPr>
              <w:t xml:space="preserve"> </w:t>
            </w:r>
          </w:p>
          <w:p w14:paraId="6FBB190C" w14:textId="5FC4BA59" w:rsidR="00A85187" w:rsidRPr="00A85187" w:rsidRDefault="00F160D6" w:rsidP="009875CD">
            <w:pPr>
              <w:pStyle w:val="Bulletedlist2"/>
              <w:numPr>
                <w:ilvl w:val="1"/>
                <w:numId w:val="49"/>
              </w:numPr>
              <w:spacing w:before="0" w:line="240" w:lineRule="auto"/>
              <w:ind w:left="991" w:hanging="357"/>
              <w:rPr>
                <w:rFonts w:ascii="Arial" w:hAnsi="Arial" w:cs="Arial"/>
              </w:rPr>
            </w:pPr>
            <w:hyperlink r:id="rId31" w:history="1">
              <w:r w:rsidR="00206DE3" w:rsidRPr="000472ED">
                <w:rPr>
                  <w:rStyle w:val="Hyperlink"/>
                  <w:rFonts w:ascii="Arial" w:hAnsi="Arial" w:cs="Arial"/>
                </w:rPr>
                <w:t>UBL-SR-45</w:t>
              </w:r>
            </w:hyperlink>
            <w:r w:rsidR="00206DE3" w:rsidRPr="000472ED">
              <w:rPr>
                <w:rFonts w:ascii="Arial" w:hAnsi="Arial" w:cs="Arial"/>
              </w:rPr>
              <w:t xml:space="preserve"> </w:t>
            </w:r>
          </w:p>
          <w:p w14:paraId="3E03357A" w14:textId="192DC5D8" w:rsidR="00A85187" w:rsidRDefault="00F160D6" w:rsidP="009875CD">
            <w:pPr>
              <w:pStyle w:val="Bulletedlist2"/>
              <w:numPr>
                <w:ilvl w:val="1"/>
                <w:numId w:val="49"/>
              </w:numPr>
              <w:spacing w:before="0" w:line="240" w:lineRule="auto"/>
              <w:ind w:left="991" w:hanging="357"/>
              <w:rPr>
                <w:rFonts w:ascii="Arial" w:hAnsi="Arial" w:cs="Arial"/>
                <w:szCs w:val="22"/>
              </w:rPr>
            </w:pPr>
            <w:hyperlink r:id="rId32" w:history="1">
              <w:r w:rsidR="00206DE3" w:rsidRPr="000472ED">
                <w:rPr>
                  <w:rStyle w:val="Hyperlink"/>
                  <w:rFonts w:ascii="Arial" w:hAnsi="Arial" w:cs="Arial"/>
                </w:rPr>
                <w:t>UBL-SR-46</w:t>
              </w:r>
            </w:hyperlink>
            <w:r w:rsidR="00206DE3" w:rsidRPr="000472ED">
              <w:rPr>
                <w:rFonts w:ascii="Arial" w:hAnsi="Arial" w:cs="Arial"/>
              </w:rPr>
              <w:t xml:space="preserve"> </w:t>
            </w:r>
          </w:p>
          <w:p w14:paraId="7692440D" w14:textId="2DC0A852" w:rsidR="00206DE3" w:rsidRPr="00CF5359" w:rsidRDefault="00F160D6" w:rsidP="009875CD">
            <w:pPr>
              <w:pStyle w:val="Bulletedlist2"/>
              <w:numPr>
                <w:ilvl w:val="1"/>
                <w:numId w:val="49"/>
              </w:numPr>
              <w:spacing w:before="0" w:line="240" w:lineRule="auto"/>
              <w:ind w:left="991" w:hanging="357"/>
              <w:rPr>
                <w:rFonts w:ascii="Arial" w:hAnsi="Arial" w:cs="Arial"/>
                <w:szCs w:val="22"/>
              </w:rPr>
            </w:pPr>
            <w:hyperlink r:id="rId33" w:history="1">
              <w:r w:rsidR="00206DE3" w:rsidRPr="000472ED">
                <w:rPr>
                  <w:rStyle w:val="Hyperlink"/>
                  <w:rFonts w:ascii="Arial" w:hAnsi="Arial" w:cs="Arial"/>
                </w:rPr>
                <w:t>UBL-SR-47</w:t>
              </w:r>
            </w:hyperlink>
          </w:p>
          <w:p w14:paraId="26E89AAF" w14:textId="5818C1B3" w:rsidR="00FF14A4" w:rsidRPr="008A5E75" w:rsidRDefault="00FF14A4" w:rsidP="00CF5359">
            <w:pPr>
              <w:pStyle w:val="ListParagraph"/>
              <w:numPr>
                <w:ilvl w:val="0"/>
                <w:numId w:val="49"/>
              </w:numPr>
              <w:shd w:val="clear" w:color="auto" w:fill="FFFFFF" w:themeFill="background1"/>
              <w:spacing w:before="60"/>
              <w:ind w:left="584" w:right="227" w:hanging="357"/>
              <w:contextualSpacing w:val="0"/>
            </w:pPr>
            <w:r w:rsidRPr="008A5E75">
              <w:rPr>
                <w:rFonts w:cs="Arial"/>
                <w:color w:val="000000"/>
              </w:rPr>
              <w:t xml:space="preserve">Clarified that rules </w:t>
            </w:r>
            <w:hyperlink r:id="rId34" w:history="1">
              <w:r w:rsidRPr="008A5E75">
                <w:rPr>
                  <w:rStyle w:val="Hyperlink"/>
                  <w:rFonts w:cs="Arial"/>
                </w:rPr>
                <w:t>BR-B-01</w:t>
              </w:r>
            </w:hyperlink>
            <w:r w:rsidRPr="008A5E75">
              <w:rPr>
                <w:rFonts w:cs="Arial"/>
                <w:color w:val="000000"/>
              </w:rPr>
              <w:t xml:space="preserve"> and </w:t>
            </w:r>
            <w:hyperlink r:id="rId35" w:history="1">
              <w:r w:rsidRPr="008A5E75">
                <w:rPr>
                  <w:rStyle w:val="Hyperlink"/>
                  <w:rFonts w:cs="Arial"/>
                </w:rPr>
                <w:t>BR-B-02</w:t>
              </w:r>
            </w:hyperlink>
            <w:r w:rsidR="008F2229">
              <w:rPr>
                <w:rFonts w:cs="Arial"/>
                <w:color w:val="000000"/>
              </w:rPr>
              <w:t xml:space="preserve">, </w:t>
            </w:r>
            <w:r w:rsidRPr="008A5E75">
              <w:rPr>
                <w:rFonts w:cs="Arial"/>
                <w:color w:val="000000"/>
              </w:rPr>
              <w:t xml:space="preserve">introduced with </w:t>
            </w:r>
            <w:hyperlink r:id="rId36" w:history="1">
              <w:r w:rsidR="00E766A3" w:rsidRPr="008A5E75">
                <w:rPr>
                  <w:rStyle w:val="Hyperlink"/>
                  <w:rFonts w:cs="Arial"/>
                </w:rPr>
                <w:t>BIS Billing release 3.0.</w:t>
              </w:r>
              <w:r w:rsidR="00E766A3">
                <w:rPr>
                  <w:rStyle w:val="Hyperlink"/>
                  <w:rFonts w:cs="Arial"/>
                </w:rPr>
                <w:t>8</w:t>
              </w:r>
            </w:hyperlink>
            <w:r w:rsidRPr="008A5E75">
              <w:rPr>
                <w:rFonts w:cs="Arial"/>
                <w:color w:val="000000"/>
              </w:rPr>
              <w:t xml:space="preserve"> to support Italian domestic invoices</w:t>
            </w:r>
            <w:r w:rsidR="00DC6D6A">
              <w:rPr>
                <w:rFonts w:cs="Arial"/>
                <w:color w:val="000000"/>
              </w:rPr>
              <w:t>,</w:t>
            </w:r>
            <w:r w:rsidRPr="008A5E75">
              <w:rPr>
                <w:rFonts w:cs="Arial"/>
                <w:color w:val="000000"/>
              </w:rPr>
              <w:t xml:space="preserve"> are not applicable for A-NZ.</w:t>
            </w:r>
          </w:p>
          <w:p w14:paraId="334F8ABC" w14:textId="77777777" w:rsidR="00FF14A4" w:rsidRDefault="00FF14A4" w:rsidP="00CF5359">
            <w:pPr>
              <w:pStyle w:val="Bulletedlist2"/>
              <w:numPr>
                <w:ilvl w:val="0"/>
                <w:numId w:val="49"/>
              </w:numPr>
              <w:spacing w:before="60" w:line="240" w:lineRule="auto"/>
              <w:ind w:left="584" w:right="227" w:hanging="357"/>
              <w:rPr>
                <w:rFonts w:ascii="Arial" w:hAnsi="Arial" w:cs="Arial"/>
              </w:rPr>
            </w:pPr>
            <w:r>
              <w:rPr>
                <w:rFonts w:ascii="Arial" w:hAnsi="Arial" w:cs="Arial"/>
              </w:rPr>
              <w:t>Editorial changes for clarification</w:t>
            </w:r>
          </w:p>
          <w:p w14:paraId="6A55D05B" w14:textId="0AEC3487" w:rsidR="00206DE3" w:rsidRDefault="00206DE3" w:rsidP="009875CD">
            <w:pPr>
              <w:pStyle w:val="Bulletedlist2"/>
              <w:numPr>
                <w:ilvl w:val="1"/>
                <w:numId w:val="49"/>
              </w:numPr>
              <w:spacing w:before="0" w:line="240" w:lineRule="auto"/>
              <w:ind w:left="991"/>
              <w:rPr>
                <w:rFonts w:ascii="Arial" w:hAnsi="Arial" w:cs="Arial"/>
              </w:rPr>
            </w:pPr>
            <w:r>
              <w:rPr>
                <w:rFonts w:ascii="Arial" w:hAnsi="Arial" w:cs="Arial"/>
              </w:rPr>
              <w:t>Updated NZ</w:t>
            </w:r>
            <w:r w:rsidR="003A3B42">
              <w:rPr>
                <w:rFonts w:ascii="Arial" w:hAnsi="Arial" w:cs="Arial"/>
              </w:rPr>
              <w:t>IRD</w:t>
            </w:r>
            <w:r>
              <w:rPr>
                <w:rFonts w:ascii="Arial" w:hAnsi="Arial" w:cs="Arial"/>
              </w:rPr>
              <w:t xml:space="preserve"> </w:t>
            </w:r>
            <w:r w:rsidR="00CF5359">
              <w:rPr>
                <w:rFonts w:ascii="Arial" w:hAnsi="Arial" w:cs="Arial"/>
              </w:rPr>
              <w:t xml:space="preserve">link </w:t>
            </w:r>
            <w:r w:rsidR="003A3B42">
              <w:rPr>
                <w:rFonts w:ascii="Arial" w:hAnsi="Arial" w:cs="Arial"/>
              </w:rPr>
              <w:t xml:space="preserve">for </w:t>
            </w:r>
            <w:r>
              <w:rPr>
                <w:rFonts w:ascii="Arial" w:hAnsi="Arial" w:cs="Arial"/>
              </w:rPr>
              <w:t>credit note, section 2.2.1.</w:t>
            </w:r>
          </w:p>
          <w:p w14:paraId="21CAA76E" w14:textId="4CE09C8E" w:rsidR="00CF5D0D" w:rsidRPr="0017140B" w:rsidRDefault="00CF5D0D" w:rsidP="009875CD">
            <w:pPr>
              <w:pStyle w:val="Bulletedlist2"/>
              <w:numPr>
                <w:ilvl w:val="1"/>
                <w:numId w:val="49"/>
              </w:numPr>
              <w:spacing w:before="0" w:line="240" w:lineRule="auto"/>
              <w:ind w:left="991"/>
              <w:rPr>
                <w:rFonts w:ascii="Arial" w:hAnsi="Arial" w:cs="Arial"/>
              </w:rPr>
            </w:pPr>
            <w:r w:rsidRPr="0017140B">
              <w:rPr>
                <w:rFonts w:ascii="Arial" w:hAnsi="Arial" w:cs="Arial"/>
                <w:color w:val="000000"/>
              </w:rPr>
              <w:t>Updated NZ GST number example (removal of hyphens and</w:t>
            </w:r>
            <w:r w:rsidR="003A3B42">
              <w:rPr>
                <w:rFonts w:ascii="Arial" w:hAnsi="Arial" w:cs="Arial"/>
                <w:color w:val="000000"/>
              </w:rPr>
              <w:t>,</w:t>
            </w:r>
            <w:r w:rsidRPr="0017140B">
              <w:rPr>
                <w:rFonts w:ascii="Arial" w:hAnsi="Arial" w:cs="Arial"/>
                <w:color w:val="000000"/>
              </w:rPr>
              <w:t xml:space="preserve"> where the number is 8 digits long, it should lead with a zero), section 5.1.1.</w:t>
            </w:r>
          </w:p>
          <w:p w14:paraId="6A6FD9AB" w14:textId="03D7DAA9" w:rsidR="00206DE3" w:rsidRPr="00EB2D3F" w:rsidRDefault="008B7267" w:rsidP="009875CD">
            <w:pPr>
              <w:pStyle w:val="ListParagraph"/>
              <w:numPr>
                <w:ilvl w:val="1"/>
                <w:numId w:val="49"/>
              </w:numPr>
              <w:ind w:left="991" w:right="227"/>
            </w:pPr>
            <w:r>
              <w:rPr>
                <w:rFonts w:cs="Arial"/>
                <w:color w:val="000000"/>
              </w:rPr>
              <w:t>Updated</w:t>
            </w:r>
            <w:r w:rsidR="00E45E93" w:rsidRPr="0017140B">
              <w:rPr>
                <w:rFonts w:cs="Arial"/>
                <w:color w:val="000000"/>
              </w:rPr>
              <w:t xml:space="preserve"> description </w:t>
            </w:r>
            <w:r w:rsidR="003A3B42">
              <w:rPr>
                <w:rFonts w:cs="Arial"/>
                <w:color w:val="000000"/>
              </w:rPr>
              <w:t>of</w:t>
            </w:r>
            <w:r w:rsidR="003A3B42" w:rsidRPr="0017140B">
              <w:rPr>
                <w:rFonts w:cs="Arial"/>
                <w:color w:val="000000"/>
              </w:rPr>
              <w:t xml:space="preserve"> </w:t>
            </w:r>
            <w:proofErr w:type="spellStart"/>
            <w:r w:rsidR="00E45E93" w:rsidRPr="0017140B">
              <w:rPr>
                <w:rFonts w:cs="Arial"/>
                <w:color w:val="000000"/>
              </w:rPr>
              <w:t>cbc:Note</w:t>
            </w:r>
            <w:proofErr w:type="spellEnd"/>
            <w:r w:rsidR="00E45E93" w:rsidRPr="0017140B">
              <w:rPr>
                <w:rFonts w:cs="Arial"/>
                <w:color w:val="000000"/>
              </w:rPr>
              <w:t xml:space="preserve"> field</w:t>
            </w:r>
            <w:r>
              <w:rPr>
                <w:rFonts w:cs="Arial"/>
                <w:color w:val="000000"/>
              </w:rPr>
              <w:t>.</w:t>
            </w:r>
          </w:p>
          <w:p w14:paraId="12870647" w14:textId="060834A2" w:rsidR="00EB2D3F" w:rsidRPr="008A5E75" w:rsidRDefault="008B7267" w:rsidP="009875CD">
            <w:pPr>
              <w:pStyle w:val="ListParagraph"/>
              <w:numPr>
                <w:ilvl w:val="1"/>
                <w:numId w:val="49"/>
              </w:numPr>
              <w:ind w:left="991" w:right="227"/>
            </w:pPr>
            <w:r>
              <w:rPr>
                <w:rFonts w:cs="Arial"/>
                <w:color w:val="000000"/>
              </w:rPr>
              <w:t xml:space="preserve">Included clarification for </w:t>
            </w:r>
            <w:r w:rsidR="000472ED">
              <w:rPr>
                <w:rFonts w:cs="Arial"/>
                <w:color w:val="000000"/>
              </w:rPr>
              <w:t xml:space="preserve">including </w:t>
            </w:r>
            <w:r>
              <w:rPr>
                <w:rFonts w:cs="Arial"/>
                <w:color w:val="000000"/>
              </w:rPr>
              <w:t>NZ bank account number.</w:t>
            </w:r>
          </w:p>
          <w:p w14:paraId="505BFF63" w14:textId="5963297D" w:rsidR="0079058C" w:rsidRPr="008B7267" w:rsidRDefault="008B7267" w:rsidP="00CF5359">
            <w:pPr>
              <w:pStyle w:val="ListParagraph"/>
              <w:numPr>
                <w:ilvl w:val="0"/>
                <w:numId w:val="49"/>
              </w:numPr>
              <w:spacing w:before="60"/>
              <w:ind w:left="584" w:right="227" w:hanging="357"/>
              <w:contextualSpacing w:val="0"/>
            </w:pPr>
            <w:r>
              <w:t xml:space="preserve">Minor corrections to </w:t>
            </w:r>
            <w:r w:rsidR="008A5E75">
              <w:t>rules table, and rules referenced from syntax table and minor editorial updates</w:t>
            </w:r>
            <w:r>
              <w:t>.</w:t>
            </w:r>
          </w:p>
        </w:tc>
      </w:tr>
      <w:tr w:rsidR="00146346" w:rsidRPr="00791C42" w14:paraId="176050F3" w14:textId="77777777" w:rsidTr="002D60DC">
        <w:tc>
          <w:tcPr>
            <w:tcW w:w="556" w:type="pct"/>
          </w:tcPr>
          <w:p w14:paraId="1E83367F" w14:textId="12AC1CE5" w:rsidR="00FE0F66" w:rsidRDefault="00FE0F66" w:rsidP="00FE0F66">
            <w:pPr>
              <w:spacing w:before="120" w:line="240" w:lineRule="atLeast"/>
              <w:ind w:left="227" w:right="227"/>
              <w:rPr>
                <w:rFonts w:eastAsia="Arial"/>
                <w:color w:val="000000"/>
              </w:rPr>
            </w:pPr>
            <w:r>
              <w:rPr>
                <w:rFonts w:eastAsia="Arial"/>
                <w:color w:val="000000"/>
              </w:rPr>
              <w:t>1.0.6</w:t>
            </w:r>
          </w:p>
        </w:tc>
        <w:tc>
          <w:tcPr>
            <w:tcW w:w="793" w:type="pct"/>
          </w:tcPr>
          <w:p w14:paraId="2ACE6407" w14:textId="7C84D07A" w:rsidR="00FE0F66" w:rsidRDefault="00FE0F66" w:rsidP="00FE0F66">
            <w:pPr>
              <w:spacing w:before="120" w:line="240" w:lineRule="atLeast"/>
              <w:ind w:left="227" w:right="227"/>
              <w:rPr>
                <w:rFonts w:eastAsia="Arial"/>
                <w:color w:val="000000"/>
              </w:rPr>
            </w:pPr>
            <w:r>
              <w:rPr>
                <w:rFonts w:eastAsia="Arial"/>
                <w:color w:val="000000"/>
              </w:rPr>
              <w:t>15 November 2021</w:t>
            </w:r>
          </w:p>
        </w:tc>
        <w:tc>
          <w:tcPr>
            <w:tcW w:w="3651" w:type="pct"/>
          </w:tcPr>
          <w:p w14:paraId="0A841F06" w14:textId="48EC9270" w:rsidR="00DF4A29" w:rsidRDefault="00DF4A29" w:rsidP="00FE0F66">
            <w:pPr>
              <w:spacing w:before="120" w:line="240" w:lineRule="atLeast"/>
              <w:ind w:left="227" w:right="227"/>
              <w:rPr>
                <w:rFonts w:eastAsia="Arial"/>
                <w:color w:val="000000"/>
              </w:rPr>
            </w:pPr>
            <w:r>
              <w:rPr>
                <w:rFonts w:eastAsia="Arial"/>
                <w:color w:val="000000"/>
              </w:rPr>
              <w:t>Changes:</w:t>
            </w:r>
          </w:p>
          <w:p w14:paraId="454B2095" w14:textId="1C6E98F9" w:rsidR="00174133" w:rsidRPr="002E2AD8" w:rsidRDefault="00DF4A29" w:rsidP="000A4899">
            <w:pPr>
              <w:pStyle w:val="ListParagraph"/>
              <w:numPr>
                <w:ilvl w:val="0"/>
                <w:numId w:val="51"/>
              </w:numPr>
              <w:spacing w:before="120" w:line="240" w:lineRule="atLeast"/>
              <w:ind w:left="562" w:right="227"/>
            </w:pPr>
            <w:r>
              <w:t xml:space="preserve">Adopted changes as appropriate, as per </w:t>
            </w:r>
            <w:hyperlink r:id="rId37" w:history="1">
              <w:r w:rsidR="00174133">
                <w:rPr>
                  <w:rStyle w:val="Hyperlink"/>
                </w:rPr>
                <w:t>BIS Billing release 3.0.12</w:t>
              </w:r>
            </w:hyperlink>
            <w:r w:rsidR="003C5B22">
              <w:t xml:space="preserve"> </w:t>
            </w:r>
            <w:r>
              <w:t>and validation artefacts</w:t>
            </w:r>
            <w:r w:rsidR="00174133">
              <w:t>:</w:t>
            </w:r>
          </w:p>
          <w:p w14:paraId="0EA66323" w14:textId="695462D3" w:rsidR="00AE31F3" w:rsidRPr="00AE31F3" w:rsidRDefault="003B423E" w:rsidP="000A4899">
            <w:pPr>
              <w:pStyle w:val="ListParagraph"/>
              <w:numPr>
                <w:ilvl w:val="1"/>
                <w:numId w:val="51"/>
              </w:numPr>
              <w:spacing w:before="120" w:line="240" w:lineRule="atLeast"/>
              <w:ind w:right="227"/>
            </w:pPr>
            <w:r>
              <w:t>Included</w:t>
            </w:r>
            <w:r w:rsidRPr="00B14843">
              <w:t xml:space="preserve"> </w:t>
            </w:r>
            <w:r>
              <w:t>six</w:t>
            </w:r>
            <w:r w:rsidRPr="00B14843">
              <w:t xml:space="preserve"> new rules </w:t>
            </w:r>
            <w:bookmarkStart w:id="2" w:name="_Hlk86923425"/>
            <w:r w:rsidR="000F52DF">
              <w:rPr>
                <w:rFonts w:eastAsia="Times New Roman"/>
              </w:rPr>
              <w:fldChar w:fldCharType="begin"/>
            </w:r>
            <w:r w:rsidR="000F52DF">
              <w:rPr>
                <w:rFonts w:eastAsia="Times New Roman"/>
              </w:rPr>
              <w:instrText xml:space="preserve"> HYPERLINK "https://docs.peppol.eu/poacc/billing/3.0/rules/ubl-peppol/PEPPOL-COMMON-R043/" </w:instrText>
            </w:r>
            <w:r w:rsidR="000F52DF">
              <w:rPr>
                <w:rFonts w:eastAsia="Times New Roman"/>
              </w:rPr>
              <w:fldChar w:fldCharType="separate"/>
            </w:r>
            <w:r w:rsidR="000F52DF">
              <w:rPr>
                <w:rStyle w:val="Hyperlink"/>
                <w:rFonts w:eastAsia="Times New Roman"/>
                <w:color w:val="auto"/>
                <w:u w:val="none"/>
              </w:rPr>
              <w:t>PEPPOL-COMMON-R043</w:t>
            </w:r>
            <w:r w:rsidR="000F52DF">
              <w:rPr>
                <w:rFonts w:eastAsia="Times New Roman"/>
              </w:rPr>
              <w:fldChar w:fldCharType="end"/>
            </w:r>
            <w:r w:rsidR="000F52DF">
              <w:rPr>
                <w:rFonts w:eastAsia="Times New Roman"/>
              </w:rPr>
              <w:t xml:space="preserve"> to </w:t>
            </w:r>
            <w:hyperlink r:id="rId38" w:history="1">
              <w:r w:rsidR="000F52DF">
                <w:rPr>
                  <w:rStyle w:val="Hyperlink"/>
                  <w:rFonts w:eastAsia="Times New Roman"/>
                  <w:color w:val="auto"/>
                  <w:u w:val="none"/>
                </w:rPr>
                <w:t>PEPPOL-COMMON-R048</w:t>
              </w:r>
            </w:hyperlink>
            <w:bookmarkEnd w:id="2"/>
            <w:r w:rsidR="000F52DF">
              <w:rPr>
                <w:rFonts w:eastAsia="Times New Roman"/>
              </w:rPr>
              <w:t xml:space="preserve"> </w:t>
            </w:r>
            <w:r w:rsidRPr="00B14843">
              <w:t xml:space="preserve">confirming the format of </w:t>
            </w:r>
            <w:r>
              <w:t>Belgium</w:t>
            </w:r>
            <w:r w:rsidRPr="00B14843">
              <w:t xml:space="preserve"> and </w:t>
            </w:r>
            <w:r>
              <w:t>Italian</w:t>
            </w:r>
            <w:r w:rsidRPr="00B14843">
              <w:t xml:space="preserve"> organisation identifiers</w:t>
            </w:r>
            <w:r w:rsidR="00591CAB">
              <w:t>.</w:t>
            </w:r>
            <w:r w:rsidR="00131096">
              <w:t xml:space="preserve"> These have been </w:t>
            </w:r>
            <w:r w:rsidR="00131096">
              <w:lastRenderedPageBreak/>
              <w:t xml:space="preserve">implemented as Warnings in this release, and </w:t>
            </w:r>
            <w:r w:rsidR="00131096">
              <w:rPr>
                <w:rFonts w:eastAsia="Times New Roman"/>
              </w:rPr>
              <w:t>will become ‘fatal’ errors in the May 2021 release.</w:t>
            </w:r>
          </w:p>
          <w:p w14:paraId="0AEB2635" w14:textId="362818F6" w:rsidR="00AE31F3" w:rsidRDefault="0044034A" w:rsidP="000A4899">
            <w:pPr>
              <w:pStyle w:val="ListParagraph"/>
              <w:numPr>
                <w:ilvl w:val="1"/>
                <w:numId w:val="51"/>
              </w:numPr>
              <w:spacing w:before="120" w:line="240" w:lineRule="atLeast"/>
              <w:ind w:right="227"/>
            </w:pPr>
            <w:r>
              <w:t xml:space="preserve">Incorporated </w:t>
            </w:r>
            <w:proofErr w:type="spellStart"/>
            <w:r w:rsidR="00131096">
              <w:t>schematron</w:t>
            </w:r>
            <w:proofErr w:type="spellEnd"/>
            <w:r w:rsidR="00131096">
              <w:t xml:space="preserve"> </w:t>
            </w:r>
            <w:r>
              <w:t>updates relating to CEF issues</w:t>
            </w:r>
            <w:r w:rsidR="00146346">
              <w:t xml:space="preserve"> </w:t>
            </w:r>
            <w:hyperlink r:id="rId39" w:history="1">
              <w:r w:rsidR="00E13A03" w:rsidRPr="0044034A">
                <w:rPr>
                  <w:rStyle w:val="Hyperlink"/>
                </w:rPr>
                <w:t>219</w:t>
              </w:r>
            </w:hyperlink>
            <w:r w:rsidR="00AE31F3">
              <w:t>,</w:t>
            </w:r>
            <w:r w:rsidR="00AE31F3" w:rsidRPr="00AE31F3">
              <w:t xml:space="preserve"> </w:t>
            </w:r>
            <w:hyperlink r:id="rId40" w:history="1">
              <w:r w:rsidR="00AE31F3" w:rsidRPr="00AE31F3">
                <w:rPr>
                  <w:rStyle w:val="Hyperlink"/>
                </w:rPr>
                <w:t>234</w:t>
              </w:r>
            </w:hyperlink>
            <w:r w:rsidR="00AE31F3">
              <w:t xml:space="preserve">, </w:t>
            </w:r>
            <w:hyperlink r:id="rId41" w:history="1">
              <w:r w:rsidR="00AE31F3">
                <w:rPr>
                  <w:rStyle w:val="Hyperlink"/>
                  <w:rFonts w:eastAsia="Times New Roman"/>
                </w:rPr>
                <w:t>257</w:t>
              </w:r>
            </w:hyperlink>
            <w:r w:rsidR="00AE31F3">
              <w:rPr>
                <w:rFonts w:eastAsia="Times New Roman"/>
                <w:color w:val="000000" w:themeColor="text1"/>
              </w:rPr>
              <w:t xml:space="preserve">, </w:t>
            </w:r>
            <w:hyperlink r:id="rId42" w:tgtFrame="_parent" w:history="1">
              <w:r w:rsidR="00AE31F3">
                <w:rPr>
                  <w:rStyle w:val="Hyperlink"/>
                </w:rPr>
                <w:t>286</w:t>
              </w:r>
            </w:hyperlink>
            <w:r w:rsidR="00AE31F3">
              <w:rPr>
                <w:rStyle w:val="Hyperlink"/>
              </w:rPr>
              <w:t xml:space="preserve">, </w:t>
            </w:r>
            <w:hyperlink r:id="rId43" w:tgtFrame="_parent" w:history="1">
              <w:r w:rsidR="00AE31F3">
                <w:rPr>
                  <w:rStyle w:val="Hyperlink"/>
                </w:rPr>
                <w:t>287</w:t>
              </w:r>
            </w:hyperlink>
            <w:r w:rsidR="00AE31F3">
              <w:rPr>
                <w:rStyle w:val="Hyperlink"/>
              </w:rPr>
              <w:t>,</w:t>
            </w:r>
            <w:r w:rsidR="00AE31F3" w:rsidRPr="00AE31F3">
              <w:t xml:space="preserve"> </w:t>
            </w:r>
            <w:hyperlink r:id="rId44" w:history="1">
              <w:r w:rsidR="00AE31F3" w:rsidRPr="00AE31F3">
                <w:rPr>
                  <w:rStyle w:val="Hyperlink"/>
                </w:rPr>
                <w:t>293</w:t>
              </w:r>
            </w:hyperlink>
            <w:r w:rsidR="00131096">
              <w:t>:</w:t>
            </w:r>
          </w:p>
          <w:p w14:paraId="47F0B7D2" w14:textId="3687E1B6" w:rsidR="002375FE" w:rsidRDefault="00131096" w:rsidP="000A4899">
            <w:pPr>
              <w:pStyle w:val="ListParagraph"/>
              <w:numPr>
                <w:ilvl w:val="2"/>
                <w:numId w:val="49"/>
              </w:numPr>
              <w:spacing w:before="120" w:line="240" w:lineRule="atLeast"/>
              <w:ind w:left="1275" w:right="227" w:hanging="284"/>
            </w:pPr>
            <w:r>
              <w:t>m</w:t>
            </w:r>
            <w:r w:rsidR="002E2AD8">
              <w:t>inor</w:t>
            </w:r>
            <w:r w:rsidR="002375FE">
              <w:t xml:space="preserve"> </w:t>
            </w:r>
            <w:r>
              <w:t>correction to BR-CO-19</w:t>
            </w:r>
            <w:r w:rsidR="002375FE">
              <w:t xml:space="preserve"> to align with BIS Billing</w:t>
            </w:r>
          </w:p>
          <w:p w14:paraId="2D92F1DB" w14:textId="688E23FE" w:rsidR="00131096" w:rsidRDefault="00131096" w:rsidP="000A4899">
            <w:pPr>
              <w:pStyle w:val="ListParagraph"/>
              <w:numPr>
                <w:ilvl w:val="2"/>
                <w:numId w:val="49"/>
              </w:numPr>
              <w:spacing w:before="120" w:line="240" w:lineRule="atLeast"/>
              <w:ind w:left="1275" w:right="227" w:hanging="284"/>
            </w:pPr>
            <w:r w:rsidRPr="00131096">
              <w:t xml:space="preserve">include versioning in </w:t>
            </w:r>
            <w:proofErr w:type="spellStart"/>
            <w:r w:rsidRPr="00131096">
              <w:t>schematron</w:t>
            </w:r>
            <w:proofErr w:type="spellEnd"/>
            <w:r w:rsidRPr="00131096">
              <w:t xml:space="preserve"> validation artefacts</w:t>
            </w:r>
          </w:p>
          <w:p w14:paraId="3007BDD0" w14:textId="7F4D40C0" w:rsidR="00131096" w:rsidRDefault="00131096" w:rsidP="000A4899">
            <w:pPr>
              <w:pStyle w:val="ListParagraph"/>
              <w:numPr>
                <w:ilvl w:val="2"/>
                <w:numId w:val="49"/>
              </w:numPr>
              <w:spacing w:before="120" w:line="240" w:lineRule="atLeast"/>
              <w:ind w:left="1275" w:right="227" w:hanging="284"/>
            </w:pPr>
            <w:r>
              <w:t>correct context of BR-CO-15 and UBL-SR-06</w:t>
            </w:r>
          </w:p>
          <w:p w14:paraId="51BA12EA" w14:textId="02E808C7" w:rsidR="00131096" w:rsidRDefault="00131096" w:rsidP="000A4899">
            <w:pPr>
              <w:pStyle w:val="ListParagraph"/>
              <w:numPr>
                <w:ilvl w:val="2"/>
                <w:numId w:val="49"/>
              </w:numPr>
              <w:spacing w:before="120" w:line="240" w:lineRule="atLeast"/>
              <w:ind w:left="1275" w:right="227" w:hanging="284"/>
            </w:pPr>
            <w:r w:rsidRPr="00131096">
              <w:t xml:space="preserve">re-include the corrected UBL-SR-27 to prevent multiple </w:t>
            </w:r>
            <w:proofErr w:type="spellStart"/>
            <w:r w:rsidRPr="00131096">
              <w:t>PaymentMeansCodes</w:t>
            </w:r>
            <w:proofErr w:type="spellEnd"/>
            <w:r w:rsidRPr="00131096">
              <w:t xml:space="preserve"> within each </w:t>
            </w:r>
            <w:proofErr w:type="spellStart"/>
            <w:r w:rsidRPr="00131096">
              <w:t>PaymentMeans</w:t>
            </w:r>
            <w:proofErr w:type="spellEnd"/>
            <w:r w:rsidRPr="00131096">
              <w:t xml:space="preserve"> (multiple </w:t>
            </w:r>
            <w:proofErr w:type="spellStart"/>
            <w:r w:rsidRPr="00131096">
              <w:t>PaymentMeans</w:t>
            </w:r>
            <w:proofErr w:type="spellEnd"/>
            <w:r w:rsidRPr="00131096">
              <w:t xml:space="preserve"> continue to be allowed within the A-NZ specification)</w:t>
            </w:r>
          </w:p>
          <w:p w14:paraId="1AA57F01" w14:textId="5A06127F" w:rsidR="00131096" w:rsidRDefault="00131096" w:rsidP="000A4899">
            <w:pPr>
              <w:pStyle w:val="ListParagraph"/>
              <w:numPr>
                <w:ilvl w:val="2"/>
                <w:numId w:val="49"/>
              </w:numPr>
              <w:spacing w:before="120" w:line="240" w:lineRule="atLeast"/>
              <w:ind w:left="1275" w:right="227" w:hanging="284"/>
            </w:pPr>
            <w:r>
              <w:t>correct some UBL-CR warnings</w:t>
            </w:r>
          </w:p>
          <w:p w14:paraId="50B8D62B" w14:textId="5B278421" w:rsidR="00FE0F66" w:rsidRPr="002E2AD8" w:rsidRDefault="00FE0F66" w:rsidP="005010B0">
            <w:pPr>
              <w:pStyle w:val="ListParagraph"/>
              <w:numPr>
                <w:ilvl w:val="0"/>
                <w:numId w:val="51"/>
              </w:numPr>
              <w:spacing w:before="120" w:line="240" w:lineRule="atLeast"/>
              <w:ind w:left="562" w:right="227"/>
            </w:pPr>
            <w:r w:rsidRPr="002E2AD8">
              <w:rPr>
                <w:rFonts w:eastAsia="Arial"/>
                <w:color w:val="000000"/>
              </w:rPr>
              <w:t>Addition of BT identifier</w:t>
            </w:r>
            <w:r w:rsidR="00591CAB">
              <w:rPr>
                <w:rFonts w:eastAsia="Arial"/>
                <w:color w:val="000000"/>
              </w:rPr>
              <w:t xml:space="preserve"> column</w:t>
            </w:r>
            <w:r w:rsidRPr="002E2AD8">
              <w:rPr>
                <w:rFonts w:eastAsia="Arial"/>
                <w:color w:val="000000"/>
              </w:rPr>
              <w:t xml:space="preserve"> to Appendix A </w:t>
            </w:r>
            <w:r w:rsidR="000E6A40">
              <w:rPr>
                <w:rFonts w:eastAsia="Arial"/>
                <w:color w:val="000000"/>
              </w:rPr>
              <w:t xml:space="preserve">syntax </w:t>
            </w:r>
            <w:r w:rsidRPr="002E2AD8">
              <w:rPr>
                <w:rFonts w:eastAsia="Arial"/>
                <w:color w:val="000000"/>
              </w:rPr>
              <w:t>table</w:t>
            </w:r>
            <w:r w:rsidR="00DF4A29">
              <w:rPr>
                <w:rFonts w:eastAsia="Arial"/>
                <w:color w:val="000000"/>
              </w:rPr>
              <w:t>.</w:t>
            </w:r>
          </w:p>
          <w:p w14:paraId="4AE03BBB" w14:textId="694E4D4B" w:rsidR="0044034A" w:rsidRPr="002646DF" w:rsidRDefault="0044034A" w:rsidP="002E2AD8">
            <w:pPr>
              <w:pStyle w:val="ListParagraph"/>
              <w:numPr>
                <w:ilvl w:val="0"/>
                <w:numId w:val="51"/>
              </w:numPr>
              <w:spacing w:before="120" w:line="240" w:lineRule="atLeast"/>
              <w:ind w:left="562" w:right="227"/>
            </w:pPr>
            <w:r>
              <w:rPr>
                <w:rFonts w:eastAsia="Arial"/>
                <w:color w:val="000000"/>
              </w:rPr>
              <w:t>Minor editorial updates.</w:t>
            </w:r>
          </w:p>
        </w:tc>
      </w:tr>
      <w:tr w:rsidR="00796B54" w:rsidRPr="00791C42" w14:paraId="58640AF0" w14:textId="77777777" w:rsidTr="00CA543F">
        <w:tc>
          <w:tcPr>
            <w:tcW w:w="556" w:type="pct"/>
          </w:tcPr>
          <w:p w14:paraId="07019B1B" w14:textId="4CC33025" w:rsidR="00796B54" w:rsidRPr="00F71DA2" w:rsidRDefault="00796B54" w:rsidP="00FE0F66">
            <w:pPr>
              <w:spacing w:before="120" w:line="240" w:lineRule="atLeast"/>
              <w:ind w:left="227" w:right="227"/>
              <w:rPr>
                <w:rFonts w:eastAsia="Arial"/>
                <w:color w:val="000000"/>
              </w:rPr>
            </w:pPr>
            <w:r w:rsidRPr="00F71DA2">
              <w:rPr>
                <w:rFonts w:eastAsia="Arial"/>
                <w:color w:val="000000"/>
              </w:rPr>
              <w:lastRenderedPageBreak/>
              <w:t>1.0.7</w:t>
            </w:r>
          </w:p>
        </w:tc>
        <w:tc>
          <w:tcPr>
            <w:tcW w:w="793" w:type="pct"/>
          </w:tcPr>
          <w:p w14:paraId="63A80D15" w14:textId="6FFEE954" w:rsidR="00796B54" w:rsidRPr="00F71DA2" w:rsidRDefault="00796B54" w:rsidP="00FE0F66">
            <w:pPr>
              <w:spacing w:before="120" w:line="240" w:lineRule="atLeast"/>
              <w:ind w:left="227" w:right="227"/>
              <w:rPr>
                <w:rFonts w:eastAsia="Arial"/>
                <w:color w:val="000000"/>
              </w:rPr>
            </w:pPr>
            <w:r w:rsidRPr="00F71DA2">
              <w:rPr>
                <w:rFonts w:eastAsia="Arial"/>
                <w:color w:val="000000"/>
              </w:rPr>
              <w:t>30 May 2022</w:t>
            </w:r>
          </w:p>
        </w:tc>
        <w:tc>
          <w:tcPr>
            <w:tcW w:w="3651" w:type="pct"/>
          </w:tcPr>
          <w:p w14:paraId="67B541C4" w14:textId="1C099AC0" w:rsidR="00796B54" w:rsidRDefault="00796B54" w:rsidP="00796B54">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45" w:history="1">
              <w:r w:rsidRPr="00720311">
                <w:rPr>
                  <w:rStyle w:val="Hyperlink"/>
                  <w:rFonts w:eastAsia="Arial" w:cs="Arial"/>
                </w:rPr>
                <w:t>BIS Billing release 3.0.13</w:t>
              </w:r>
            </w:hyperlink>
            <w:r w:rsidRPr="00F71DA2">
              <w:rPr>
                <w:rFonts w:eastAsia="Arial" w:cs="Arial"/>
                <w:color w:val="000000"/>
              </w:rPr>
              <w:t>, code list and validation artefact updates:</w:t>
            </w:r>
          </w:p>
          <w:p w14:paraId="3FA82317" w14:textId="665D472E" w:rsidR="007E1F58" w:rsidRPr="00F71DA2" w:rsidRDefault="007E1F58" w:rsidP="007E1F58">
            <w:pPr>
              <w:pStyle w:val="ListParagraph"/>
              <w:numPr>
                <w:ilvl w:val="0"/>
                <w:numId w:val="54"/>
              </w:numPr>
              <w:spacing w:after="40"/>
              <w:contextualSpacing w:val="0"/>
              <w:rPr>
                <w:rFonts w:eastAsia="Arial" w:cs="Arial"/>
                <w:color w:val="000000"/>
              </w:rPr>
            </w:pPr>
            <w:r>
              <w:rPr>
                <w:rFonts w:eastAsia="Arial" w:cs="Arial"/>
                <w:color w:val="000000"/>
              </w:rPr>
              <w:t>Rules relating to validation of the format of ICD/EAS codes:</w:t>
            </w:r>
          </w:p>
          <w:p w14:paraId="1B49F359" w14:textId="52E958D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Change </w:t>
            </w:r>
            <w:hyperlink r:id="rId46" w:history="1">
              <w:r w:rsidRPr="007E1F58">
                <w:rPr>
                  <w:rStyle w:val="Hyperlink"/>
                  <w:rFonts w:cs="Arial"/>
                </w:rPr>
                <w:t>PEPPOL</w:t>
              </w:r>
              <w:r w:rsidRPr="00F71DA2">
                <w:rPr>
                  <w:rStyle w:val="Hyperlink"/>
                  <w:rFonts w:cs="Arial"/>
                </w:rPr>
                <w:t>-COMMON-R043</w:t>
              </w:r>
            </w:hyperlink>
            <w:r w:rsidRPr="00F71DA2">
              <w:rPr>
                <w:rFonts w:cs="Arial"/>
              </w:rPr>
              <w:t xml:space="preserve"> </w:t>
            </w:r>
            <w:r>
              <w:rPr>
                <w:rFonts w:cs="Arial"/>
              </w:rPr>
              <w:t xml:space="preserve">rule to validate </w:t>
            </w:r>
            <w:r w:rsidRPr="00F71DA2">
              <w:rPr>
                <w:rFonts w:cs="Arial"/>
              </w:rPr>
              <w:t xml:space="preserve">Belgian enterprise number </w:t>
            </w:r>
            <w:r>
              <w:rPr>
                <w:rFonts w:cs="Arial"/>
              </w:rPr>
              <w:t>(ICD/EAS code 0208</w:t>
            </w:r>
            <w:r w:rsidRPr="00F71DA2">
              <w:rPr>
                <w:rFonts w:cs="Arial"/>
              </w:rPr>
              <w:t>) from ‘warning’ to ‘fatal’</w:t>
            </w:r>
            <w:r w:rsidR="00966CF8">
              <w:rPr>
                <w:rFonts w:cs="Arial"/>
              </w:rPr>
              <w:t xml:space="preserve"> as per </w:t>
            </w:r>
            <w:hyperlink r:id="rId47" w:history="1">
              <w:r w:rsidR="00966CF8" w:rsidRPr="003520D6">
                <w:rPr>
                  <w:rStyle w:val="Hyperlink"/>
                  <w:rFonts w:cs="Arial"/>
                </w:rPr>
                <w:t>POACC-451</w:t>
              </w:r>
            </w:hyperlink>
            <w:r w:rsidR="00966CF8">
              <w:rPr>
                <w:rFonts w:cs="Arial"/>
              </w:rPr>
              <w:t>.</w:t>
            </w:r>
            <w:r w:rsidR="00966CF8" w:rsidRPr="00F71DA2">
              <w:rPr>
                <w:rFonts w:cs="Arial"/>
              </w:rPr>
              <w:t xml:space="preserve"> </w:t>
            </w:r>
            <w:r w:rsidRPr="00F71DA2">
              <w:rPr>
                <w:rFonts w:cs="Arial"/>
              </w:rPr>
              <w:t xml:space="preserve"> </w:t>
            </w:r>
          </w:p>
          <w:p w14:paraId="55D982A6" w14:textId="0BD1178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New </w:t>
            </w:r>
            <w:hyperlink r:id="rId48" w:history="1">
              <w:r w:rsidRPr="00F71DA2">
                <w:rPr>
                  <w:rStyle w:val="Hyperlink"/>
                  <w:rFonts w:cs="Arial"/>
                </w:rPr>
                <w:t>PEPPOL-COMMON-R049</w:t>
              </w:r>
            </w:hyperlink>
            <w:r w:rsidRPr="00F71DA2">
              <w:rPr>
                <w:rFonts w:cs="Arial"/>
              </w:rPr>
              <w:t xml:space="preserve"> rule to validate the format of Swedish organization number </w:t>
            </w:r>
            <w:r>
              <w:rPr>
                <w:rFonts w:cs="Arial"/>
              </w:rPr>
              <w:t>(</w:t>
            </w:r>
            <w:r w:rsidRPr="00F71DA2">
              <w:rPr>
                <w:rFonts w:cs="Arial"/>
              </w:rPr>
              <w:t>ICD/EAS code 0007 )</w:t>
            </w:r>
            <w:r>
              <w:rPr>
                <w:rFonts w:cs="Arial"/>
              </w:rPr>
              <w:t>.</w:t>
            </w:r>
            <w:r w:rsidRPr="00DE6E92">
              <w:rPr>
                <w:rFonts w:cs="Arial"/>
              </w:rPr>
              <w:tab/>
              <w:t>The severity of this rule is warning</w:t>
            </w:r>
            <w:r>
              <w:rPr>
                <w:rFonts w:cs="Arial"/>
              </w:rPr>
              <w:t>,</w:t>
            </w:r>
            <w:r w:rsidRPr="00DE6E92">
              <w:rPr>
                <w:rFonts w:cs="Arial"/>
              </w:rPr>
              <w:t xml:space="preserve"> expected to be updated to ‘fatal’ in the November 2022 release</w:t>
            </w:r>
            <w:r w:rsidR="00966CF8">
              <w:rPr>
                <w:rFonts w:cs="Arial"/>
              </w:rPr>
              <w:t xml:space="preserve"> as per </w:t>
            </w:r>
            <w:hyperlink r:id="rId49" w:history="1">
              <w:r w:rsidR="00966CF8" w:rsidRPr="003520D6">
                <w:rPr>
                  <w:rStyle w:val="Hyperlink"/>
                  <w:rFonts w:cs="Arial"/>
                </w:rPr>
                <w:t>POACC-482</w:t>
              </w:r>
            </w:hyperlink>
            <w:r w:rsidR="00966CF8">
              <w:rPr>
                <w:rFonts w:cs="Arial"/>
              </w:rPr>
              <w:t>.</w:t>
            </w:r>
          </w:p>
          <w:p w14:paraId="74B33D0C" w14:textId="5E9487CA" w:rsidR="00796B54" w:rsidRPr="007E1F58" w:rsidRDefault="00796B54" w:rsidP="005A31BB">
            <w:pPr>
              <w:pStyle w:val="ListParagraph"/>
              <w:numPr>
                <w:ilvl w:val="0"/>
                <w:numId w:val="61"/>
              </w:numPr>
              <w:spacing w:after="40"/>
              <w:contextualSpacing w:val="0"/>
              <w:rPr>
                <w:rFonts w:cs="Arial"/>
              </w:rPr>
            </w:pPr>
            <w:r w:rsidRPr="00F71DA2">
              <w:rPr>
                <w:rFonts w:cs="Arial"/>
              </w:rPr>
              <w:t xml:space="preserve">New </w:t>
            </w:r>
            <w:hyperlink r:id="rId50" w:history="1">
              <w:r w:rsidRPr="00F71DA2">
                <w:rPr>
                  <w:rStyle w:val="Hyperlink"/>
                  <w:rFonts w:cs="Arial"/>
                </w:rPr>
                <w:t>PEPPOL-COMMON-R050</w:t>
              </w:r>
            </w:hyperlink>
            <w:r w:rsidRPr="00F71DA2">
              <w:rPr>
                <w:rFonts w:cs="Arial"/>
              </w:rPr>
              <w:t xml:space="preserve"> rule to validate the format of ABNs (ICD</w:t>
            </w:r>
            <w:r w:rsidR="00DE6E92">
              <w:rPr>
                <w:rFonts w:cs="Arial"/>
              </w:rPr>
              <w:t>/EAS</w:t>
            </w:r>
            <w:r w:rsidRPr="00F71DA2">
              <w:rPr>
                <w:rFonts w:cs="Arial"/>
              </w:rPr>
              <w:t xml:space="preserve"> code 0151) </w:t>
            </w:r>
            <w:r w:rsidR="007E1F58" w:rsidRPr="007E1F58">
              <w:rPr>
                <w:rFonts w:cs="Arial"/>
              </w:rPr>
              <w:t>replacing</w:t>
            </w:r>
            <w:r w:rsidRPr="007E1F58">
              <w:rPr>
                <w:rFonts w:cs="Arial"/>
              </w:rPr>
              <w:t xml:space="preserve"> A-NZ rule AUNZ-R-006.</w:t>
            </w:r>
            <w:r w:rsidR="007E1F58" w:rsidRPr="007E1F58">
              <w:rPr>
                <w:rFonts w:cs="Arial"/>
              </w:rPr>
              <w:t xml:space="preserve"> </w:t>
            </w:r>
            <w:r w:rsidRPr="007E1F58">
              <w:rPr>
                <w:rFonts w:cs="Arial"/>
              </w:rPr>
              <w:t>The severity of this rule is warning (consistent with AUNZ-R-006)</w:t>
            </w:r>
            <w:r w:rsidR="00DE6E92">
              <w:rPr>
                <w:rFonts w:cs="Arial"/>
              </w:rPr>
              <w:t>,</w:t>
            </w:r>
            <w:r w:rsidRPr="007E1F58">
              <w:rPr>
                <w:rFonts w:cs="Arial"/>
              </w:rPr>
              <w:t xml:space="preserve"> expected to be updated to ‘fatal’ in the November 2022 release</w:t>
            </w:r>
            <w:r w:rsidR="00FF0D91">
              <w:rPr>
                <w:rFonts w:cs="Arial"/>
              </w:rPr>
              <w:t xml:space="preserve"> as per </w:t>
            </w:r>
            <w:hyperlink r:id="rId51" w:history="1">
              <w:r w:rsidR="00FF0D91" w:rsidRPr="003520D6">
                <w:rPr>
                  <w:rStyle w:val="Hyperlink"/>
                  <w:rFonts w:cs="Arial"/>
                </w:rPr>
                <w:t>POACC-467</w:t>
              </w:r>
            </w:hyperlink>
            <w:r w:rsidR="00FF0D91">
              <w:rPr>
                <w:rFonts w:cs="Arial"/>
              </w:rPr>
              <w:t>.</w:t>
            </w:r>
            <w:r w:rsidRPr="007E1F58">
              <w:rPr>
                <w:rFonts w:cs="Arial"/>
              </w:rPr>
              <w:t xml:space="preserve"> </w:t>
            </w:r>
          </w:p>
          <w:p w14:paraId="37C15789" w14:textId="77777777" w:rsidR="005A31BB" w:rsidRDefault="00796B54" w:rsidP="005A31BB">
            <w:pPr>
              <w:pStyle w:val="ListParagraph"/>
              <w:numPr>
                <w:ilvl w:val="0"/>
                <w:numId w:val="61"/>
              </w:numPr>
              <w:spacing w:after="40"/>
              <w:contextualSpacing w:val="0"/>
              <w:rPr>
                <w:rFonts w:cs="Arial"/>
              </w:rPr>
            </w:pPr>
            <w:r w:rsidRPr="00F71DA2">
              <w:rPr>
                <w:rFonts w:cs="Arial"/>
              </w:rPr>
              <w:t xml:space="preserve">There is no change to the validation of NZBNs, which are GLNs (ICD code 0088) and as such have always been validated under Peppol rule </w:t>
            </w:r>
            <w:hyperlink r:id="rId52" w:history="1">
              <w:r w:rsidRPr="00F71DA2">
                <w:rPr>
                  <w:rStyle w:val="Hyperlink"/>
                  <w:rFonts w:cs="Arial"/>
                </w:rPr>
                <w:t>PEPPOL-COMMON-R040</w:t>
              </w:r>
            </w:hyperlink>
            <w:r w:rsidRPr="00F71DA2">
              <w:rPr>
                <w:rFonts w:cs="Arial"/>
              </w:rPr>
              <w:t>.</w:t>
            </w:r>
          </w:p>
          <w:p w14:paraId="7C18A013" w14:textId="14EEF0BA" w:rsidR="00796B54" w:rsidRPr="007E4FC2" w:rsidRDefault="00796B54" w:rsidP="005A31BB">
            <w:pPr>
              <w:pStyle w:val="ListParagraph"/>
              <w:numPr>
                <w:ilvl w:val="0"/>
                <w:numId w:val="61"/>
              </w:numPr>
              <w:spacing w:after="40"/>
              <w:contextualSpacing w:val="0"/>
              <w:rPr>
                <w:rFonts w:cs="Arial"/>
              </w:rPr>
            </w:pPr>
            <w:r w:rsidRPr="00ED2ED3">
              <w:rPr>
                <w:rFonts w:cs="Arial"/>
              </w:rPr>
              <w:t xml:space="preserve">New rules UBL-CR-681 and UBL-CR-682 both with ’warning’ severity, to check for elements </w:t>
            </w:r>
            <w:proofErr w:type="spellStart"/>
            <w:r w:rsidRPr="007E4FC2">
              <w:rPr>
                <w:rFonts w:cs="Arial"/>
              </w:rPr>
              <w:t>PaymentMeans</w:t>
            </w:r>
            <w:proofErr w:type="spellEnd"/>
            <w:r w:rsidRPr="007E4FC2">
              <w:rPr>
                <w:rFonts w:cs="Arial"/>
              </w:rPr>
              <w:t>/</w:t>
            </w:r>
            <w:proofErr w:type="spellStart"/>
            <w:r w:rsidRPr="007E4FC2">
              <w:rPr>
                <w:rFonts w:cs="Arial"/>
              </w:rPr>
              <w:t>InstructionNote</w:t>
            </w:r>
            <w:proofErr w:type="spellEnd"/>
            <w:r w:rsidRPr="007E4FC2">
              <w:rPr>
                <w:rFonts w:cs="Arial"/>
              </w:rPr>
              <w:t xml:space="preserve"> and</w:t>
            </w:r>
            <w:r w:rsidR="007E4FC2">
              <w:rPr>
                <w:rFonts w:cs="Arial"/>
              </w:rPr>
              <w:t xml:space="preserve"> </w:t>
            </w:r>
            <w:r w:rsidRPr="007E4FC2">
              <w:rPr>
                <w:rFonts w:cs="Arial"/>
              </w:rPr>
              <w:t>Delivery/</w:t>
            </w:r>
            <w:proofErr w:type="spellStart"/>
            <w:r w:rsidRPr="007E4FC2">
              <w:rPr>
                <w:rFonts w:cs="Arial"/>
              </w:rPr>
              <w:t>DeliveryAddress</w:t>
            </w:r>
            <w:proofErr w:type="spellEnd"/>
            <w:r w:rsidRPr="007E4FC2">
              <w:rPr>
                <w:rFonts w:cs="Arial"/>
              </w:rPr>
              <w:t xml:space="preserve"> (noting that Delivery/</w:t>
            </w:r>
            <w:proofErr w:type="spellStart"/>
            <w:r w:rsidRPr="007E4FC2">
              <w:rPr>
                <w:rFonts w:cs="Arial"/>
              </w:rPr>
              <w:t>DeliveryLocation</w:t>
            </w:r>
            <w:proofErr w:type="spellEnd"/>
            <w:r w:rsidRPr="007E4FC2">
              <w:rPr>
                <w:rFonts w:cs="Arial"/>
              </w:rPr>
              <w:t>/Address continues to be available</w:t>
            </w:r>
            <w:r w:rsidR="00CA543F" w:rsidRPr="00EE2AD1">
              <w:rPr>
                <w:rFonts w:cs="Arial"/>
              </w:rPr>
              <w:t xml:space="preserve"> as per </w:t>
            </w:r>
            <w:r w:rsidR="00C65588" w:rsidRPr="00EE2AD1">
              <w:rPr>
                <w:rFonts w:cs="Arial"/>
              </w:rPr>
              <w:t xml:space="preserve">CEF </w:t>
            </w:r>
            <w:hyperlink r:id="rId53" w:history="1">
              <w:r w:rsidR="00C65588" w:rsidRPr="007E4FC2">
                <w:rPr>
                  <w:rStyle w:val="Hyperlink"/>
                  <w:rFonts w:cs="Arial"/>
                </w:rPr>
                <w:t>#299</w:t>
              </w:r>
            </w:hyperlink>
            <w:r w:rsidR="00CA543F" w:rsidRPr="007E4FC2">
              <w:rPr>
                <w:rFonts w:cs="Arial"/>
              </w:rPr>
              <w:t xml:space="preserve"> </w:t>
            </w:r>
            <w:r w:rsidR="00FD75CD">
              <w:rPr>
                <w:rFonts w:cs="Arial"/>
              </w:rPr>
              <w:t>and</w:t>
            </w:r>
            <w:r w:rsidR="00CA543F" w:rsidRPr="007E4FC2">
              <w:rPr>
                <w:rFonts w:cs="Arial"/>
              </w:rPr>
              <w:t xml:space="preserve"> </w:t>
            </w:r>
            <w:hyperlink r:id="rId54" w:history="1">
              <w:r w:rsidR="00C65588" w:rsidRPr="007E4FC2">
                <w:rPr>
                  <w:rStyle w:val="Hyperlink"/>
                  <w:rFonts w:cs="Arial"/>
                </w:rPr>
                <w:t>#304</w:t>
              </w:r>
            </w:hyperlink>
            <w:r w:rsidRPr="007E4FC2">
              <w:rPr>
                <w:rFonts w:cs="Arial"/>
              </w:rPr>
              <w:t>)</w:t>
            </w:r>
            <w:r w:rsidR="00721FFB">
              <w:rPr>
                <w:rFonts w:cs="Arial"/>
              </w:rPr>
              <w:t>.</w:t>
            </w:r>
          </w:p>
          <w:p w14:paraId="2AB0F1BA" w14:textId="04B4173E" w:rsidR="00FF0D91" w:rsidRDefault="00720311" w:rsidP="00720311">
            <w:pPr>
              <w:pStyle w:val="ListParagraph"/>
              <w:numPr>
                <w:ilvl w:val="0"/>
                <w:numId w:val="54"/>
              </w:numPr>
              <w:spacing w:after="40"/>
              <w:contextualSpacing w:val="0"/>
              <w:rPr>
                <w:rFonts w:cs="Arial"/>
              </w:rPr>
            </w:pPr>
            <w:r>
              <w:rPr>
                <w:rFonts w:cs="Arial"/>
              </w:rPr>
              <w:t xml:space="preserve">Minor bug fixes for </w:t>
            </w:r>
            <w:hyperlink r:id="rId55" w:history="1">
              <w:r w:rsidR="00796B54" w:rsidRPr="00F71DA2">
                <w:rPr>
                  <w:rStyle w:val="Hyperlink"/>
                  <w:rFonts w:cs="Arial"/>
                </w:rPr>
                <w:t>PEPPOL-EN16931-R055</w:t>
              </w:r>
            </w:hyperlink>
            <w:r w:rsidR="00796B54" w:rsidRPr="00F71DA2">
              <w:rPr>
                <w:rFonts w:cs="Arial"/>
              </w:rPr>
              <w:t xml:space="preserve"> </w:t>
            </w:r>
            <w:r>
              <w:rPr>
                <w:rFonts w:cs="Arial"/>
              </w:rPr>
              <w:t xml:space="preserve">and </w:t>
            </w:r>
            <w:r w:rsidR="00FF0D91">
              <w:rPr>
                <w:rFonts w:cs="Arial"/>
              </w:rPr>
              <w:t xml:space="preserve">edits as per </w:t>
            </w:r>
            <w:hyperlink r:id="rId56" w:history="1">
              <w:r w:rsidR="00FF0D91" w:rsidRPr="00C65588">
                <w:rPr>
                  <w:rStyle w:val="Hyperlink"/>
                  <w:rFonts w:cs="Arial"/>
                </w:rPr>
                <w:t>POACC-487</w:t>
              </w:r>
            </w:hyperlink>
            <w:r w:rsidR="00FF0D91">
              <w:rPr>
                <w:rFonts w:cs="Arial"/>
              </w:rPr>
              <w:t xml:space="preserve"> and </w:t>
            </w:r>
            <w:hyperlink r:id="rId57" w:history="1">
              <w:r w:rsidR="00FF0D91" w:rsidRPr="00C65588">
                <w:rPr>
                  <w:rStyle w:val="Hyperlink"/>
                  <w:rFonts w:cs="Arial"/>
                </w:rPr>
                <w:t>POACC-465</w:t>
              </w:r>
            </w:hyperlink>
            <w:r w:rsidR="00FF0D91">
              <w:rPr>
                <w:rFonts w:cs="Arial"/>
              </w:rPr>
              <w:t>.</w:t>
            </w:r>
          </w:p>
          <w:p w14:paraId="55F6D907" w14:textId="74817343" w:rsidR="00796B54" w:rsidRPr="00F71DA2" w:rsidRDefault="00F160D6" w:rsidP="00720311">
            <w:pPr>
              <w:pStyle w:val="ListParagraph"/>
              <w:numPr>
                <w:ilvl w:val="0"/>
                <w:numId w:val="54"/>
              </w:numPr>
              <w:spacing w:after="40"/>
              <w:contextualSpacing w:val="0"/>
              <w:rPr>
                <w:rFonts w:cs="Arial"/>
              </w:rPr>
            </w:pPr>
            <w:hyperlink r:id="rId58" w:history="1">
              <w:r w:rsidR="00796B54" w:rsidRPr="00F71DA2">
                <w:rPr>
                  <w:rStyle w:val="Hyperlink"/>
                  <w:rFonts w:cs="Arial"/>
                </w:rPr>
                <w:t>PEPPOL-EN16931-R080</w:t>
              </w:r>
            </w:hyperlink>
            <w:r w:rsidR="00796B54" w:rsidRPr="00F71DA2">
              <w:rPr>
                <w:rFonts w:cs="Arial"/>
              </w:rPr>
              <w:t xml:space="preserve"> to apply rule </w:t>
            </w:r>
            <w:r w:rsidR="00FF0D91">
              <w:rPr>
                <w:rFonts w:cs="Arial"/>
              </w:rPr>
              <w:t>to</w:t>
            </w:r>
            <w:r w:rsidR="00796B54" w:rsidRPr="00F71DA2">
              <w:rPr>
                <w:rFonts w:cs="Arial"/>
              </w:rPr>
              <w:t xml:space="preserve"> Credit Note </w:t>
            </w:r>
            <w:r w:rsidR="00FF0D91">
              <w:rPr>
                <w:rFonts w:cs="Arial"/>
              </w:rPr>
              <w:t xml:space="preserve">only </w:t>
            </w:r>
            <w:r w:rsidR="00796B54" w:rsidRPr="00F71DA2">
              <w:rPr>
                <w:rFonts w:cs="Arial"/>
              </w:rPr>
              <w:t xml:space="preserve">as per </w:t>
            </w:r>
            <w:hyperlink r:id="rId59" w:history="1">
              <w:r w:rsidR="00796B54" w:rsidRPr="00F71DA2">
                <w:rPr>
                  <w:rStyle w:val="Hyperlink"/>
                  <w:rFonts w:cs="Arial"/>
                </w:rPr>
                <w:t>POACC-417</w:t>
              </w:r>
            </w:hyperlink>
            <w:r w:rsidR="00FF0D91">
              <w:rPr>
                <w:rStyle w:val="Hyperlink"/>
                <w:rFonts w:cs="Arial"/>
              </w:rPr>
              <w:t>.</w:t>
            </w:r>
            <w:r w:rsidR="00796B54" w:rsidRPr="00F71DA2">
              <w:rPr>
                <w:rFonts w:cs="Arial"/>
              </w:rPr>
              <w:t xml:space="preserve"> </w:t>
            </w:r>
          </w:p>
          <w:p w14:paraId="3ED2F9CA" w14:textId="0F480381" w:rsidR="005A31BB" w:rsidRDefault="00796B54" w:rsidP="005A31BB">
            <w:pPr>
              <w:pStyle w:val="ListParagraph"/>
              <w:numPr>
                <w:ilvl w:val="0"/>
                <w:numId w:val="54"/>
              </w:numPr>
              <w:spacing w:after="40"/>
              <w:contextualSpacing w:val="0"/>
              <w:rPr>
                <w:rFonts w:cs="Arial"/>
              </w:rPr>
            </w:pPr>
            <w:r w:rsidRPr="00ED2ED3">
              <w:rPr>
                <w:rFonts w:cs="Arial"/>
              </w:rPr>
              <w:t xml:space="preserve">Change </w:t>
            </w:r>
            <w:hyperlink r:id="rId60" w:history="1">
              <w:r w:rsidRPr="00ED2ED3">
                <w:rPr>
                  <w:rStyle w:val="Hyperlink"/>
                  <w:rFonts w:cs="Arial"/>
                </w:rPr>
                <w:t>BR-51</w:t>
              </w:r>
            </w:hyperlink>
            <w:r w:rsidRPr="00ED2ED3">
              <w:rPr>
                <w:rFonts w:cs="Arial"/>
              </w:rPr>
              <w:t xml:space="preserve"> from ‘fatal’ to ‘warning’</w:t>
            </w:r>
            <w:r w:rsidR="005A31BB">
              <w:rPr>
                <w:rFonts w:cs="Arial"/>
              </w:rPr>
              <w:t xml:space="preserve"> </w:t>
            </w:r>
            <w:r w:rsidR="00FF0D91">
              <w:rPr>
                <w:rFonts w:cs="Arial"/>
              </w:rPr>
              <w:t xml:space="preserve">as per CEF </w:t>
            </w:r>
            <w:hyperlink r:id="rId61" w:history="1">
              <w:r w:rsidR="00C65588" w:rsidRPr="00C65588">
                <w:rPr>
                  <w:rStyle w:val="Hyperlink"/>
                  <w:rFonts w:cs="Arial"/>
                </w:rPr>
                <w:t>#</w:t>
              </w:r>
              <w:r w:rsidR="00FF0D91" w:rsidRPr="00C65588">
                <w:rPr>
                  <w:rStyle w:val="Hyperlink"/>
                  <w:rFonts w:cs="Arial"/>
                </w:rPr>
                <w:t>310</w:t>
              </w:r>
            </w:hyperlink>
            <w:r w:rsidR="00FF0D91">
              <w:rPr>
                <w:rFonts w:cs="Arial"/>
              </w:rPr>
              <w:t>.</w:t>
            </w:r>
          </w:p>
          <w:p w14:paraId="6BB01EA5" w14:textId="77777777" w:rsidR="005A31BB" w:rsidRPr="005A31BB" w:rsidRDefault="00796B54" w:rsidP="005A31BB">
            <w:pPr>
              <w:pStyle w:val="ListParagraph"/>
              <w:numPr>
                <w:ilvl w:val="0"/>
                <w:numId w:val="54"/>
              </w:numPr>
              <w:spacing w:after="40"/>
              <w:contextualSpacing w:val="0"/>
              <w:rPr>
                <w:rStyle w:val="Hyperlink"/>
                <w:rFonts w:cs="Arial"/>
                <w:color w:val="auto"/>
                <w:u w:val="none"/>
              </w:rPr>
            </w:pPr>
            <w:r w:rsidRPr="005A31BB">
              <w:rPr>
                <w:rFonts w:cs="Arial"/>
              </w:rPr>
              <w:t xml:space="preserve">Corrections/improvements to warnings UBL-CR-414, UBL-CR-487, UBL-CR-512, UBL-CR-607, UBL-CR-665, as per CEF </w:t>
            </w:r>
            <w:hyperlink r:id="rId62" w:history="1">
              <w:r w:rsidRPr="005A31BB">
                <w:rPr>
                  <w:rStyle w:val="Hyperlink"/>
                  <w:rFonts w:cs="Arial"/>
                </w:rPr>
                <w:t>#299</w:t>
              </w:r>
            </w:hyperlink>
            <w:r w:rsidRPr="005A31BB">
              <w:rPr>
                <w:rFonts w:cs="Arial"/>
              </w:rPr>
              <w:t xml:space="preserve">, </w:t>
            </w:r>
            <w:hyperlink r:id="rId63" w:history="1">
              <w:r w:rsidRPr="005A31BB">
                <w:rPr>
                  <w:rStyle w:val="Hyperlink"/>
                  <w:rFonts w:cs="Arial"/>
                </w:rPr>
                <w:t>#297</w:t>
              </w:r>
            </w:hyperlink>
            <w:r w:rsidRPr="005A31BB">
              <w:rPr>
                <w:rFonts w:cs="Arial"/>
              </w:rPr>
              <w:t>,  </w:t>
            </w:r>
            <w:hyperlink r:id="rId64" w:history="1">
              <w:r w:rsidRPr="005A31BB">
                <w:rPr>
                  <w:rStyle w:val="Hyperlink"/>
                  <w:rFonts w:cs="Arial"/>
                </w:rPr>
                <w:t>#300</w:t>
              </w:r>
            </w:hyperlink>
            <w:r w:rsidR="00720311" w:rsidRPr="005A31BB">
              <w:rPr>
                <w:rStyle w:val="Hyperlink"/>
                <w:rFonts w:cs="Arial"/>
              </w:rPr>
              <w:t>,</w:t>
            </w:r>
            <w:r w:rsidR="00720311" w:rsidRPr="005A31BB">
              <w:rPr>
                <w:rStyle w:val="Hyperlink"/>
              </w:rPr>
              <w:t xml:space="preserve"> </w:t>
            </w:r>
          </w:p>
          <w:p w14:paraId="3FFE4856" w14:textId="0A334379" w:rsidR="00F71DA2" w:rsidRPr="005A31BB" w:rsidRDefault="00F71DA2" w:rsidP="005A31BB">
            <w:pPr>
              <w:pStyle w:val="ListParagraph"/>
              <w:numPr>
                <w:ilvl w:val="0"/>
                <w:numId w:val="54"/>
              </w:numPr>
              <w:spacing w:after="40"/>
              <w:contextualSpacing w:val="0"/>
              <w:rPr>
                <w:rFonts w:cs="Arial"/>
              </w:rPr>
            </w:pPr>
            <w:r w:rsidRPr="005A31BB">
              <w:rPr>
                <w:rFonts w:cs="Arial"/>
              </w:rPr>
              <w:t>Changes to Invoice type code list</w:t>
            </w:r>
            <w:r w:rsidR="00720311" w:rsidRPr="005A31BB">
              <w:rPr>
                <w:rFonts w:cs="Arial"/>
              </w:rPr>
              <w:t>, noting</w:t>
            </w:r>
            <w:r w:rsidRPr="005A31BB">
              <w:rPr>
                <w:rFonts w:cs="Arial"/>
              </w:rPr>
              <w:t>:</w:t>
            </w:r>
          </w:p>
          <w:p w14:paraId="1929F305" w14:textId="300ED9AB" w:rsidR="00F71DA2" w:rsidRP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Although a number of codes will be added to the EN16931 as per</w:t>
            </w:r>
            <w:r w:rsidR="00242CAA">
              <w:rPr>
                <w:rFonts w:ascii="Arial" w:hAnsi="Arial" w:cs="Arial"/>
              </w:rPr>
              <w:t xml:space="preserve"> CEF </w:t>
            </w:r>
            <w:hyperlink r:id="rId65" w:history="1">
              <w:r w:rsidR="00C65588">
                <w:rPr>
                  <w:rStyle w:val="Hyperlink"/>
                  <w:rFonts w:ascii="Arial" w:hAnsi="Arial" w:cs="Arial"/>
                </w:rPr>
                <w:t>#309</w:t>
              </w:r>
            </w:hyperlink>
            <w:r w:rsidRPr="00F71DA2">
              <w:rPr>
                <w:rFonts w:ascii="Arial" w:hAnsi="Arial" w:cs="Arial"/>
              </w:rPr>
              <w:t xml:space="preserve"> (implemented through </w:t>
            </w:r>
            <w:hyperlink r:id="rId66" w:history="1">
              <w:r w:rsidRPr="00F71DA2">
                <w:rPr>
                  <w:rStyle w:val="Hyperlink"/>
                  <w:rFonts w:ascii="Arial" w:hAnsi="Arial" w:cs="Arial"/>
                </w:rPr>
                <w:t>BR-CL-01</w:t>
              </w:r>
            </w:hyperlink>
            <w:r w:rsidRPr="00F71DA2">
              <w:rPr>
                <w:rFonts w:ascii="Arial" w:hAnsi="Arial" w:cs="Arial"/>
              </w:rPr>
              <w:t xml:space="preserve">), the available codes are restricted by </w:t>
            </w:r>
            <w:hyperlink r:id="rId67" w:history="1">
              <w:r w:rsidRPr="00F71DA2">
                <w:rPr>
                  <w:rStyle w:val="Hyperlink"/>
                  <w:rFonts w:ascii="Arial" w:hAnsi="Arial" w:cs="Arial"/>
                </w:rPr>
                <w:t>PEPPOL-EN16931-P0100</w:t>
              </w:r>
            </w:hyperlink>
            <w:r w:rsidRPr="00F71DA2">
              <w:rPr>
                <w:rFonts w:ascii="Arial" w:hAnsi="Arial" w:cs="Arial"/>
              </w:rPr>
              <w:t xml:space="preserve">. </w:t>
            </w:r>
          </w:p>
          <w:p w14:paraId="795CD03E" w14:textId="0B02BCED" w:rsid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 xml:space="preserve">The advice from Peppol indicates that code 388 will be supported where a government tax/revenue authority issues invoices for tax (only) as per </w:t>
            </w:r>
            <w:hyperlink r:id="rId68" w:history="1">
              <w:r w:rsidRPr="00F71DA2">
                <w:rPr>
                  <w:rStyle w:val="Hyperlink"/>
                  <w:rFonts w:ascii="Arial" w:hAnsi="Arial" w:cs="Arial"/>
                </w:rPr>
                <w:t>POACC-452</w:t>
              </w:r>
            </w:hyperlink>
            <w:r w:rsidRPr="00F71DA2">
              <w:rPr>
                <w:rFonts w:ascii="Arial" w:hAnsi="Arial" w:cs="Arial"/>
              </w:rPr>
              <w:t xml:space="preserve">. </w:t>
            </w:r>
          </w:p>
          <w:p w14:paraId="410ADA43" w14:textId="0E01D6EC" w:rsidR="00796B54" w:rsidRPr="001F7CAD" w:rsidRDefault="004D1EAE" w:rsidP="005A31BB">
            <w:pPr>
              <w:pStyle w:val="Bulletedlist2"/>
              <w:numPr>
                <w:ilvl w:val="0"/>
                <w:numId w:val="58"/>
              </w:numPr>
              <w:spacing w:before="0" w:after="40" w:line="240" w:lineRule="auto"/>
              <w:rPr>
                <w:rFonts w:eastAsia="Arial"/>
                <w:color w:val="000000"/>
              </w:rPr>
            </w:pPr>
            <w:r w:rsidRPr="00EE2AD1">
              <w:rPr>
                <w:rFonts w:ascii="Arial" w:hAnsi="Arial" w:cs="Arial"/>
              </w:rPr>
              <w:lastRenderedPageBreak/>
              <w:t>New</w:t>
            </w:r>
            <w:r w:rsidR="00222E7C" w:rsidRPr="00EE2AD1">
              <w:rPr>
                <w:rFonts w:ascii="Arial" w:hAnsi="Arial" w:cs="Arial"/>
              </w:rPr>
              <w:t xml:space="preserve"> </w:t>
            </w:r>
            <w:r w:rsidR="00126717" w:rsidRPr="00EE2AD1">
              <w:rPr>
                <w:rFonts w:ascii="Arial" w:hAnsi="Arial" w:cs="Arial"/>
              </w:rPr>
              <w:t xml:space="preserve">invoice type codes </w:t>
            </w:r>
            <w:r w:rsidR="002D60DC">
              <w:rPr>
                <w:rFonts w:ascii="Arial" w:hAnsi="Arial" w:cs="Arial"/>
              </w:rPr>
              <w:t xml:space="preserve">incorporated. </w:t>
            </w:r>
            <w:r w:rsidR="00126717" w:rsidRPr="00EE2AD1">
              <w:rPr>
                <w:rFonts w:ascii="Arial" w:hAnsi="Arial" w:cs="Arial"/>
              </w:rPr>
              <w:t xml:space="preserve">Added to BIS instructions that these additional invoice type codes shall be handled as synonyms to the 380 </w:t>
            </w:r>
            <w:r w:rsidR="00222E7C" w:rsidRPr="00EE2AD1">
              <w:rPr>
                <w:rFonts w:ascii="Arial" w:hAnsi="Arial" w:cs="Arial"/>
              </w:rPr>
              <w:t xml:space="preserve">code </w:t>
            </w:r>
            <w:r w:rsidR="00126717" w:rsidRPr="00EE2AD1">
              <w:rPr>
                <w:rFonts w:ascii="Arial" w:hAnsi="Arial" w:cs="Arial"/>
              </w:rPr>
              <w:t>and thus do not require change in processing</w:t>
            </w:r>
            <w:r w:rsidR="00126717" w:rsidRPr="00E87687">
              <w:rPr>
                <w:rFonts w:ascii="Arial" w:hAnsi="Arial" w:cs="Arial"/>
              </w:rPr>
              <w:t xml:space="preserve"> as per </w:t>
            </w:r>
            <w:hyperlink r:id="rId69" w:history="1">
              <w:r w:rsidR="00126717" w:rsidRPr="00EE2AD1">
                <w:rPr>
                  <w:rStyle w:val="Hyperlink"/>
                  <w:rFonts w:ascii="Arial" w:hAnsi="Arial" w:cs="Arial"/>
                </w:rPr>
                <w:t>POACC-505</w:t>
              </w:r>
            </w:hyperlink>
            <w:r w:rsidR="00CA543F" w:rsidRPr="00EE2AD1">
              <w:rPr>
                <w:rStyle w:val="Hyperlink"/>
                <w:rFonts w:ascii="Arial" w:hAnsi="Arial" w:cs="Arial"/>
              </w:rPr>
              <w:t>.</w:t>
            </w:r>
          </w:p>
        </w:tc>
      </w:tr>
    </w:tbl>
    <w:p w14:paraId="7A4A5219" w14:textId="7F145D7C" w:rsidR="002F44C4" w:rsidRDefault="005B2BDF" w:rsidP="00A8740B">
      <w:r>
        <w:lastRenderedPageBreak/>
        <w:br w:type="page"/>
      </w:r>
    </w:p>
    <w:bookmarkStart w:id="3" w:name="_Toc104365250"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7777777" w:rsidR="00E86636" w:rsidRPr="0024229F" w:rsidRDefault="00E86636" w:rsidP="009875CD">
          <w:pPr>
            <w:pStyle w:val="Heading1"/>
            <w:framePr w:wrap="notBeside"/>
            <w:spacing w:before="0"/>
          </w:pPr>
          <w:r w:rsidRPr="0024229F">
            <w:t>Table of Contents</w:t>
          </w:r>
          <w:bookmarkEnd w:id="3"/>
        </w:p>
        <w:p w14:paraId="42D26863" w14:textId="34D5C729" w:rsidR="00E52D58"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104365249" w:history="1">
            <w:r w:rsidR="00E52D58" w:rsidRPr="008F6B8E">
              <w:rPr>
                <w:rStyle w:val="Hyperlink"/>
                <w:rFonts w:eastAsia="Arial"/>
                <w:noProof/>
              </w:rPr>
              <w:t>Version Control</w:t>
            </w:r>
            <w:r w:rsidR="00E52D58">
              <w:rPr>
                <w:noProof/>
                <w:webHidden/>
              </w:rPr>
              <w:tab/>
            </w:r>
            <w:r w:rsidR="00E52D58">
              <w:rPr>
                <w:noProof/>
                <w:webHidden/>
              </w:rPr>
              <w:fldChar w:fldCharType="begin"/>
            </w:r>
            <w:r w:rsidR="00E52D58">
              <w:rPr>
                <w:noProof/>
                <w:webHidden/>
              </w:rPr>
              <w:instrText xml:space="preserve"> PAGEREF _Toc104365249 \h </w:instrText>
            </w:r>
            <w:r w:rsidR="00E52D58">
              <w:rPr>
                <w:noProof/>
                <w:webHidden/>
              </w:rPr>
            </w:r>
            <w:r w:rsidR="00E52D58">
              <w:rPr>
                <w:noProof/>
                <w:webHidden/>
              </w:rPr>
              <w:fldChar w:fldCharType="separate"/>
            </w:r>
            <w:r w:rsidR="00E52D58">
              <w:rPr>
                <w:noProof/>
                <w:webHidden/>
              </w:rPr>
              <w:t>2</w:t>
            </w:r>
            <w:r w:rsidR="00E52D58">
              <w:rPr>
                <w:noProof/>
                <w:webHidden/>
              </w:rPr>
              <w:fldChar w:fldCharType="end"/>
            </w:r>
          </w:hyperlink>
        </w:p>
        <w:p w14:paraId="1CFB80B9" w14:textId="06823C61" w:rsidR="00E52D58" w:rsidRDefault="00F160D6">
          <w:pPr>
            <w:pStyle w:val="TOC1"/>
            <w:tabs>
              <w:tab w:val="right" w:leader="dot" w:pos="9016"/>
            </w:tabs>
            <w:rPr>
              <w:rFonts w:asciiTheme="minorHAnsi" w:eastAsiaTheme="minorEastAsia" w:hAnsiTheme="minorHAnsi"/>
              <w:noProof/>
              <w:lang w:eastAsia="en-AU"/>
            </w:rPr>
          </w:pPr>
          <w:hyperlink w:anchor="_Toc104365250" w:history="1">
            <w:r w:rsidR="00E52D58" w:rsidRPr="008F6B8E">
              <w:rPr>
                <w:rStyle w:val="Hyperlink"/>
                <w:noProof/>
              </w:rPr>
              <w:t>Table of Contents</w:t>
            </w:r>
            <w:r w:rsidR="00E52D58">
              <w:rPr>
                <w:noProof/>
                <w:webHidden/>
              </w:rPr>
              <w:tab/>
            </w:r>
            <w:r w:rsidR="00E52D58">
              <w:rPr>
                <w:noProof/>
                <w:webHidden/>
              </w:rPr>
              <w:fldChar w:fldCharType="begin"/>
            </w:r>
            <w:r w:rsidR="00E52D58">
              <w:rPr>
                <w:noProof/>
                <w:webHidden/>
              </w:rPr>
              <w:instrText xml:space="preserve"> PAGEREF _Toc104365250 \h </w:instrText>
            </w:r>
            <w:r w:rsidR="00E52D58">
              <w:rPr>
                <w:noProof/>
                <w:webHidden/>
              </w:rPr>
            </w:r>
            <w:r w:rsidR="00E52D58">
              <w:rPr>
                <w:noProof/>
                <w:webHidden/>
              </w:rPr>
              <w:fldChar w:fldCharType="separate"/>
            </w:r>
            <w:r w:rsidR="00E52D58">
              <w:rPr>
                <w:noProof/>
                <w:webHidden/>
              </w:rPr>
              <w:t>6</w:t>
            </w:r>
            <w:r w:rsidR="00E52D58">
              <w:rPr>
                <w:noProof/>
                <w:webHidden/>
              </w:rPr>
              <w:fldChar w:fldCharType="end"/>
            </w:r>
          </w:hyperlink>
        </w:p>
        <w:p w14:paraId="7785FC1D" w14:textId="5724F16C" w:rsidR="00E52D58" w:rsidRDefault="00F160D6">
          <w:pPr>
            <w:pStyle w:val="TOC1"/>
            <w:tabs>
              <w:tab w:val="left" w:pos="440"/>
              <w:tab w:val="right" w:leader="dot" w:pos="9016"/>
            </w:tabs>
            <w:rPr>
              <w:rFonts w:asciiTheme="minorHAnsi" w:eastAsiaTheme="minorEastAsia" w:hAnsiTheme="minorHAnsi"/>
              <w:noProof/>
              <w:lang w:eastAsia="en-AU"/>
            </w:rPr>
          </w:pPr>
          <w:hyperlink w:anchor="_Toc104365251" w:history="1">
            <w:r w:rsidR="00E52D58" w:rsidRPr="008F6B8E">
              <w:rPr>
                <w:rStyle w:val="Hyperlink"/>
                <w:noProof/>
              </w:rPr>
              <w:t>1.</w:t>
            </w:r>
            <w:r w:rsidR="00E52D58">
              <w:rPr>
                <w:rFonts w:asciiTheme="minorHAnsi" w:eastAsiaTheme="minorEastAsia" w:hAnsiTheme="minorHAnsi"/>
                <w:noProof/>
                <w:lang w:eastAsia="en-AU"/>
              </w:rPr>
              <w:tab/>
            </w:r>
            <w:r w:rsidR="00E52D58" w:rsidRPr="008F6B8E">
              <w:rPr>
                <w:rStyle w:val="Hyperlink"/>
                <w:noProof/>
              </w:rPr>
              <w:t>Introduction</w:t>
            </w:r>
            <w:r w:rsidR="00E52D58">
              <w:rPr>
                <w:noProof/>
                <w:webHidden/>
              </w:rPr>
              <w:tab/>
            </w:r>
            <w:r w:rsidR="00E52D58">
              <w:rPr>
                <w:noProof/>
                <w:webHidden/>
              </w:rPr>
              <w:fldChar w:fldCharType="begin"/>
            </w:r>
            <w:r w:rsidR="00E52D58">
              <w:rPr>
                <w:noProof/>
                <w:webHidden/>
              </w:rPr>
              <w:instrText xml:space="preserve"> PAGEREF _Toc104365251 \h </w:instrText>
            </w:r>
            <w:r w:rsidR="00E52D58">
              <w:rPr>
                <w:noProof/>
                <w:webHidden/>
              </w:rPr>
            </w:r>
            <w:r w:rsidR="00E52D58">
              <w:rPr>
                <w:noProof/>
                <w:webHidden/>
              </w:rPr>
              <w:fldChar w:fldCharType="separate"/>
            </w:r>
            <w:r w:rsidR="00E52D58">
              <w:rPr>
                <w:noProof/>
                <w:webHidden/>
              </w:rPr>
              <w:t>7</w:t>
            </w:r>
            <w:r w:rsidR="00E52D58">
              <w:rPr>
                <w:noProof/>
                <w:webHidden/>
              </w:rPr>
              <w:fldChar w:fldCharType="end"/>
            </w:r>
          </w:hyperlink>
        </w:p>
        <w:p w14:paraId="6A25EC9A" w14:textId="51D7BA3C" w:rsidR="00E52D58" w:rsidRDefault="00F160D6">
          <w:pPr>
            <w:pStyle w:val="TOC1"/>
            <w:tabs>
              <w:tab w:val="left" w:pos="440"/>
              <w:tab w:val="right" w:leader="dot" w:pos="9016"/>
            </w:tabs>
            <w:rPr>
              <w:rFonts w:asciiTheme="minorHAnsi" w:eastAsiaTheme="minorEastAsia" w:hAnsiTheme="minorHAnsi"/>
              <w:noProof/>
              <w:lang w:eastAsia="en-AU"/>
            </w:rPr>
          </w:pPr>
          <w:hyperlink w:anchor="_Toc104365252" w:history="1">
            <w:r w:rsidR="00E52D58" w:rsidRPr="008F6B8E">
              <w:rPr>
                <w:rStyle w:val="Hyperlink"/>
                <w:noProof/>
              </w:rPr>
              <w:t>2.</w:t>
            </w:r>
            <w:r w:rsidR="00E52D58">
              <w:rPr>
                <w:rFonts w:asciiTheme="minorHAnsi" w:eastAsiaTheme="minorEastAsia" w:hAnsiTheme="minorHAnsi"/>
                <w:noProof/>
                <w:lang w:eastAsia="en-AU"/>
              </w:rPr>
              <w:tab/>
            </w:r>
            <w:r w:rsidR="00E52D58" w:rsidRPr="008F6B8E">
              <w:rPr>
                <w:rStyle w:val="Hyperlink"/>
                <w:noProof/>
              </w:rPr>
              <w:t>A-NZ Approach</w:t>
            </w:r>
            <w:r w:rsidR="00E52D58">
              <w:rPr>
                <w:noProof/>
                <w:webHidden/>
              </w:rPr>
              <w:tab/>
            </w:r>
            <w:r w:rsidR="00E52D58">
              <w:rPr>
                <w:noProof/>
                <w:webHidden/>
              </w:rPr>
              <w:fldChar w:fldCharType="begin"/>
            </w:r>
            <w:r w:rsidR="00E52D58">
              <w:rPr>
                <w:noProof/>
                <w:webHidden/>
              </w:rPr>
              <w:instrText xml:space="preserve"> PAGEREF _Toc104365252 \h </w:instrText>
            </w:r>
            <w:r w:rsidR="00E52D58">
              <w:rPr>
                <w:noProof/>
                <w:webHidden/>
              </w:rPr>
            </w:r>
            <w:r w:rsidR="00E52D58">
              <w:rPr>
                <w:noProof/>
                <w:webHidden/>
              </w:rPr>
              <w:fldChar w:fldCharType="separate"/>
            </w:r>
            <w:r w:rsidR="00E52D58">
              <w:rPr>
                <w:noProof/>
                <w:webHidden/>
              </w:rPr>
              <w:t>8</w:t>
            </w:r>
            <w:r w:rsidR="00E52D58">
              <w:rPr>
                <w:noProof/>
                <w:webHidden/>
              </w:rPr>
              <w:fldChar w:fldCharType="end"/>
            </w:r>
          </w:hyperlink>
        </w:p>
        <w:p w14:paraId="4BF2CAC1" w14:textId="3DBD97EC" w:rsidR="00E52D58" w:rsidRDefault="00F160D6">
          <w:pPr>
            <w:pStyle w:val="TOC2"/>
            <w:tabs>
              <w:tab w:val="left" w:pos="880"/>
              <w:tab w:val="right" w:leader="dot" w:pos="9016"/>
            </w:tabs>
            <w:rPr>
              <w:rFonts w:asciiTheme="minorHAnsi" w:eastAsiaTheme="minorEastAsia" w:hAnsiTheme="minorHAnsi"/>
              <w:noProof/>
              <w:lang w:eastAsia="en-AU"/>
            </w:rPr>
          </w:pPr>
          <w:hyperlink w:anchor="_Toc104365253" w:history="1">
            <w:r w:rsidR="00E52D58" w:rsidRPr="008F6B8E">
              <w:rPr>
                <w:rStyle w:val="Hyperlink"/>
                <w:noProof/>
              </w:rPr>
              <w:t>2.1</w:t>
            </w:r>
            <w:r w:rsidR="00E52D58">
              <w:rPr>
                <w:rFonts w:asciiTheme="minorHAnsi" w:eastAsiaTheme="minorEastAsia" w:hAnsiTheme="minorHAnsi"/>
                <w:noProof/>
                <w:lang w:eastAsia="en-AU"/>
              </w:rPr>
              <w:tab/>
            </w:r>
            <w:r w:rsidR="00E52D58" w:rsidRPr="008F6B8E">
              <w:rPr>
                <w:rStyle w:val="Hyperlink"/>
                <w:noProof/>
              </w:rPr>
              <w:t>Invoice</w:t>
            </w:r>
            <w:r w:rsidR="00E52D58">
              <w:rPr>
                <w:noProof/>
                <w:webHidden/>
              </w:rPr>
              <w:tab/>
            </w:r>
            <w:r w:rsidR="00E52D58">
              <w:rPr>
                <w:noProof/>
                <w:webHidden/>
              </w:rPr>
              <w:fldChar w:fldCharType="begin"/>
            </w:r>
            <w:r w:rsidR="00E52D58">
              <w:rPr>
                <w:noProof/>
                <w:webHidden/>
              </w:rPr>
              <w:instrText xml:space="preserve"> PAGEREF _Toc104365253 \h </w:instrText>
            </w:r>
            <w:r w:rsidR="00E52D58">
              <w:rPr>
                <w:noProof/>
                <w:webHidden/>
              </w:rPr>
            </w:r>
            <w:r w:rsidR="00E52D58">
              <w:rPr>
                <w:noProof/>
                <w:webHidden/>
              </w:rPr>
              <w:fldChar w:fldCharType="separate"/>
            </w:r>
            <w:r w:rsidR="00E52D58">
              <w:rPr>
                <w:noProof/>
                <w:webHidden/>
              </w:rPr>
              <w:t>8</w:t>
            </w:r>
            <w:r w:rsidR="00E52D58">
              <w:rPr>
                <w:noProof/>
                <w:webHidden/>
              </w:rPr>
              <w:fldChar w:fldCharType="end"/>
            </w:r>
          </w:hyperlink>
        </w:p>
        <w:p w14:paraId="3C591CCA" w14:textId="00EFCAD4" w:rsidR="00E52D58" w:rsidRDefault="00F160D6">
          <w:pPr>
            <w:pStyle w:val="TOC3"/>
            <w:tabs>
              <w:tab w:val="left" w:pos="1320"/>
              <w:tab w:val="right" w:leader="dot" w:pos="9016"/>
            </w:tabs>
            <w:rPr>
              <w:rFonts w:asciiTheme="minorHAnsi" w:eastAsiaTheme="minorEastAsia" w:hAnsiTheme="minorHAnsi"/>
              <w:noProof/>
              <w:lang w:eastAsia="en-AU"/>
            </w:rPr>
          </w:pPr>
          <w:hyperlink w:anchor="_Toc104365254" w:history="1">
            <w:r w:rsidR="00E52D58" w:rsidRPr="008F6B8E">
              <w:rPr>
                <w:rStyle w:val="Hyperlink"/>
                <w:noProof/>
                <w:lang w:val="en-US"/>
              </w:rPr>
              <w:t>2.1.1</w:t>
            </w:r>
            <w:r w:rsidR="00E52D58">
              <w:rPr>
                <w:rFonts w:asciiTheme="minorHAnsi" w:eastAsiaTheme="minorEastAsia" w:hAnsiTheme="minorHAnsi"/>
                <w:noProof/>
                <w:lang w:eastAsia="en-AU"/>
              </w:rPr>
              <w:tab/>
            </w:r>
            <w:r w:rsidR="00E52D58" w:rsidRPr="008F6B8E">
              <w:rPr>
                <w:rStyle w:val="Hyperlink"/>
                <w:noProof/>
                <w:lang w:val="en-US"/>
              </w:rPr>
              <w:t>Tax invoice</w:t>
            </w:r>
            <w:r w:rsidR="00E52D58">
              <w:rPr>
                <w:noProof/>
                <w:webHidden/>
              </w:rPr>
              <w:tab/>
            </w:r>
            <w:r w:rsidR="00E52D58">
              <w:rPr>
                <w:noProof/>
                <w:webHidden/>
              </w:rPr>
              <w:fldChar w:fldCharType="begin"/>
            </w:r>
            <w:r w:rsidR="00E52D58">
              <w:rPr>
                <w:noProof/>
                <w:webHidden/>
              </w:rPr>
              <w:instrText xml:space="preserve"> PAGEREF _Toc104365254 \h </w:instrText>
            </w:r>
            <w:r w:rsidR="00E52D58">
              <w:rPr>
                <w:noProof/>
                <w:webHidden/>
              </w:rPr>
            </w:r>
            <w:r w:rsidR="00E52D58">
              <w:rPr>
                <w:noProof/>
                <w:webHidden/>
              </w:rPr>
              <w:fldChar w:fldCharType="separate"/>
            </w:r>
            <w:r w:rsidR="00E52D58">
              <w:rPr>
                <w:noProof/>
                <w:webHidden/>
              </w:rPr>
              <w:t>8</w:t>
            </w:r>
            <w:r w:rsidR="00E52D58">
              <w:rPr>
                <w:noProof/>
                <w:webHidden/>
              </w:rPr>
              <w:fldChar w:fldCharType="end"/>
            </w:r>
          </w:hyperlink>
        </w:p>
        <w:p w14:paraId="41B24095" w14:textId="4B8CD710" w:rsidR="00E52D58" w:rsidRDefault="00F160D6">
          <w:pPr>
            <w:pStyle w:val="TOC2"/>
            <w:tabs>
              <w:tab w:val="left" w:pos="880"/>
              <w:tab w:val="right" w:leader="dot" w:pos="9016"/>
            </w:tabs>
            <w:rPr>
              <w:rFonts w:asciiTheme="minorHAnsi" w:eastAsiaTheme="minorEastAsia" w:hAnsiTheme="minorHAnsi"/>
              <w:noProof/>
              <w:lang w:eastAsia="en-AU"/>
            </w:rPr>
          </w:pPr>
          <w:hyperlink w:anchor="_Toc104365255" w:history="1">
            <w:r w:rsidR="00E52D58" w:rsidRPr="008F6B8E">
              <w:rPr>
                <w:rStyle w:val="Hyperlink"/>
                <w:noProof/>
              </w:rPr>
              <w:t>2.2</w:t>
            </w:r>
            <w:r w:rsidR="00E52D58">
              <w:rPr>
                <w:rFonts w:asciiTheme="minorHAnsi" w:eastAsiaTheme="minorEastAsia" w:hAnsiTheme="minorHAnsi"/>
                <w:noProof/>
                <w:lang w:eastAsia="en-AU"/>
              </w:rPr>
              <w:tab/>
            </w:r>
            <w:r w:rsidR="00E52D58" w:rsidRPr="008F6B8E">
              <w:rPr>
                <w:rStyle w:val="Hyperlink"/>
                <w:noProof/>
              </w:rPr>
              <w:t>Adjustment</w:t>
            </w:r>
            <w:r w:rsidR="00E52D58">
              <w:rPr>
                <w:noProof/>
                <w:webHidden/>
              </w:rPr>
              <w:tab/>
            </w:r>
            <w:r w:rsidR="00E52D58">
              <w:rPr>
                <w:noProof/>
                <w:webHidden/>
              </w:rPr>
              <w:fldChar w:fldCharType="begin"/>
            </w:r>
            <w:r w:rsidR="00E52D58">
              <w:rPr>
                <w:noProof/>
                <w:webHidden/>
              </w:rPr>
              <w:instrText xml:space="preserve"> PAGEREF _Toc104365255 \h </w:instrText>
            </w:r>
            <w:r w:rsidR="00E52D58">
              <w:rPr>
                <w:noProof/>
                <w:webHidden/>
              </w:rPr>
            </w:r>
            <w:r w:rsidR="00E52D58">
              <w:rPr>
                <w:noProof/>
                <w:webHidden/>
              </w:rPr>
              <w:fldChar w:fldCharType="separate"/>
            </w:r>
            <w:r w:rsidR="00E52D58">
              <w:rPr>
                <w:noProof/>
                <w:webHidden/>
              </w:rPr>
              <w:t>8</w:t>
            </w:r>
            <w:r w:rsidR="00E52D58">
              <w:rPr>
                <w:noProof/>
                <w:webHidden/>
              </w:rPr>
              <w:fldChar w:fldCharType="end"/>
            </w:r>
          </w:hyperlink>
        </w:p>
        <w:p w14:paraId="6E646DBE" w14:textId="69986650" w:rsidR="00E52D58" w:rsidRDefault="00F160D6">
          <w:pPr>
            <w:pStyle w:val="TOC3"/>
            <w:tabs>
              <w:tab w:val="left" w:pos="1320"/>
              <w:tab w:val="right" w:leader="dot" w:pos="9016"/>
            </w:tabs>
            <w:rPr>
              <w:rFonts w:asciiTheme="minorHAnsi" w:eastAsiaTheme="minorEastAsia" w:hAnsiTheme="minorHAnsi"/>
              <w:noProof/>
              <w:lang w:eastAsia="en-AU"/>
            </w:rPr>
          </w:pPr>
          <w:hyperlink w:anchor="_Toc104365256" w:history="1">
            <w:r w:rsidR="00E52D58" w:rsidRPr="008F6B8E">
              <w:rPr>
                <w:rStyle w:val="Hyperlink"/>
                <w:noProof/>
                <w:lang w:val="en-US"/>
              </w:rPr>
              <w:t>2.2.1</w:t>
            </w:r>
            <w:r w:rsidR="00E52D58">
              <w:rPr>
                <w:rFonts w:asciiTheme="minorHAnsi" w:eastAsiaTheme="minorEastAsia" w:hAnsiTheme="minorHAnsi"/>
                <w:noProof/>
                <w:lang w:eastAsia="en-AU"/>
              </w:rPr>
              <w:tab/>
            </w:r>
            <w:r w:rsidR="00E52D58" w:rsidRPr="008F6B8E">
              <w:rPr>
                <w:rStyle w:val="Hyperlink"/>
                <w:noProof/>
                <w:lang w:val="en-US"/>
              </w:rPr>
              <w:t>Credit Note</w:t>
            </w:r>
            <w:r w:rsidR="00E52D58">
              <w:rPr>
                <w:noProof/>
                <w:webHidden/>
              </w:rPr>
              <w:tab/>
            </w:r>
            <w:r w:rsidR="00E52D58">
              <w:rPr>
                <w:noProof/>
                <w:webHidden/>
              </w:rPr>
              <w:fldChar w:fldCharType="begin"/>
            </w:r>
            <w:r w:rsidR="00E52D58">
              <w:rPr>
                <w:noProof/>
                <w:webHidden/>
              </w:rPr>
              <w:instrText xml:space="preserve"> PAGEREF _Toc104365256 \h </w:instrText>
            </w:r>
            <w:r w:rsidR="00E52D58">
              <w:rPr>
                <w:noProof/>
                <w:webHidden/>
              </w:rPr>
            </w:r>
            <w:r w:rsidR="00E52D58">
              <w:rPr>
                <w:noProof/>
                <w:webHidden/>
              </w:rPr>
              <w:fldChar w:fldCharType="separate"/>
            </w:r>
            <w:r w:rsidR="00E52D58">
              <w:rPr>
                <w:noProof/>
                <w:webHidden/>
              </w:rPr>
              <w:t>9</w:t>
            </w:r>
            <w:r w:rsidR="00E52D58">
              <w:rPr>
                <w:noProof/>
                <w:webHidden/>
              </w:rPr>
              <w:fldChar w:fldCharType="end"/>
            </w:r>
          </w:hyperlink>
        </w:p>
        <w:p w14:paraId="1DD2F528" w14:textId="754CAB9D" w:rsidR="00E52D58" w:rsidRDefault="00F160D6">
          <w:pPr>
            <w:pStyle w:val="TOC1"/>
            <w:tabs>
              <w:tab w:val="left" w:pos="440"/>
              <w:tab w:val="right" w:leader="dot" w:pos="9016"/>
            </w:tabs>
            <w:rPr>
              <w:rFonts w:asciiTheme="minorHAnsi" w:eastAsiaTheme="minorEastAsia" w:hAnsiTheme="minorHAnsi"/>
              <w:noProof/>
              <w:lang w:eastAsia="en-AU"/>
            </w:rPr>
          </w:pPr>
          <w:hyperlink w:anchor="_Toc104365257" w:history="1">
            <w:r w:rsidR="00E52D58" w:rsidRPr="008F6B8E">
              <w:rPr>
                <w:rStyle w:val="Hyperlink"/>
                <w:noProof/>
              </w:rPr>
              <w:t>3.</w:t>
            </w:r>
            <w:r w:rsidR="00E52D58">
              <w:rPr>
                <w:rFonts w:asciiTheme="minorHAnsi" w:eastAsiaTheme="minorEastAsia" w:hAnsiTheme="minorHAnsi"/>
                <w:noProof/>
                <w:lang w:eastAsia="en-AU"/>
              </w:rPr>
              <w:tab/>
            </w:r>
            <w:r w:rsidR="00E52D58" w:rsidRPr="008F6B8E">
              <w:rPr>
                <w:rStyle w:val="Hyperlink"/>
                <w:noProof/>
              </w:rPr>
              <w:t>Scope</w:t>
            </w:r>
            <w:r w:rsidR="00E52D58">
              <w:rPr>
                <w:noProof/>
                <w:webHidden/>
              </w:rPr>
              <w:tab/>
            </w:r>
            <w:r w:rsidR="00E52D58">
              <w:rPr>
                <w:noProof/>
                <w:webHidden/>
              </w:rPr>
              <w:fldChar w:fldCharType="begin"/>
            </w:r>
            <w:r w:rsidR="00E52D58">
              <w:rPr>
                <w:noProof/>
                <w:webHidden/>
              </w:rPr>
              <w:instrText xml:space="preserve"> PAGEREF _Toc104365257 \h </w:instrText>
            </w:r>
            <w:r w:rsidR="00E52D58">
              <w:rPr>
                <w:noProof/>
                <w:webHidden/>
              </w:rPr>
            </w:r>
            <w:r w:rsidR="00E52D58">
              <w:rPr>
                <w:noProof/>
                <w:webHidden/>
              </w:rPr>
              <w:fldChar w:fldCharType="separate"/>
            </w:r>
            <w:r w:rsidR="00E52D58">
              <w:rPr>
                <w:noProof/>
                <w:webHidden/>
              </w:rPr>
              <w:t>10</w:t>
            </w:r>
            <w:r w:rsidR="00E52D58">
              <w:rPr>
                <w:noProof/>
                <w:webHidden/>
              </w:rPr>
              <w:fldChar w:fldCharType="end"/>
            </w:r>
          </w:hyperlink>
        </w:p>
        <w:p w14:paraId="4113BEFF" w14:textId="6E5D63D1" w:rsidR="00E52D58" w:rsidRDefault="00F160D6">
          <w:pPr>
            <w:pStyle w:val="TOC2"/>
            <w:tabs>
              <w:tab w:val="left" w:pos="880"/>
              <w:tab w:val="right" w:leader="dot" w:pos="9016"/>
            </w:tabs>
            <w:rPr>
              <w:rFonts w:asciiTheme="minorHAnsi" w:eastAsiaTheme="minorEastAsia" w:hAnsiTheme="minorHAnsi"/>
              <w:noProof/>
              <w:lang w:eastAsia="en-AU"/>
            </w:rPr>
          </w:pPr>
          <w:hyperlink w:anchor="_Toc104365258" w:history="1">
            <w:r w:rsidR="00E52D58" w:rsidRPr="008F6B8E">
              <w:rPr>
                <w:rStyle w:val="Hyperlink"/>
                <w:noProof/>
              </w:rPr>
              <w:t>3.1</w:t>
            </w:r>
            <w:r w:rsidR="00E52D58">
              <w:rPr>
                <w:rFonts w:asciiTheme="minorHAnsi" w:eastAsiaTheme="minorEastAsia" w:hAnsiTheme="minorHAnsi"/>
                <w:noProof/>
                <w:lang w:eastAsia="en-AU"/>
              </w:rPr>
              <w:tab/>
            </w:r>
            <w:r w:rsidR="00E52D58" w:rsidRPr="008F6B8E">
              <w:rPr>
                <w:rStyle w:val="Hyperlink"/>
                <w:noProof/>
              </w:rPr>
              <w:t>Invoice Document Type</w:t>
            </w:r>
            <w:r w:rsidR="00E52D58">
              <w:rPr>
                <w:noProof/>
                <w:webHidden/>
              </w:rPr>
              <w:tab/>
            </w:r>
            <w:r w:rsidR="00E52D58">
              <w:rPr>
                <w:noProof/>
                <w:webHidden/>
              </w:rPr>
              <w:fldChar w:fldCharType="begin"/>
            </w:r>
            <w:r w:rsidR="00E52D58">
              <w:rPr>
                <w:noProof/>
                <w:webHidden/>
              </w:rPr>
              <w:instrText xml:space="preserve"> PAGEREF _Toc104365258 \h </w:instrText>
            </w:r>
            <w:r w:rsidR="00E52D58">
              <w:rPr>
                <w:noProof/>
                <w:webHidden/>
              </w:rPr>
            </w:r>
            <w:r w:rsidR="00E52D58">
              <w:rPr>
                <w:noProof/>
                <w:webHidden/>
              </w:rPr>
              <w:fldChar w:fldCharType="separate"/>
            </w:r>
            <w:r w:rsidR="00E52D58">
              <w:rPr>
                <w:noProof/>
                <w:webHidden/>
              </w:rPr>
              <w:t>10</w:t>
            </w:r>
            <w:r w:rsidR="00E52D58">
              <w:rPr>
                <w:noProof/>
                <w:webHidden/>
              </w:rPr>
              <w:fldChar w:fldCharType="end"/>
            </w:r>
          </w:hyperlink>
        </w:p>
        <w:p w14:paraId="2D9310B5" w14:textId="1A3146AA" w:rsidR="00E52D58" w:rsidRDefault="00F160D6">
          <w:pPr>
            <w:pStyle w:val="TOC2"/>
            <w:tabs>
              <w:tab w:val="left" w:pos="880"/>
              <w:tab w:val="right" w:leader="dot" w:pos="9016"/>
            </w:tabs>
            <w:rPr>
              <w:rFonts w:asciiTheme="minorHAnsi" w:eastAsiaTheme="minorEastAsia" w:hAnsiTheme="minorHAnsi"/>
              <w:noProof/>
              <w:lang w:eastAsia="en-AU"/>
            </w:rPr>
          </w:pPr>
          <w:hyperlink w:anchor="_Toc104365259" w:history="1">
            <w:r w:rsidR="00E52D58" w:rsidRPr="008F6B8E">
              <w:rPr>
                <w:rStyle w:val="Hyperlink"/>
                <w:noProof/>
              </w:rPr>
              <w:t>3.2</w:t>
            </w:r>
            <w:r w:rsidR="00E52D58">
              <w:rPr>
                <w:rFonts w:asciiTheme="minorHAnsi" w:eastAsiaTheme="minorEastAsia" w:hAnsiTheme="minorHAnsi"/>
                <w:noProof/>
                <w:lang w:eastAsia="en-AU"/>
              </w:rPr>
              <w:tab/>
            </w:r>
            <w:r w:rsidR="00E52D58" w:rsidRPr="008F6B8E">
              <w:rPr>
                <w:rStyle w:val="Hyperlink"/>
                <w:noProof/>
              </w:rPr>
              <w:t>Crediting by means of negative invoice</w:t>
            </w:r>
            <w:r w:rsidR="00E52D58">
              <w:rPr>
                <w:noProof/>
                <w:webHidden/>
              </w:rPr>
              <w:tab/>
            </w:r>
            <w:r w:rsidR="00E52D58">
              <w:rPr>
                <w:noProof/>
                <w:webHidden/>
              </w:rPr>
              <w:fldChar w:fldCharType="begin"/>
            </w:r>
            <w:r w:rsidR="00E52D58">
              <w:rPr>
                <w:noProof/>
                <w:webHidden/>
              </w:rPr>
              <w:instrText xml:space="preserve"> PAGEREF _Toc104365259 \h </w:instrText>
            </w:r>
            <w:r w:rsidR="00E52D58">
              <w:rPr>
                <w:noProof/>
                <w:webHidden/>
              </w:rPr>
            </w:r>
            <w:r w:rsidR="00E52D58">
              <w:rPr>
                <w:noProof/>
                <w:webHidden/>
              </w:rPr>
              <w:fldChar w:fldCharType="separate"/>
            </w:r>
            <w:r w:rsidR="00E52D58">
              <w:rPr>
                <w:noProof/>
                <w:webHidden/>
              </w:rPr>
              <w:t>11</w:t>
            </w:r>
            <w:r w:rsidR="00E52D58">
              <w:rPr>
                <w:noProof/>
                <w:webHidden/>
              </w:rPr>
              <w:fldChar w:fldCharType="end"/>
            </w:r>
          </w:hyperlink>
        </w:p>
        <w:p w14:paraId="7DF4C1F2" w14:textId="2F5FCE5C" w:rsidR="00E52D58" w:rsidRDefault="00F160D6">
          <w:pPr>
            <w:pStyle w:val="TOC2"/>
            <w:tabs>
              <w:tab w:val="left" w:pos="880"/>
              <w:tab w:val="right" w:leader="dot" w:pos="9016"/>
            </w:tabs>
            <w:rPr>
              <w:rFonts w:asciiTheme="minorHAnsi" w:eastAsiaTheme="minorEastAsia" w:hAnsiTheme="minorHAnsi"/>
              <w:noProof/>
              <w:lang w:eastAsia="en-AU"/>
            </w:rPr>
          </w:pPr>
          <w:hyperlink w:anchor="_Toc104365260" w:history="1">
            <w:r w:rsidR="00E52D58" w:rsidRPr="008F6B8E">
              <w:rPr>
                <w:rStyle w:val="Hyperlink"/>
                <w:noProof/>
              </w:rPr>
              <w:t>3.3</w:t>
            </w:r>
            <w:r w:rsidR="00E52D58">
              <w:rPr>
                <w:rFonts w:asciiTheme="minorHAnsi" w:eastAsiaTheme="minorEastAsia" w:hAnsiTheme="minorHAnsi"/>
                <w:noProof/>
                <w:lang w:eastAsia="en-AU"/>
              </w:rPr>
              <w:tab/>
            </w:r>
            <w:r w:rsidR="00E52D58" w:rsidRPr="008F6B8E">
              <w:rPr>
                <w:rStyle w:val="Hyperlink"/>
                <w:noProof/>
              </w:rPr>
              <w:t>Crediting by means of credit note</w:t>
            </w:r>
            <w:r w:rsidR="00E52D58">
              <w:rPr>
                <w:noProof/>
                <w:webHidden/>
              </w:rPr>
              <w:tab/>
            </w:r>
            <w:r w:rsidR="00E52D58">
              <w:rPr>
                <w:noProof/>
                <w:webHidden/>
              </w:rPr>
              <w:fldChar w:fldCharType="begin"/>
            </w:r>
            <w:r w:rsidR="00E52D58">
              <w:rPr>
                <w:noProof/>
                <w:webHidden/>
              </w:rPr>
              <w:instrText xml:space="preserve"> PAGEREF _Toc104365260 \h </w:instrText>
            </w:r>
            <w:r w:rsidR="00E52D58">
              <w:rPr>
                <w:noProof/>
                <w:webHidden/>
              </w:rPr>
            </w:r>
            <w:r w:rsidR="00E52D58">
              <w:rPr>
                <w:noProof/>
                <w:webHidden/>
              </w:rPr>
              <w:fldChar w:fldCharType="separate"/>
            </w:r>
            <w:r w:rsidR="00E52D58">
              <w:rPr>
                <w:noProof/>
                <w:webHidden/>
              </w:rPr>
              <w:t>11</w:t>
            </w:r>
            <w:r w:rsidR="00E52D58">
              <w:rPr>
                <w:noProof/>
                <w:webHidden/>
              </w:rPr>
              <w:fldChar w:fldCharType="end"/>
            </w:r>
          </w:hyperlink>
        </w:p>
        <w:p w14:paraId="31C16B15" w14:textId="44F4125F" w:rsidR="00E52D58" w:rsidRDefault="00F160D6">
          <w:pPr>
            <w:pStyle w:val="TOC2"/>
            <w:tabs>
              <w:tab w:val="left" w:pos="880"/>
              <w:tab w:val="right" w:leader="dot" w:pos="9016"/>
            </w:tabs>
            <w:rPr>
              <w:rFonts w:asciiTheme="minorHAnsi" w:eastAsiaTheme="minorEastAsia" w:hAnsiTheme="minorHAnsi"/>
              <w:noProof/>
              <w:lang w:eastAsia="en-AU"/>
            </w:rPr>
          </w:pPr>
          <w:hyperlink w:anchor="_Toc104365261" w:history="1">
            <w:r w:rsidR="00E52D58" w:rsidRPr="008F6B8E">
              <w:rPr>
                <w:rStyle w:val="Hyperlink"/>
                <w:noProof/>
              </w:rPr>
              <w:t>3.4</w:t>
            </w:r>
            <w:r w:rsidR="00E52D58">
              <w:rPr>
                <w:rFonts w:asciiTheme="minorHAnsi" w:eastAsiaTheme="minorEastAsia" w:hAnsiTheme="minorHAnsi"/>
                <w:noProof/>
                <w:lang w:eastAsia="en-AU"/>
              </w:rPr>
              <w:tab/>
            </w:r>
            <w:r w:rsidR="00E52D58" w:rsidRPr="008F6B8E">
              <w:rPr>
                <w:rStyle w:val="Hyperlink"/>
                <w:noProof/>
              </w:rPr>
              <w:t>Other Processes</w:t>
            </w:r>
            <w:r w:rsidR="00E52D58">
              <w:rPr>
                <w:noProof/>
                <w:webHidden/>
              </w:rPr>
              <w:tab/>
            </w:r>
            <w:r w:rsidR="00E52D58">
              <w:rPr>
                <w:noProof/>
                <w:webHidden/>
              </w:rPr>
              <w:fldChar w:fldCharType="begin"/>
            </w:r>
            <w:r w:rsidR="00E52D58">
              <w:rPr>
                <w:noProof/>
                <w:webHidden/>
              </w:rPr>
              <w:instrText xml:space="preserve"> PAGEREF _Toc104365261 \h </w:instrText>
            </w:r>
            <w:r w:rsidR="00E52D58">
              <w:rPr>
                <w:noProof/>
                <w:webHidden/>
              </w:rPr>
            </w:r>
            <w:r w:rsidR="00E52D58">
              <w:rPr>
                <w:noProof/>
                <w:webHidden/>
              </w:rPr>
              <w:fldChar w:fldCharType="separate"/>
            </w:r>
            <w:r w:rsidR="00E52D58">
              <w:rPr>
                <w:noProof/>
                <w:webHidden/>
              </w:rPr>
              <w:t>12</w:t>
            </w:r>
            <w:r w:rsidR="00E52D58">
              <w:rPr>
                <w:noProof/>
                <w:webHidden/>
              </w:rPr>
              <w:fldChar w:fldCharType="end"/>
            </w:r>
          </w:hyperlink>
        </w:p>
        <w:p w14:paraId="6435DC5E" w14:textId="63BA17EF" w:rsidR="00E52D58" w:rsidRDefault="00F160D6">
          <w:pPr>
            <w:pStyle w:val="TOC3"/>
            <w:tabs>
              <w:tab w:val="left" w:pos="1320"/>
              <w:tab w:val="right" w:leader="dot" w:pos="9016"/>
            </w:tabs>
            <w:rPr>
              <w:rFonts w:asciiTheme="minorHAnsi" w:eastAsiaTheme="minorEastAsia" w:hAnsiTheme="minorHAnsi"/>
              <w:noProof/>
              <w:lang w:eastAsia="en-AU"/>
            </w:rPr>
          </w:pPr>
          <w:hyperlink w:anchor="_Toc104365262" w:history="1">
            <w:r w:rsidR="00E52D58" w:rsidRPr="008F6B8E">
              <w:rPr>
                <w:rStyle w:val="Hyperlink"/>
                <w:noProof/>
                <w:lang w:val="en-US"/>
              </w:rPr>
              <w:t>3.4.1</w:t>
            </w:r>
            <w:r w:rsidR="00E52D58">
              <w:rPr>
                <w:rFonts w:asciiTheme="minorHAnsi" w:eastAsiaTheme="minorEastAsia" w:hAnsiTheme="minorHAnsi"/>
                <w:noProof/>
                <w:lang w:eastAsia="en-AU"/>
              </w:rPr>
              <w:tab/>
            </w:r>
            <w:r w:rsidR="00E52D58" w:rsidRPr="008F6B8E">
              <w:rPr>
                <w:rStyle w:val="Hyperlink"/>
                <w:noProof/>
                <w:lang w:val="en-US"/>
              </w:rPr>
              <w:t>Acknowledging Invoices</w:t>
            </w:r>
            <w:r w:rsidR="00E52D58">
              <w:rPr>
                <w:noProof/>
                <w:webHidden/>
              </w:rPr>
              <w:tab/>
            </w:r>
            <w:r w:rsidR="00E52D58">
              <w:rPr>
                <w:noProof/>
                <w:webHidden/>
              </w:rPr>
              <w:fldChar w:fldCharType="begin"/>
            </w:r>
            <w:r w:rsidR="00E52D58">
              <w:rPr>
                <w:noProof/>
                <w:webHidden/>
              </w:rPr>
              <w:instrText xml:space="preserve"> PAGEREF _Toc104365262 \h </w:instrText>
            </w:r>
            <w:r w:rsidR="00E52D58">
              <w:rPr>
                <w:noProof/>
                <w:webHidden/>
              </w:rPr>
            </w:r>
            <w:r w:rsidR="00E52D58">
              <w:rPr>
                <w:noProof/>
                <w:webHidden/>
              </w:rPr>
              <w:fldChar w:fldCharType="separate"/>
            </w:r>
            <w:r w:rsidR="00E52D58">
              <w:rPr>
                <w:noProof/>
                <w:webHidden/>
              </w:rPr>
              <w:t>12</w:t>
            </w:r>
            <w:r w:rsidR="00E52D58">
              <w:rPr>
                <w:noProof/>
                <w:webHidden/>
              </w:rPr>
              <w:fldChar w:fldCharType="end"/>
            </w:r>
          </w:hyperlink>
        </w:p>
        <w:p w14:paraId="0153F6E4" w14:textId="69646295" w:rsidR="00E52D58" w:rsidRDefault="00F160D6">
          <w:pPr>
            <w:pStyle w:val="TOC3"/>
            <w:tabs>
              <w:tab w:val="left" w:pos="1320"/>
              <w:tab w:val="right" w:leader="dot" w:pos="9016"/>
            </w:tabs>
            <w:rPr>
              <w:rFonts w:asciiTheme="minorHAnsi" w:eastAsiaTheme="minorEastAsia" w:hAnsiTheme="minorHAnsi"/>
              <w:noProof/>
              <w:lang w:eastAsia="en-AU"/>
            </w:rPr>
          </w:pPr>
          <w:hyperlink w:anchor="_Toc104365263" w:history="1">
            <w:r w:rsidR="00E52D58" w:rsidRPr="008F6B8E">
              <w:rPr>
                <w:rStyle w:val="Hyperlink"/>
                <w:noProof/>
                <w:lang w:val="en-US"/>
              </w:rPr>
              <w:t>3.4.2</w:t>
            </w:r>
            <w:r w:rsidR="00E52D58">
              <w:rPr>
                <w:rFonts w:asciiTheme="minorHAnsi" w:eastAsiaTheme="minorEastAsia" w:hAnsiTheme="minorHAnsi"/>
                <w:noProof/>
                <w:lang w:eastAsia="en-AU"/>
              </w:rPr>
              <w:tab/>
            </w:r>
            <w:r w:rsidR="00E52D58" w:rsidRPr="008F6B8E">
              <w:rPr>
                <w:rStyle w:val="Hyperlink"/>
                <w:noProof/>
                <w:lang w:val="en-US"/>
              </w:rPr>
              <w:t>Copy, Duplicate and Replacement Invoices</w:t>
            </w:r>
            <w:r w:rsidR="00E52D58">
              <w:rPr>
                <w:noProof/>
                <w:webHidden/>
              </w:rPr>
              <w:tab/>
            </w:r>
            <w:r w:rsidR="00E52D58">
              <w:rPr>
                <w:noProof/>
                <w:webHidden/>
              </w:rPr>
              <w:fldChar w:fldCharType="begin"/>
            </w:r>
            <w:r w:rsidR="00E52D58">
              <w:rPr>
                <w:noProof/>
                <w:webHidden/>
              </w:rPr>
              <w:instrText xml:space="preserve"> PAGEREF _Toc104365263 \h </w:instrText>
            </w:r>
            <w:r w:rsidR="00E52D58">
              <w:rPr>
                <w:noProof/>
                <w:webHidden/>
              </w:rPr>
            </w:r>
            <w:r w:rsidR="00E52D58">
              <w:rPr>
                <w:noProof/>
                <w:webHidden/>
              </w:rPr>
              <w:fldChar w:fldCharType="separate"/>
            </w:r>
            <w:r w:rsidR="00E52D58">
              <w:rPr>
                <w:noProof/>
                <w:webHidden/>
              </w:rPr>
              <w:t>12</w:t>
            </w:r>
            <w:r w:rsidR="00E52D58">
              <w:rPr>
                <w:noProof/>
                <w:webHidden/>
              </w:rPr>
              <w:fldChar w:fldCharType="end"/>
            </w:r>
          </w:hyperlink>
        </w:p>
        <w:p w14:paraId="0D333C28" w14:textId="4ED31F94" w:rsidR="00E52D58" w:rsidRDefault="00F160D6">
          <w:pPr>
            <w:pStyle w:val="TOC3"/>
            <w:tabs>
              <w:tab w:val="left" w:pos="1320"/>
              <w:tab w:val="right" w:leader="dot" w:pos="9016"/>
            </w:tabs>
            <w:rPr>
              <w:rFonts w:asciiTheme="minorHAnsi" w:eastAsiaTheme="minorEastAsia" w:hAnsiTheme="minorHAnsi"/>
              <w:noProof/>
              <w:lang w:eastAsia="en-AU"/>
            </w:rPr>
          </w:pPr>
          <w:hyperlink w:anchor="_Toc104365264" w:history="1">
            <w:r w:rsidR="00E52D58" w:rsidRPr="008F6B8E">
              <w:rPr>
                <w:rStyle w:val="Hyperlink"/>
                <w:noProof/>
                <w:lang w:val="en-US"/>
              </w:rPr>
              <w:t>3.4.3</w:t>
            </w:r>
            <w:r w:rsidR="00E52D58">
              <w:rPr>
                <w:rFonts w:asciiTheme="minorHAnsi" w:eastAsiaTheme="minorEastAsia" w:hAnsiTheme="minorHAnsi"/>
                <w:noProof/>
                <w:lang w:eastAsia="en-AU"/>
              </w:rPr>
              <w:tab/>
            </w:r>
            <w:r w:rsidR="00E52D58" w:rsidRPr="008F6B8E">
              <w:rPr>
                <w:rStyle w:val="Hyperlink"/>
                <w:noProof/>
                <w:lang w:val="en-US"/>
              </w:rPr>
              <w:t>Self-billed invoices</w:t>
            </w:r>
            <w:r w:rsidR="00E52D58">
              <w:rPr>
                <w:noProof/>
                <w:webHidden/>
              </w:rPr>
              <w:tab/>
            </w:r>
            <w:r w:rsidR="00E52D58">
              <w:rPr>
                <w:noProof/>
                <w:webHidden/>
              </w:rPr>
              <w:fldChar w:fldCharType="begin"/>
            </w:r>
            <w:r w:rsidR="00E52D58">
              <w:rPr>
                <w:noProof/>
                <w:webHidden/>
              </w:rPr>
              <w:instrText xml:space="preserve"> PAGEREF _Toc104365264 \h </w:instrText>
            </w:r>
            <w:r w:rsidR="00E52D58">
              <w:rPr>
                <w:noProof/>
                <w:webHidden/>
              </w:rPr>
            </w:r>
            <w:r w:rsidR="00E52D58">
              <w:rPr>
                <w:noProof/>
                <w:webHidden/>
              </w:rPr>
              <w:fldChar w:fldCharType="separate"/>
            </w:r>
            <w:r w:rsidR="00E52D58">
              <w:rPr>
                <w:noProof/>
                <w:webHidden/>
              </w:rPr>
              <w:t>12</w:t>
            </w:r>
            <w:r w:rsidR="00E52D58">
              <w:rPr>
                <w:noProof/>
                <w:webHidden/>
              </w:rPr>
              <w:fldChar w:fldCharType="end"/>
            </w:r>
          </w:hyperlink>
        </w:p>
        <w:p w14:paraId="01978E46" w14:textId="798DB95F" w:rsidR="00E52D58" w:rsidRDefault="00F160D6">
          <w:pPr>
            <w:pStyle w:val="TOC2"/>
            <w:tabs>
              <w:tab w:val="left" w:pos="880"/>
              <w:tab w:val="right" w:leader="dot" w:pos="9016"/>
            </w:tabs>
            <w:rPr>
              <w:rFonts w:asciiTheme="minorHAnsi" w:eastAsiaTheme="minorEastAsia" w:hAnsiTheme="minorHAnsi"/>
              <w:noProof/>
              <w:lang w:eastAsia="en-AU"/>
            </w:rPr>
          </w:pPr>
          <w:hyperlink w:anchor="_Toc104365265" w:history="1">
            <w:r w:rsidR="00E52D58" w:rsidRPr="008F6B8E">
              <w:rPr>
                <w:rStyle w:val="Hyperlink"/>
                <w:noProof/>
              </w:rPr>
              <w:t>3.5</w:t>
            </w:r>
            <w:r w:rsidR="00E52D58">
              <w:rPr>
                <w:rFonts w:asciiTheme="minorHAnsi" w:eastAsiaTheme="minorEastAsia" w:hAnsiTheme="minorHAnsi"/>
                <w:noProof/>
                <w:lang w:eastAsia="en-AU"/>
              </w:rPr>
              <w:tab/>
            </w:r>
            <w:r w:rsidR="00E52D58" w:rsidRPr="008F6B8E">
              <w:rPr>
                <w:rStyle w:val="Hyperlink"/>
                <w:noProof/>
              </w:rPr>
              <w:t>Payment Means Code</w:t>
            </w:r>
            <w:r w:rsidR="00E52D58">
              <w:rPr>
                <w:noProof/>
                <w:webHidden/>
              </w:rPr>
              <w:tab/>
            </w:r>
            <w:r w:rsidR="00E52D58">
              <w:rPr>
                <w:noProof/>
                <w:webHidden/>
              </w:rPr>
              <w:fldChar w:fldCharType="begin"/>
            </w:r>
            <w:r w:rsidR="00E52D58">
              <w:rPr>
                <w:noProof/>
                <w:webHidden/>
              </w:rPr>
              <w:instrText xml:space="preserve"> PAGEREF _Toc104365265 \h </w:instrText>
            </w:r>
            <w:r w:rsidR="00E52D58">
              <w:rPr>
                <w:noProof/>
                <w:webHidden/>
              </w:rPr>
            </w:r>
            <w:r w:rsidR="00E52D58">
              <w:rPr>
                <w:noProof/>
                <w:webHidden/>
              </w:rPr>
              <w:fldChar w:fldCharType="separate"/>
            </w:r>
            <w:r w:rsidR="00E52D58">
              <w:rPr>
                <w:noProof/>
                <w:webHidden/>
              </w:rPr>
              <w:t>13</w:t>
            </w:r>
            <w:r w:rsidR="00E52D58">
              <w:rPr>
                <w:noProof/>
                <w:webHidden/>
              </w:rPr>
              <w:fldChar w:fldCharType="end"/>
            </w:r>
          </w:hyperlink>
        </w:p>
        <w:p w14:paraId="2E39B3D6" w14:textId="1AE66F3A" w:rsidR="00E52D58" w:rsidRDefault="00F160D6">
          <w:pPr>
            <w:pStyle w:val="TOC1"/>
            <w:tabs>
              <w:tab w:val="left" w:pos="440"/>
              <w:tab w:val="right" w:leader="dot" w:pos="9016"/>
            </w:tabs>
            <w:rPr>
              <w:rFonts w:asciiTheme="minorHAnsi" w:eastAsiaTheme="minorEastAsia" w:hAnsiTheme="minorHAnsi"/>
              <w:noProof/>
              <w:lang w:eastAsia="en-AU"/>
            </w:rPr>
          </w:pPr>
          <w:hyperlink w:anchor="_Toc104365266" w:history="1">
            <w:r w:rsidR="00E52D58" w:rsidRPr="008F6B8E">
              <w:rPr>
                <w:rStyle w:val="Hyperlink"/>
                <w:noProof/>
              </w:rPr>
              <w:t>4.</w:t>
            </w:r>
            <w:r w:rsidR="00E52D58">
              <w:rPr>
                <w:rFonts w:asciiTheme="minorHAnsi" w:eastAsiaTheme="minorEastAsia" w:hAnsiTheme="minorHAnsi"/>
                <w:noProof/>
                <w:lang w:eastAsia="en-AU"/>
              </w:rPr>
              <w:tab/>
            </w:r>
            <w:r w:rsidR="00E52D58" w:rsidRPr="008F6B8E">
              <w:rPr>
                <w:rStyle w:val="Hyperlink"/>
                <w:noProof/>
              </w:rPr>
              <w:t>Identifying the A-NZ Invoice Extension</w:t>
            </w:r>
            <w:r w:rsidR="00E52D58">
              <w:rPr>
                <w:noProof/>
                <w:webHidden/>
              </w:rPr>
              <w:tab/>
            </w:r>
            <w:r w:rsidR="00E52D58">
              <w:rPr>
                <w:noProof/>
                <w:webHidden/>
              </w:rPr>
              <w:fldChar w:fldCharType="begin"/>
            </w:r>
            <w:r w:rsidR="00E52D58">
              <w:rPr>
                <w:noProof/>
                <w:webHidden/>
              </w:rPr>
              <w:instrText xml:space="preserve"> PAGEREF _Toc104365266 \h </w:instrText>
            </w:r>
            <w:r w:rsidR="00E52D58">
              <w:rPr>
                <w:noProof/>
                <w:webHidden/>
              </w:rPr>
            </w:r>
            <w:r w:rsidR="00E52D58">
              <w:rPr>
                <w:noProof/>
                <w:webHidden/>
              </w:rPr>
              <w:fldChar w:fldCharType="separate"/>
            </w:r>
            <w:r w:rsidR="00E52D58">
              <w:rPr>
                <w:noProof/>
                <w:webHidden/>
              </w:rPr>
              <w:t>14</w:t>
            </w:r>
            <w:r w:rsidR="00E52D58">
              <w:rPr>
                <w:noProof/>
                <w:webHidden/>
              </w:rPr>
              <w:fldChar w:fldCharType="end"/>
            </w:r>
          </w:hyperlink>
        </w:p>
        <w:p w14:paraId="76B4F4DD" w14:textId="0BAFEA6B" w:rsidR="00E52D58" w:rsidRDefault="00F160D6">
          <w:pPr>
            <w:pStyle w:val="TOC1"/>
            <w:tabs>
              <w:tab w:val="left" w:pos="440"/>
              <w:tab w:val="right" w:leader="dot" w:pos="9016"/>
            </w:tabs>
            <w:rPr>
              <w:rFonts w:asciiTheme="minorHAnsi" w:eastAsiaTheme="minorEastAsia" w:hAnsiTheme="minorHAnsi"/>
              <w:noProof/>
              <w:lang w:eastAsia="en-AU"/>
            </w:rPr>
          </w:pPr>
          <w:hyperlink w:anchor="_Toc104365267" w:history="1">
            <w:r w:rsidR="00E52D58" w:rsidRPr="008F6B8E">
              <w:rPr>
                <w:rStyle w:val="Hyperlink"/>
                <w:noProof/>
              </w:rPr>
              <w:t>5.</w:t>
            </w:r>
            <w:r w:rsidR="00E52D58">
              <w:rPr>
                <w:rFonts w:asciiTheme="minorHAnsi" w:eastAsiaTheme="minorEastAsia" w:hAnsiTheme="minorHAnsi"/>
                <w:noProof/>
                <w:lang w:eastAsia="en-AU"/>
              </w:rPr>
              <w:tab/>
            </w:r>
            <w:r w:rsidR="00E52D58" w:rsidRPr="008F6B8E">
              <w:rPr>
                <w:rStyle w:val="Hyperlink"/>
                <w:noProof/>
              </w:rPr>
              <w:t>Tax</w:t>
            </w:r>
            <w:r w:rsidR="00E52D58">
              <w:rPr>
                <w:noProof/>
                <w:webHidden/>
              </w:rPr>
              <w:tab/>
            </w:r>
            <w:r w:rsidR="00E52D58">
              <w:rPr>
                <w:noProof/>
                <w:webHidden/>
              </w:rPr>
              <w:fldChar w:fldCharType="begin"/>
            </w:r>
            <w:r w:rsidR="00E52D58">
              <w:rPr>
                <w:noProof/>
                <w:webHidden/>
              </w:rPr>
              <w:instrText xml:space="preserve"> PAGEREF _Toc104365267 \h </w:instrText>
            </w:r>
            <w:r w:rsidR="00E52D58">
              <w:rPr>
                <w:noProof/>
                <w:webHidden/>
              </w:rPr>
            </w:r>
            <w:r w:rsidR="00E52D58">
              <w:rPr>
                <w:noProof/>
                <w:webHidden/>
              </w:rPr>
              <w:fldChar w:fldCharType="separate"/>
            </w:r>
            <w:r w:rsidR="00E52D58">
              <w:rPr>
                <w:noProof/>
                <w:webHidden/>
              </w:rPr>
              <w:t>15</w:t>
            </w:r>
            <w:r w:rsidR="00E52D58">
              <w:rPr>
                <w:noProof/>
                <w:webHidden/>
              </w:rPr>
              <w:fldChar w:fldCharType="end"/>
            </w:r>
          </w:hyperlink>
        </w:p>
        <w:p w14:paraId="1722C75C" w14:textId="52FA4380" w:rsidR="00E52D58" w:rsidRDefault="00F160D6">
          <w:pPr>
            <w:pStyle w:val="TOC2"/>
            <w:tabs>
              <w:tab w:val="left" w:pos="880"/>
              <w:tab w:val="right" w:leader="dot" w:pos="9016"/>
            </w:tabs>
            <w:rPr>
              <w:rFonts w:asciiTheme="minorHAnsi" w:eastAsiaTheme="minorEastAsia" w:hAnsiTheme="minorHAnsi"/>
              <w:noProof/>
              <w:lang w:eastAsia="en-AU"/>
            </w:rPr>
          </w:pPr>
          <w:hyperlink w:anchor="_Toc104365268" w:history="1">
            <w:r w:rsidR="00E52D58" w:rsidRPr="008F6B8E">
              <w:rPr>
                <w:rStyle w:val="Hyperlink"/>
                <w:noProof/>
              </w:rPr>
              <w:t>5.1</w:t>
            </w:r>
            <w:r w:rsidR="00E52D58">
              <w:rPr>
                <w:rFonts w:asciiTheme="minorHAnsi" w:eastAsiaTheme="minorEastAsia" w:hAnsiTheme="minorHAnsi"/>
                <w:noProof/>
                <w:lang w:eastAsia="en-AU"/>
              </w:rPr>
              <w:tab/>
            </w:r>
            <w:r w:rsidR="00E52D58" w:rsidRPr="008F6B8E">
              <w:rPr>
                <w:rStyle w:val="Hyperlink"/>
                <w:noProof/>
              </w:rPr>
              <w:t>New Zealand</w:t>
            </w:r>
            <w:r w:rsidR="00E52D58">
              <w:rPr>
                <w:noProof/>
                <w:webHidden/>
              </w:rPr>
              <w:tab/>
            </w:r>
            <w:r w:rsidR="00E52D58">
              <w:rPr>
                <w:noProof/>
                <w:webHidden/>
              </w:rPr>
              <w:fldChar w:fldCharType="begin"/>
            </w:r>
            <w:r w:rsidR="00E52D58">
              <w:rPr>
                <w:noProof/>
                <w:webHidden/>
              </w:rPr>
              <w:instrText xml:space="preserve"> PAGEREF _Toc104365268 \h </w:instrText>
            </w:r>
            <w:r w:rsidR="00E52D58">
              <w:rPr>
                <w:noProof/>
                <w:webHidden/>
              </w:rPr>
            </w:r>
            <w:r w:rsidR="00E52D58">
              <w:rPr>
                <w:noProof/>
                <w:webHidden/>
              </w:rPr>
              <w:fldChar w:fldCharType="separate"/>
            </w:r>
            <w:r w:rsidR="00E52D58">
              <w:rPr>
                <w:noProof/>
                <w:webHidden/>
              </w:rPr>
              <w:t>16</w:t>
            </w:r>
            <w:r w:rsidR="00E52D58">
              <w:rPr>
                <w:noProof/>
                <w:webHidden/>
              </w:rPr>
              <w:fldChar w:fldCharType="end"/>
            </w:r>
          </w:hyperlink>
        </w:p>
        <w:p w14:paraId="2C46DEAD" w14:textId="36DB0513" w:rsidR="00E52D58" w:rsidRDefault="00F160D6">
          <w:pPr>
            <w:pStyle w:val="TOC3"/>
            <w:tabs>
              <w:tab w:val="left" w:pos="1320"/>
              <w:tab w:val="right" w:leader="dot" w:pos="9016"/>
            </w:tabs>
            <w:rPr>
              <w:rFonts w:asciiTheme="minorHAnsi" w:eastAsiaTheme="minorEastAsia" w:hAnsiTheme="minorHAnsi"/>
              <w:noProof/>
              <w:lang w:eastAsia="en-AU"/>
            </w:rPr>
          </w:pPr>
          <w:hyperlink w:anchor="_Toc104365269" w:history="1">
            <w:r w:rsidR="00E52D58" w:rsidRPr="008F6B8E">
              <w:rPr>
                <w:rStyle w:val="Hyperlink"/>
                <w:noProof/>
                <w:lang w:val="en-US"/>
              </w:rPr>
              <w:t>5.1.1</w:t>
            </w:r>
            <w:r w:rsidR="00E52D58">
              <w:rPr>
                <w:rFonts w:asciiTheme="minorHAnsi" w:eastAsiaTheme="minorEastAsia" w:hAnsiTheme="minorHAnsi"/>
                <w:noProof/>
                <w:lang w:eastAsia="en-AU"/>
              </w:rPr>
              <w:tab/>
            </w:r>
            <w:r w:rsidR="00E52D58" w:rsidRPr="008F6B8E">
              <w:rPr>
                <w:rStyle w:val="Hyperlink"/>
                <w:noProof/>
                <w:lang w:val="en-US"/>
              </w:rPr>
              <w:t>GST</w:t>
            </w:r>
            <w:r w:rsidR="00E52D58">
              <w:rPr>
                <w:noProof/>
                <w:webHidden/>
              </w:rPr>
              <w:tab/>
            </w:r>
            <w:r w:rsidR="00E52D58">
              <w:rPr>
                <w:noProof/>
                <w:webHidden/>
              </w:rPr>
              <w:fldChar w:fldCharType="begin"/>
            </w:r>
            <w:r w:rsidR="00E52D58">
              <w:rPr>
                <w:noProof/>
                <w:webHidden/>
              </w:rPr>
              <w:instrText xml:space="preserve"> PAGEREF _Toc104365269 \h </w:instrText>
            </w:r>
            <w:r w:rsidR="00E52D58">
              <w:rPr>
                <w:noProof/>
                <w:webHidden/>
              </w:rPr>
            </w:r>
            <w:r w:rsidR="00E52D58">
              <w:rPr>
                <w:noProof/>
                <w:webHidden/>
              </w:rPr>
              <w:fldChar w:fldCharType="separate"/>
            </w:r>
            <w:r w:rsidR="00E52D58">
              <w:rPr>
                <w:noProof/>
                <w:webHidden/>
              </w:rPr>
              <w:t>16</w:t>
            </w:r>
            <w:r w:rsidR="00E52D58">
              <w:rPr>
                <w:noProof/>
                <w:webHidden/>
              </w:rPr>
              <w:fldChar w:fldCharType="end"/>
            </w:r>
          </w:hyperlink>
        </w:p>
        <w:p w14:paraId="35D96CEA" w14:textId="1D2CFC92" w:rsidR="00E52D58" w:rsidRDefault="00F160D6">
          <w:pPr>
            <w:pStyle w:val="TOC2"/>
            <w:tabs>
              <w:tab w:val="left" w:pos="880"/>
              <w:tab w:val="right" w:leader="dot" w:pos="9016"/>
            </w:tabs>
            <w:rPr>
              <w:rFonts w:asciiTheme="minorHAnsi" w:eastAsiaTheme="minorEastAsia" w:hAnsiTheme="minorHAnsi"/>
              <w:noProof/>
              <w:lang w:eastAsia="en-AU"/>
            </w:rPr>
          </w:pPr>
          <w:hyperlink w:anchor="_Toc104365270" w:history="1">
            <w:r w:rsidR="00E52D58" w:rsidRPr="008F6B8E">
              <w:rPr>
                <w:rStyle w:val="Hyperlink"/>
                <w:noProof/>
              </w:rPr>
              <w:t>5.2</w:t>
            </w:r>
            <w:r w:rsidR="00E52D58">
              <w:rPr>
                <w:rFonts w:asciiTheme="minorHAnsi" w:eastAsiaTheme="minorEastAsia" w:hAnsiTheme="minorHAnsi"/>
                <w:noProof/>
                <w:lang w:eastAsia="en-AU"/>
              </w:rPr>
              <w:tab/>
            </w:r>
            <w:r w:rsidR="00E52D58" w:rsidRPr="008F6B8E">
              <w:rPr>
                <w:rStyle w:val="Hyperlink"/>
                <w:noProof/>
              </w:rPr>
              <w:t>Australia</w:t>
            </w:r>
            <w:r w:rsidR="00E52D58">
              <w:rPr>
                <w:noProof/>
                <w:webHidden/>
              </w:rPr>
              <w:tab/>
            </w:r>
            <w:r w:rsidR="00E52D58">
              <w:rPr>
                <w:noProof/>
                <w:webHidden/>
              </w:rPr>
              <w:fldChar w:fldCharType="begin"/>
            </w:r>
            <w:r w:rsidR="00E52D58">
              <w:rPr>
                <w:noProof/>
                <w:webHidden/>
              </w:rPr>
              <w:instrText xml:space="preserve"> PAGEREF _Toc104365270 \h </w:instrText>
            </w:r>
            <w:r w:rsidR="00E52D58">
              <w:rPr>
                <w:noProof/>
                <w:webHidden/>
              </w:rPr>
            </w:r>
            <w:r w:rsidR="00E52D58">
              <w:rPr>
                <w:noProof/>
                <w:webHidden/>
              </w:rPr>
              <w:fldChar w:fldCharType="separate"/>
            </w:r>
            <w:r w:rsidR="00E52D58">
              <w:rPr>
                <w:noProof/>
                <w:webHidden/>
              </w:rPr>
              <w:t>16</w:t>
            </w:r>
            <w:r w:rsidR="00E52D58">
              <w:rPr>
                <w:noProof/>
                <w:webHidden/>
              </w:rPr>
              <w:fldChar w:fldCharType="end"/>
            </w:r>
          </w:hyperlink>
        </w:p>
        <w:p w14:paraId="71340D38" w14:textId="1A81C9AD" w:rsidR="00E52D58" w:rsidRDefault="00F160D6">
          <w:pPr>
            <w:pStyle w:val="TOC3"/>
            <w:tabs>
              <w:tab w:val="left" w:pos="1320"/>
              <w:tab w:val="right" w:leader="dot" w:pos="9016"/>
            </w:tabs>
            <w:rPr>
              <w:rFonts w:asciiTheme="minorHAnsi" w:eastAsiaTheme="minorEastAsia" w:hAnsiTheme="minorHAnsi"/>
              <w:noProof/>
              <w:lang w:eastAsia="en-AU"/>
            </w:rPr>
          </w:pPr>
          <w:hyperlink w:anchor="_Toc104365271" w:history="1">
            <w:r w:rsidR="00E52D58" w:rsidRPr="008F6B8E">
              <w:rPr>
                <w:rStyle w:val="Hyperlink"/>
                <w:noProof/>
                <w:lang w:val="en-US"/>
              </w:rPr>
              <w:t>5.2.1</w:t>
            </w:r>
            <w:r w:rsidR="00E52D58">
              <w:rPr>
                <w:rFonts w:asciiTheme="minorHAnsi" w:eastAsiaTheme="minorEastAsia" w:hAnsiTheme="minorHAnsi"/>
                <w:noProof/>
                <w:lang w:eastAsia="en-AU"/>
              </w:rPr>
              <w:tab/>
            </w:r>
            <w:r w:rsidR="00E52D58" w:rsidRPr="008F6B8E">
              <w:rPr>
                <w:rStyle w:val="Hyperlink"/>
                <w:noProof/>
                <w:lang w:val="en-US"/>
              </w:rPr>
              <w:t>GST, WET and LCT</w:t>
            </w:r>
            <w:r w:rsidR="00E52D58">
              <w:rPr>
                <w:noProof/>
                <w:webHidden/>
              </w:rPr>
              <w:tab/>
            </w:r>
            <w:r w:rsidR="00E52D58">
              <w:rPr>
                <w:noProof/>
                <w:webHidden/>
              </w:rPr>
              <w:fldChar w:fldCharType="begin"/>
            </w:r>
            <w:r w:rsidR="00E52D58">
              <w:rPr>
                <w:noProof/>
                <w:webHidden/>
              </w:rPr>
              <w:instrText xml:space="preserve"> PAGEREF _Toc104365271 \h </w:instrText>
            </w:r>
            <w:r w:rsidR="00E52D58">
              <w:rPr>
                <w:noProof/>
                <w:webHidden/>
              </w:rPr>
            </w:r>
            <w:r w:rsidR="00E52D58">
              <w:rPr>
                <w:noProof/>
                <w:webHidden/>
              </w:rPr>
              <w:fldChar w:fldCharType="separate"/>
            </w:r>
            <w:r w:rsidR="00E52D58">
              <w:rPr>
                <w:noProof/>
                <w:webHidden/>
              </w:rPr>
              <w:t>16</w:t>
            </w:r>
            <w:r w:rsidR="00E52D58">
              <w:rPr>
                <w:noProof/>
                <w:webHidden/>
              </w:rPr>
              <w:fldChar w:fldCharType="end"/>
            </w:r>
          </w:hyperlink>
        </w:p>
        <w:p w14:paraId="74EC10BB" w14:textId="2E2566D7" w:rsidR="00E52D58" w:rsidRDefault="00F160D6">
          <w:pPr>
            <w:pStyle w:val="TOC3"/>
            <w:tabs>
              <w:tab w:val="left" w:pos="1320"/>
              <w:tab w:val="right" w:leader="dot" w:pos="9016"/>
            </w:tabs>
            <w:rPr>
              <w:rFonts w:asciiTheme="minorHAnsi" w:eastAsiaTheme="minorEastAsia" w:hAnsiTheme="minorHAnsi"/>
              <w:noProof/>
              <w:lang w:eastAsia="en-AU"/>
            </w:rPr>
          </w:pPr>
          <w:hyperlink w:anchor="_Toc104365272" w:history="1">
            <w:r w:rsidR="00E52D58" w:rsidRPr="008F6B8E">
              <w:rPr>
                <w:rStyle w:val="Hyperlink"/>
                <w:noProof/>
                <w:lang w:val="en-US"/>
              </w:rPr>
              <w:t>5.2.2</w:t>
            </w:r>
            <w:r w:rsidR="00E52D58">
              <w:rPr>
                <w:rFonts w:asciiTheme="minorHAnsi" w:eastAsiaTheme="minorEastAsia" w:hAnsiTheme="minorHAnsi"/>
                <w:noProof/>
                <w:lang w:eastAsia="en-AU"/>
              </w:rPr>
              <w:tab/>
            </w:r>
            <w:r w:rsidR="00E52D58" w:rsidRPr="008F6B8E">
              <w:rPr>
                <w:rStyle w:val="Hyperlink"/>
                <w:noProof/>
                <w:lang w:val="en-US"/>
              </w:rPr>
              <w:t>Tax Scheme</w:t>
            </w:r>
            <w:r w:rsidR="00E52D58">
              <w:rPr>
                <w:noProof/>
                <w:webHidden/>
              </w:rPr>
              <w:tab/>
            </w:r>
            <w:r w:rsidR="00E52D58">
              <w:rPr>
                <w:noProof/>
                <w:webHidden/>
              </w:rPr>
              <w:fldChar w:fldCharType="begin"/>
            </w:r>
            <w:r w:rsidR="00E52D58">
              <w:rPr>
                <w:noProof/>
                <w:webHidden/>
              </w:rPr>
              <w:instrText xml:space="preserve"> PAGEREF _Toc104365272 \h </w:instrText>
            </w:r>
            <w:r w:rsidR="00E52D58">
              <w:rPr>
                <w:noProof/>
                <w:webHidden/>
              </w:rPr>
            </w:r>
            <w:r w:rsidR="00E52D58">
              <w:rPr>
                <w:noProof/>
                <w:webHidden/>
              </w:rPr>
              <w:fldChar w:fldCharType="separate"/>
            </w:r>
            <w:r w:rsidR="00E52D58">
              <w:rPr>
                <w:noProof/>
                <w:webHidden/>
              </w:rPr>
              <w:t>16</w:t>
            </w:r>
            <w:r w:rsidR="00E52D58">
              <w:rPr>
                <w:noProof/>
                <w:webHidden/>
              </w:rPr>
              <w:fldChar w:fldCharType="end"/>
            </w:r>
          </w:hyperlink>
        </w:p>
        <w:p w14:paraId="1F4ACBA6" w14:textId="56BA1448" w:rsidR="00E52D58" w:rsidRDefault="00F160D6">
          <w:pPr>
            <w:pStyle w:val="TOC2"/>
            <w:tabs>
              <w:tab w:val="left" w:pos="880"/>
              <w:tab w:val="right" w:leader="dot" w:pos="9016"/>
            </w:tabs>
            <w:rPr>
              <w:rFonts w:asciiTheme="minorHAnsi" w:eastAsiaTheme="minorEastAsia" w:hAnsiTheme="minorHAnsi"/>
              <w:noProof/>
              <w:lang w:eastAsia="en-AU"/>
            </w:rPr>
          </w:pPr>
          <w:hyperlink w:anchor="_Toc104365273" w:history="1">
            <w:r w:rsidR="00E52D58" w:rsidRPr="008F6B8E">
              <w:rPr>
                <w:rStyle w:val="Hyperlink"/>
                <w:noProof/>
              </w:rPr>
              <w:t>5.3</w:t>
            </w:r>
            <w:r w:rsidR="00E52D58">
              <w:rPr>
                <w:rFonts w:asciiTheme="minorHAnsi" w:eastAsiaTheme="minorEastAsia" w:hAnsiTheme="minorHAnsi"/>
                <w:noProof/>
                <w:lang w:eastAsia="en-AU"/>
              </w:rPr>
              <w:tab/>
            </w:r>
            <w:r w:rsidR="00E52D58" w:rsidRPr="008F6B8E">
              <w:rPr>
                <w:rStyle w:val="Hyperlink"/>
                <w:noProof/>
              </w:rPr>
              <w:t>Implementation</w:t>
            </w:r>
            <w:r w:rsidR="00E52D58">
              <w:rPr>
                <w:noProof/>
                <w:webHidden/>
              </w:rPr>
              <w:tab/>
            </w:r>
            <w:r w:rsidR="00E52D58">
              <w:rPr>
                <w:noProof/>
                <w:webHidden/>
              </w:rPr>
              <w:fldChar w:fldCharType="begin"/>
            </w:r>
            <w:r w:rsidR="00E52D58">
              <w:rPr>
                <w:noProof/>
                <w:webHidden/>
              </w:rPr>
              <w:instrText xml:space="preserve"> PAGEREF _Toc104365273 \h </w:instrText>
            </w:r>
            <w:r w:rsidR="00E52D58">
              <w:rPr>
                <w:noProof/>
                <w:webHidden/>
              </w:rPr>
            </w:r>
            <w:r w:rsidR="00E52D58">
              <w:rPr>
                <w:noProof/>
                <w:webHidden/>
              </w:rPr>
              <w:fldChar w:fldCharType="separate"/>
            </w:r>
            <w:r w:rsidR="00E52D58">
              <w:rPr>
                <w:noProof/>
                <w:webHidden/>
              </w:rPr>
              <w:t>17</w:t>
            </w:r>
            <w:r w:rsidR="00E52D58">
              <w:rPr>
                <w:noProof/>
                <w:webHidden/>
              </w:rPr>
              <w:fldChar w:fldCharType="end"/>
            </w:r>
          </w:hyperlink>
        </w:p>
        <w:p w14:paraId="13736092" w14:textId="4376FA9E" w:rsidR="00E52D58" w:rsidRDefault="00F160D6">
          <w:pPr>
            <w:pStyle w:val="TOC3"/>
            <w:tabs>
              <w:tab w:val="left" w:pos="1320"/>
              <w:tab w:val="right" w:leader="dot" w:pos="9016"/>
            </w:tabs>
            <w:rPr>
              <w:rFonts w:asciiTheme="minorHAnsi" w:eastAsiaTheme="minorEastAsia" w:hAnsiTheme="minorHAnsi"/>
              <w:noProof/>
              <w:lang w:eastAsia="en-AU"/>
            </w:rPr>
          </w:pPr>
          <w:hyperlink w:anchor="_Toc104365274" w:history="1">
            <w:r w:rsidR="00E52D58" w:rsidRPr="008F6B8E">
              <w:rPr>
                <w:rStyle w:val="Hyperlink"/>
                <w:noProof/>
                <w:lang w:val="en-US"/>
              </w:rPr>
              <w:t>5.3.1</w:t>
            </w:r>
            <w:r w:rsidR="00E52D58">
              <w:rPr>
                <w:rFonts w:asciiTheme="minorHAnsi" w:eastAsiaTheme="minorEastAsia" w:hAnsiTheme="minorHAnsi"/>
                <w:noProof/>
                <w:lang w:eastAsia="en-AU"/>
              </w:rPr>
              <w:tab/>
            </w:r>
            <w:r w:rsidR="00E52D58" w:rsidRPr="008F6B8E">
              <w:rPr>
                <w:rStyle w:val="Hyperlink"/>
                <w:noProof/>
                <w:lang w:val="en-US"/>
              </w:rPr>
              <w:t>Line tax information</w:t>
            </w:r>
            <w:r w:rsidR="00E52D58">
              <w:rPr>
                <w:noProof/>
                <w:webHidden/>
              </w:rPr>
              <w:tab/>
            </w:r>
            <w:r w:rsidR="00E52D58">
              <w:rPr>
                <w:noProof/>
                <w:webHidden/>
              </w:rPr>
              <w:fldChar w:fldCharType="begin"/>
            </w:r>
            <w:r w:rsidR="00E52D58">
              <w:rPr>
                <w:noProof/>
                <w:webHidden/>
              </w:rPr>
              <w:instrText xml:space="preserve"> PAGEREF _Toc104365274 \h </w:instrText>
            </w:r>
            <w:r w:rsidR="00E52D58">
              <w:rPr>
                <w:noProof/>
                <w:webHidden/>
              </w:rPr>
            </w:r>
            <w:r w:rsidR="00E52D58">
              <w:rPr>
                <w:noProof/>
                <w:webHidden/>
              </w:rPr>
              <w:fldChar w:fldCharType="separate"/>
            </w:r>
            <w:r w:rsidR="00E52D58">
              <w:rPr>
                <w:noProof/>
                <w:webHidden/>
              </w:rPr>
              <w:t>17</w:t>
            </w:r>
            <w:r w:rsidR="00E52D58">
              <w:rPr>
                <w:noProof/>
                <w:webHidden/>
              </w:rPr>
              <w:fldChar w:fldCharType="end"/>
            </w:r>
          </w:hyperlink>
        </w:p>
        <w:p w14:paraId="4C4C7C88" w14:textId="14F111FA" w:rsidR="00E52D58" w:rsidRDefault="00F160D6">
          <w:pPr>
            <w:pStyle w:val="TOC3"/>
            <w:tabs>
              <w:tab w:val="left" w:pos="1320"/>
              <w:tab w:val="right" w:leader="dot" w:pos="9016"/>
            </w:tabs>
            <w:rPr>
              <w:rFonts w:asciiTheme="minorHAnsi" w:eastAsiaTheme="minorEastAsia" w:hAnsiTheme="minorHAnsi"/>
              <w:noProof/>
              <w:lang w:eastAsia="en-AU"/>
            </w:rPr>
          </w:pPr>
          <w:hyperlink w:anchor="_Toc104365275" w:history="1">
            <w:r w:rsidR="00E52D58" w:rsidRPr="008F6B8E">
              <w:rPr>
                <w:rStyle w:val="Hyperlink"/>
                <w:noProof/>
              </w:rPr>
              <w:t>5.3.2</w:t>
            </w:r>
            <w:r w:rsidR="00E52D58">
              <w:rPr>
                <w:rFonts w:asciiTheme="minorHAnsi" w:eastAsiaTheme="minorEastAsia" w:hAnsiTheme="minorHAnsi"/>
                <w:noProof/>
                <w:lang w:eastAsia="en-AU"/>
              </w:rPr>
              <w:tab/>
            </w:r>
            <w:r w:rsidR="00E52D58" w:rsidRPr="008F6B8E">
              <w:rPr>
                <w:rStyle w:val="Hyperlink"/>
                <w:noProof/>
              </w:rPr>
              <w:t>Document level tax total</w:t>
            </w:r>
            <w:r w:rsidR="00E52D58">
              <w:rPr>
                <w:noProof/>
                <w:webHidden/>
              </w:rPr>
              <w:tab/>
            </w:r>
            <w:r w:rsidR="00E52D58">
              <w:rPr>
                <w:noProof/>
                <w:webHidden/>
              </w:rPr>
              <w:fldChar w:fldCharType="begin"/>
            </w:r>
            <w:r w:rsidR="00E52D58">
              <w:rPr>
                <w:noProof/>
                <w:webHidden/>
              </w:rPr>
              <w:instrText xml:space="preserve"> PAGEREF _Toc104365275 \h </w:instrText>
            </w:r>
            <w:r w:rsidR="00E52D58">
              <w:rPr>
                <w:noProof/>
                <w:webHidden/>
              </w:rPr>
            </w:r>
            <w:r w:rsidR="00E52D58">
              <w:rPr>
                <w:noProof/>
                <w:webHidden/>
              </w:rPr>
              <w:fldChar w:fldCharType="separate"/>
            </w:r>
            <w:r w:rsidR="00E52D58">
              <w:rPr>
                <w:noProof/>
                <w:webHidden/>
              </w:rPr>
              <w:t>17</w:t>
            </w:r>
            <w:r w:rsidR="00E52D58">
              <w:rPr>
                <w:noProof/>
                <w:webHidden/>
              </w:rPr>
              <w:fldChar w:fldCharType="end"/>
            </w:r>
          </w:hyperlink>
        </w:p>
        <w:p w14:paraId="2D524FCA" w14:textId="6F56FC83" w:rsidR="00E52D58" w:rsidRDefault="00F160D6">
          <w:pPr>
            <w:pStyle w:val="TOC3"/>
            <w:tabs>
              <w:tab w:val="left" w:pos="1320"/>
              <w:tab w:val="right" w:leader="dot" w:pos="9016"/>
            </w:tabs>
            <w:rPr>
              <w:rFonts w:asciiTheme="minorHAnsi" w:eastAsiaTheme="minorEastAsia" w:hAnsiTheme="minorHAnsi"/>
              <w:noProof/>
              <w:lang w:eastAsia="en-AU"/>
            </w:rPr>
          </w:pPr>
          <w:hyperlink w:anchor="_Toc104365276" w:history="1">
            <w:r w:rsidR="00E52D58" w:rsidRPr="008F6B8E">
              <w:rPr>
                <w:rStyle w:val="Hyperlink"/>
                <w:noProof/>
              </w:rPr>
              <w:t>5.3.3</w:t>
            </w:r>
            <w:r w:rsidR="00E52D58">
              <w:rPr>
                <w:rFonts w:asciiTheme="minorHAnsi" w:eastAsiaTheme="minorEastAsia" w:hAnsiTheme="minorHAnsi"/>
                <w:noProof/>
                <w:lang w:eastAsia="en-AU"/>
              </w:rPr>
              <w:tab/>
            </w:r>
            <w:r w:rsidR="00E52D58" w:rsidRPr="008F6B8E">
              <w:rPr>
                <w:rStyle w:val="Hyperlink"/>
                <w:noProof/>
              </w:rPr>
              <w:t>Document level allowance or charge</w:t>
            </w:r>
            <w:r w:rsidR="00E52D58">
              <w:rPr>
                <w:noProof/>
                <w:webHidden/>
              </w:rPr>
              <w:tab/>
            </w:r>
            <w:r w:rsidR="00E52D58">
              <w:rPr>
                <w:noProof/>
                <w:webHidden/>
              </w:rPr>
              <w:fldChar w:fldCharType="begin"/>
            </w:r>
            <w:r w:rsidR="00E52D58">
              <w:rPr>
                <w:noProof/>
                <w:webHidden/>
              </w:rPr>
              <w:instrText xml:space="preserve"> PAGEREF _Toc104365276 \h </w:instrText>
            </w:r>
            <w:r w:rsidR="00E52D58">
              <w:rPr>
                <w:noProof/>
                <w:webHidden/>
              </w:rPr>
            </w:r>
            <w:r w:rsidR="00E52D58">
              <w:rPr>
                <w:noProof/>
                <w:webHidden/>
              </w:rPr>
              <w:fldChar w:fldCharType="separate"/>
            </w:r>
            <w:r w:rsidR="00E52D58">
              <w:rPr>
                <w:noProof/>
                <w:webHidden/>
              </w:rPr>
              <w:t>19</w:t>
            </w:r>
            <w:r w:rsidR="00E52D58">
              <w:rPr>
                <w:noProof/>
                <w:webHidden/>
              </w:rPr>
              <w:fldChar w:fldCharType="end"/>
            </w:r>
          </w:hyperlink>
        </w:p>
        <w:p w14:paraId="49CBBED1" w14:textId="11B427C5" w:rsidR="00E52D58" w:rsidRDefault="00F160D6">
          <w:pPr>
            <w:pStyle w:val="TOC1"/>
            <w:tabs>
              <w:tab w:val="right" w:leader="dot" w:pos="9016"/>
            </w:tabs>
            <w:rPr>
              <w:rFonts w:asciiTheme="minorHAnsi" w:eastAsiaTheme="minorEastAsia" w:hAnsiTheme="minorHAnsi"/>
              <w:noProof/>
              <w:lang w:eastAsia="en-AU"/>
            </w:rPr>
          </w:pPr>
          <w:hyperlink w:anchor="_Toc104365277" w:history="1">
            <w:r w:rsidR="00E52D58" w:rsidRPr="008F6B8E">
              <w:rPr>
                <w:rStyle w:val="Hyperlink"/>
                <w:noProof/>
              </w:rPr>
              <w:t>Appendix A – A-NZ Invoice Syntax</w:t>
            </w:r>
            <w:r w:rsidR="00E52D58">
              <w:rPr>
                <w:noProof/>
                <w:webHidden/>
              </w:rPr>
              <w:tab/>
            </w:r>
            <w:r w:rsidR="00E52D58">
              <w:rPr>
                <w:noProof/>
                <w:webHidden/>
              </w:rPr>
              <w:fldChar w:fldCharType="begin"/>
            </w:r>
            <w:r w:rsidR="00E52D58">
              <w:rPr>
                <w:noProof/>
                <w:webHidden/>
              </w:rPr>
              <w:instrText xml:space="preserve"> PAGEREF _Toc104365277 \h </w:instrText>
            </w:r>
            <w:r w:rsidR="00E52D58">
              <w:rPr>
                <w:noProof/>
                <w:webHidden/>
              </w:rPr>
            </w:r>
            <w:r w:rsidR="00E52D58">
              <w:rPr>
                <w:noProof/>
                <w:webHidden/>
              </w:rPr>
              <w:fldChar w:fldCharType="separate"/>
            </w:r>
            <w:r w:rsidR="00E52D58">
              <w:rPr>
                <w:noProof/>
                <w:webHidden/>
              </w:rPr>
              <w:t>20</w:t>
            </w:r>
            <w:r w:rsidR="00E52D58">
              <w:rPr>
                <w:noProof/>
                <w:webHidden/>
              </w:rPr>
              <w:fldChar w:fldCharType="end"/>
            </w:r>
          </w:hyperlink>
        </w:p>
        <w:p w14:paraId="286427E0" w14:textId="7088CB60" w:rsidR="00E52D58" w:rsidRDefault="00F160D6">
          <w:pPr>
            <w:pStyle w:val="TOC1"/>
            <w:tabs>
              <w:tab w:val="right" w:leader="dot" w:pos="9016"/>
            </w:tabs>
            <w:rPr>
              <w:rFonts w:asciiTheme="minorHAnsi" w:eastAsiaTheme="minorEastAsia" w:hAnsiTheme="minorHAnsi"/>
              <w:noProof/>
              <w:lang w:eastAsia="en-AU"/>
            </w:rPr>
          </w:pPr>
          <w:hyperlink w:anchor="_Toc104365278" w:history="1">
            <w:r w:rsidR="00E52D58" w:rsidRPr="008F6B8E">
              <w:rPr>
                <w:rStyle w:val="Hyperlink"/>
                <w:noProof/>
              </w:rPr>
              <w:t>Appendix B – Business Rules</w:t>
            </w:r>
            <w:r w:rsidR="00E52D58">
              <w:rPr>
                <w:noProof/>
                <w:webHidden/>
              </w:rPr>
              <w:tab/>
            </w:r>
            <w:r w:rsidR="00E52D58">
              <w:rPr>
                <w:noProof/>
                <w:webHidden/>
              </w:rPr>
              <w:fldChar w:fldCharType="begin"/>
            </w:r>
            <w:r w:rsidR="00E52D58">
              <w:rPr>
                <w:noProof/>
                <w:webHidden/>
              </w:rPr>
              <w:instrText xml:space="preserve"> PAGEREF _Toc104365278 \h </w:instrText>
            </w:r>
            <w:r w:rsidR="00E52D58">
              <w:rPr>
                <w:noProof/>
                <w:webHidden/>
              </w:rPr>
            </w:r>
            <w:r w:rsidR="00E52D58">
              <w:rPr>
                <w:noProof/>
                <w:webHidden/>
              </w:rPr>
              <w:fldChar w:fldCharType="separate"/>
            </w:r>
            <w:r w:rsidR="00E52D58">
              <w:rPr>
                <w:noProof/>
                <w:webHidden/>
              </w:rPr>
              <w:t>42</w:t>
            </w:r>
            <w:r w:rsidR="00E52D58">
              <w:rPr>
                <w:noProof/>
                <w:webHidden/>
              </w:rPr>
              <w:fldChar w:fldCharType="end"/>
            </w:r>
          </w:hyperlink>
        </w:p>
        <w:p w14:paraId="255A8EF3" w14:textId="2A68F514" w:rsidR="00E52D58" w:rsidRDefault="00F160D6">
          <w:pPr>
            <w:pStyle w:val="TOC1"/>
            <w:tabs>
              <w:tab w:val="right" w:leader="dot" w:pos="9016"/>
            </w:tabs>
            <w:rPr>
              <w:rFonts w:asciiTheme="minorHAnsi" w:eastAsiaTheme="minorEastAsia" w:hAnsiTheme="minorHAnsi"/>
              <w:noProof/>
              <w:lang w:eastAsia="en-AU"/>
            </w:rPr>
          </w:pPr>
          <w:hyperlink w:anchor="_Toc104365279" w:history="1">
            <w:r w:rsidR="00E52D58" w:rsidRPr="008F6B8E">
              <w:rPr>
                <w:rStyle w:val="Hyperlink"/>
                <w:noProof/>
              </w:rPr>
              <w:t>Glossary</w:t>
            </w:r>
            <w:r w:rsidR="00E52D58">
              <w:rPr>
                <w:noProof/>
                <w:webHidden/>
              </w:rPr>
              <w:tab/>
            </w:r>
            <w:r w:rsidR="00E52D58">
              <w:rPr>
                <w:noProof/>
                <w:webHidden/>
              </w:rPr>
              <w:fldChar w:fldCharType="begin"/>
            </w:r>
            <w:r w:rsidR="00E52D58">
              <w:rPr>
                <w:noProof/>
                <w:webHidden/>
              </w:rPr>
              <w:instrText xml:space="preserve"> PAGEREF _Toc104365279 \h </w:instrText>
            </w:r>
            <w:r w:rsidR="00E52D58">
              <w:rPr>
                <w:noProof/>
                <w:webHidden/>
              </w:rPr>
            </w:r>
            <w:r w:rsidR="00E52D58">
              <w:rPr>
                <w:noProof/>
                <w:webHidden/>
              </w:rPr>
              <w:fldChar w:fldCharType="separate"/>
            </w:r>
            <w:r w:rsidR="00E52D58">
              <w:rPr>
                <w:noProof/>
                <w:webHidden/>
              </w:rPr>
              <w:t>73</w:t>
            </w:r>
            <w:r w:rsidR="00E52D58">
              <w:rPr>
                <w:noProof/>
                <w:webHidden/>
              </w:rPr>
              <w:fldChar w:fldCharType="end"/>
            </w:r>
          </w:hyperlink>
        </w:p>
        <w:p w14:paraId="1E2ABA33" w14:textId="7B7A8FC1" w:rsidR="00E52D58" w:rsidRDefault="00F160D6">
          <w:pPr>
            <w:pStyle w:val="TOC1"/>
            <w:tabs>
              <w:tab w:val="right" w:leader="dot" w:pos="9016"/>
            </w:tabs>
            <w:rPr>
              <w:rFonts w:asciiTheme="minorHAnsi" w:eastAsiaTheme="minorEastAsia" w:hAnsiTheme="minorHAnsi"/>
              <w:noProof/>
              <w:lang w:eastAsia="en-AU"/>
            </w:rPr>
          </w:pPr>
          <w:hyperlink w:anchor="_Toc104365280" w:history="1">
            <w:r w:rsidR="00E52D58" w:rsidRPr="008F6B8E">
              <w:rPr>
                <w:rStyle w:val="Hyperlink"/>
                <w:noProof/>
              </w:rPr>
              <w:t>References</w:t>
            </w:r>
            <w:r w:rsidR="00E52D58">
              <w:rPr>
                <w:noProof/>
                <w:webHidden/>
              </w:rPr>
              <w:tab/>
            </w:r>
            <w:r w:rsidR="00E52D58">
              <w:rPr>
                <w:noProof/>
                <w:webHidden/>
              </w:rPr>
              <w:fldChar w:fldCharType="begin"/>
            </w:r>
            <w:r w:rsidR="00E52D58">
              <w:rPr>
                <w:noProof/>
                <w:webHidden/>
              </w:rPr>
              <w:instrText xml:space="preserve"> PAGEREF _Toc104365280 \h </w:instrText>
            </w:r>
            <w:r w:rsidR="00E52D58">
              <w:rPr>
                <w:noProof/>
                <w:webHidden/>
              </w:rPr>
            </w:r>
            <w:r w:rsidR="00E52D58">
              <w:rPr>
                <w:noProof/>
                <w:webHidden/>
              </w:rPr>
              <w:fldChar w:fldCharType="separate"/>
            </w:r>
            <w:r w:rsidR="00E52D58">
              <w:rPr>
                <w:noProof/>
                <w:webHidden/>
              </w:rPr>
              <w:t>73</w:t>
            </w:r>
            <w:r w:rsidR="00E52D58">
              <w:rPr>
                <w:noProof/>
                <w:webHidden/>
              </w:rPr>
              <w:fldChar w:fldCharType="end"/>
            </w:r>
          </w:hyperlink>
        </w:p>
        <w:p w14:paraId="4A20CCE9" w14:textId="6835F9A9" w:rsidR="00E86636" w:rsidRPr="00303CD3" w:rsidRDefault="00E86636">
          <w:pPr>
            <w:rPr>
              <w:rFonts w:cs="Arial"/>
              <w:sz w:val="34"/>
              <w:szCs w:val="34"/>
            </w:rPr>
          </w:pPr>
          <w:r w:rsidRPr="00090041">
            <w:rPr>
              <w:rFonts w:cs="Arial"/>
              <w:b/>
              <w:bCs/>
              <w:noProof/>
            </w:rPr>
            <w:lastRenderedPageBreak/>
            <w:fldChar w:fldCharType="end"/>
          </w:r>
        </w:p>
      </w:sdtContent>
    </w:sdt>
    <w:p w14:paraId="4A20CCEA" w14:textId="77777777" w:rsidR="00FE20BF" w:rsidRPr="00D6669B" w:rsidRDefault="00FE20BF" w:rsidP="00633D8E">
      <w:pPr>
        <w:pStyle w:val="Heading1"/>
        <w:framePr w:wrap="notBeside"/>
        <w:numPr>
          <w:ilvl w:val="0"/>
          <w:numId w:val="21"/>
        </w:numPr>
        <w:ind w:left="567" w:hanging="567"/>
      </w:pPr>
      <w:bookmarkStart w:id="4" w:name="_Toc7164683"/>
      <w:bookmarkStart w:id="5" w:name="_Toc7166076"/>
      <w:bookmarkStart w:id="6" w:name="_Toc7169920"/>
      <w:bookmarkStart w:id="7" w:name="_Toc7170814"/>
      <w:bookmarkStart w:id="8" w:name="_Toc7171091"/>
      <w:bookmarkStart w:id="9" w:name="_Toc7171116"/>
      <w:bookmarkStart w:id="10" w:name="_Toc10022765"/>
      <w:bookmarkStart w:id="11" w:name="_Toc10725304"/>
      <w:bookmarkStart w:id="12" w:name="_Toc104365251"/>
      <w:r w:rsidRPr="00D6669B">
        <w:t>Introduction</w:t>
      </w:r>
      <w:bookmarkEnd w:id="4"/>
      <w:bookmarkEnd w:id="5"/>
      <w:bookmarkEnd w:id="6"/>
      <w:bookmarkEnd w:id="7"/>
      <w:bookmarkEnd w:id="8"/>
      <w:bookmarkEnd w:id="9"/>
      <w:bookmarkEnd w:id="10"/>
      <w:bookmarkEnd w:id="11"/>
      <w:bookmarkEnd w:id="12"/>
    </w:p>
    <w:p w14:paraId="4A20CCEB" w14:textId="4CC92472"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70" w:history="1">
        <w:r w:rsidR="00C074DC">
          <w:rPr>
            <w:rStyle w:val="Hyperlink"/>
            <w:rFonts w:cs="Arial"/>
          </w:rPr>
          <w:t>Peppol</w:t>
        </w:r>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1479CBBE"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r w:rsidR="006B4377">
        <w:t>Peppol</w:t>
      </w:r>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remov</w:t>
      </w:r>
      <w:r w:rsidR="00916E52">
        <w:t>ing</w:t>
      </w:r>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6B4377">
        <w:t>Peppol</w:t>
      </w:r>
      <w:r w:rsidR="00357C5A">
        <w:t xml:space="preserve"> </w:t>
      </w:r>
      <w:r w:rsidR="00916E52" w:rsidRPr="00BE0C1A">
        <w:t>BIS.</w:t>
      </w:r>
      <w:r w:rsidR="00916E52">
        <w:t xml:space="preserve"> </w:t>
      </w:r>
      <w:r>
        <w:t>E</w:t>
      </w:r>
      <w:r w:rsidR="00916E52">
        <w:t>xtension</w:t>
      </w:r>
      <w:r>
        <w:t>s</w:t>
      </w:r>
      <w:r w:rsidR="00916E52">
        <w:t xml:space="preserve"> highlight the differences to the base BIS, and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r w:rsidR="006B4377">
        <w:rPr>
          <w:rFonts w:cs="Arial"/>
        </w:rPr>
        <w:t>Peppol</w:t>
      </w:r>
      <w:r w:rsidR="0047122B">
        <w:rPr>
          <w:rFonts w:cs="Arial"/>
        </w:rPr>
        <w:t xml:space="preserve"> framework</w:t>
      </w:r>
      <w:r w:rsidR="00357C5A">
        <w:rPr>
          <w:rFonts w:cs="Arial"/>
        </w:rPr>
        <w:t>,</w:t>
      </w:r>
      <w:r w:rsidR="0047122B">
        <w:rPr>
          <w:rFonts w:cs="Arial"/>
        </w:rPr>
        <w:t xml:space="preserve"> </w:t>
      </w:r>
      <w:r w:rsidR="0075153F">
        <w:rPr>
          <w:rFonts w:cs="Arial"/>
        </w:rPr>
        <w:t>taking into account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F1" w14:textId="77777777" w:rsidR="006E548C" w:rsidRDefault="006E548C" w:rsidP="007759C8">
      <w:pPr>
        <w:autoSpaceDE w:val="0"/>
        <w:autoSpaceDN w:val="0"/>
        <w:adjustRightInd w:val="0"/>
        <w:spacing w:after="0" w:line="240" w:lineRule="auto"/>
        <w:rPr>
          <w:rFonts w:cs="Arial"/>
        </w:rPr>
      </w:pPr>
    </w:p>
    <w:p w14:paraId="4A20CCF3" w14:textId="32717DCF" w:rsidR="00410C53" w:rsidRDefault="00357C5A" w:rsidP="00AF79E1">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w:t>
      </w:r>
      <w:r w:rsidR="00DF15BE">
        <w:rPr>
          <w:rFonts w:cs="Arial"/>
        </w:rPr>
        <w:t>S</w:t>
      </w:r>
      <w:r w:rsidR="006E548C">
        <w:rPr>
          <w:rFonts w:cs="Arial"/>
        </w:rPr>
        <w:t>elf-</w:t>
      </w:r>
      <w:r w:rsidR="00DF15BE">
        <w:rPr>
          <w:rFonts w:cs="Arial"/>
        </w:rPr>
        <w:t>B</w:t>
      </w:r>
      <w:r w:rsidR="006E548C">
        <w:rPr>
          <w:rFonts w:cs="Arial"/>
        </w:rPr>
        <w:t xml:space="preserve">illing. </w:t>
      </w:r>
      <w:r w:rsidR="006E548C" w:rsidRPr="00D4329F">
        <w:rPr>
          <w:rFonts w:cs="Arial"/>
        </w:rPr>
        <w:t xml:space="preserve">See </w:t>
      </w:r>
      <w:r w:rsidR="00F76885" w:rsidRPr="00C0623A">
        <w:t>A-NZ Self-Billing Specification</w:t>
      </w:r>
      <w:r w:rsidR="006E548C" w:rsidRPr="00D4329F">
        <w:rPr>
          <w:rFonts w:cs="Arial"/>
        </w:rPr>
        <w:t>.</w:t>
      </w:r>
      <w:bookmarkStart w:id="13" w:name="_Toc7170816"/>
      <w:bookmarkStart w:id="14" w:name="_Toc7171093"/>
      <w:bookmarkStart w:id="15" w:name="_Toc7171118"/>
      <w:bookmarkStart w:id="16" w:name="_Toc7169922"/>
    </w:p>
    <w:p w14:paraId="46F442CB" w14:textId="77777777" w:rsidR="00AF79E1" w:rsidRPr="00AF79E1" w:rsidRDefault="00AF79E1" w:rsidP="00AF79E1">
      <w:pPr>
        <w:autoSpaceDE w:val="0"/>
        <w:autoSpaceDN w:val="0"/>
        <w:adjustRightInd w:val="0"/>
        <w:spacing w:after="0" w:line="240" w:lineRule="auto"/>
        <w:rPr>
          <w:rFonts w:cs="Arial"/>
        </w:rPr>
      </w:pPr>
    </w:p>
    <w:p w14:paraId="4A20CCF4" w14:textId="0C4F9A51" w:rsidR="002A2E7E" w:rsidRPr="00611DCA" w:rsidRDefault="00611DCA">
      <w:pPr>
        <w:rPr>
          <w:rFonts w:cs="Arial"/>
        </w:rPr>
      </w:pPr>
      <w:r w:rsidRPr="00611DCA">
        <w:rPr>
          <w:rFonts w:cs="Arial"/>
        </w:rPr>
        <w:t xml:space="preserve">Key specification documents and resources for the </w:t>
      </w:r>
      <w:r w:rsidR="006B4377">
        <w:rPr>
          <w:rFonts w:cs="Arial"/>
        </w:rPr>
        <w:t>Peppol</w:t>
      </w:r>
      <w:r w:rsidRPr="00611DCA">
        <w:rPr>
          <w:rFonts w:cs="Arial"/>
        </w:rPr>
        <w:t xml:space="preserve"> </w:t>
      </w:r>
      <w:proofErr w:type="spellStart"/>
      <w:r w:rsidRPr="00611DCA">
        <w:rPr>
          <w:rFonts w:cs="Arial"/>
        </w:rPr>
        <w:t>eDelivery</w:t>
      </w:r>
      <w:proofErr w:type="spellEnd"/>
      <w:r w:rsidRPr="00611DCA">
        <w:rPr>
          <w:rFonts w:cs="Arial"/>
        </w:rPr>
        <w:t xml:space="preserve"> network can be found </w:t>
      </w:r>
      <w:hyperlink r:id="rId71"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7" w:name="_Toc10022766"/>
      <w:bookmarkStart w:id="18" w:name="_Toc10725305"/>
      <w:bookmarkStart w:id="19" w:name="_Toc104365252"/>
      <w:r>
        <w:lastRenderedPageBreak/>
        <w:t>A-NZ</w:t>
      </w:r>
      <w:r w:rsidR="002904F5">
        <w:t xml:space="preserve"> </w:t>
      </w:r>
      <w:r w:rsidR="002904F5" w:rsidRPr="002B1D75">
        <w:t>Approach</w:t>
      </w:r>
      <w:bookmarkEnd w:id="13"/>
      <w:bookmarkEnd w:id="14"/>
      <w:bookmarkEnd w:id="15"/>
      <w:bookmarkEnd w:id="17"/>
      <w:bookmarkEnd w:id="18"/>
      <w:bookmarkEnd w:id="19"/>
    </w:p>
    <w:p w14:paraId="2E10A006" w14:textId="77777777" w:rsidR="003009C1" w:rsidRDefault="00D4744E" w:rsidP="003009C1">
      <w:pPr>
        <w:pStyle w:val="NoSpacing"/>
      </w:pPr>
      <w:bookmarkStart w:id="20" w:name="_Toc7164686"/>
      <w:bookmarkEnd w:id="16"/>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F160D6" w:rsidP="003009C1">
      <w:pPr>
        <w:pStyle w:val="NormalWeb"/>
        <w:numPr>
          <w:ilvl w:val="0"/>
          <w:numId w:val="35"/>
        </w:numPr>
        <w:rPr>
          <w:rFonts w:ascii="Arial" w:hAnsi="Arial" w:cs="Arial"/>
          <w:sz w:val="22"/>
          <w:szCs w:val="22"/>
        </w:rPr>
      </w:pPr>
      <w:hyperlink r:id="rId72"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urn:oasis:names:specification:ubl:schema:xsd:Invoice-2</w:t>
      </w:r>
    </w:p>
    <w:p w14:paraId="4A3B772E" w14:textId="77777777" w:rsidR="003009C1" w:rsidRPr="003009C1" w:rsidRDefault="00F160D6" w:rsidP="003009C1">
      <w:pPr>
        <w:pStyle w:val="NormalWeb"/>
        <w:numPr>
          <w:ilvl w:val="0"/>
          <w:numId w:val="35"/>
        </w:numPr>
        <w:rPr>
          <w:rFonts w:ascii="Arial" w:hAnsi="Arial" w:cs="Arial"/>
          <w:sz w:val="22"/>
          <w:szCs w:val="22"/>
        </w:rPr>
      </w:pPr>
      <w:hyperlink r:id="rId73" w:history="1">
        <w:r w:rsidR="003009C1" w:rsidRPr="003009C1">
          <w:rPr>
            <w:rStyle w:val="Hyperlink"/>
            <w:rFonts w:ascii="Arial" w:hAnsi="Arial" w:cs="Arial"/>
            <w:sz w:val="22"/>
            <w:szCs w:val="22"/>
          </w:rPr>
          <w:t xml:space="preserve">UBL </w:t>
        </w:r>
        <w:proofErr w:type="spellStart"/>
        <w:r w:rsidR="003009C1" w:rsidRPr="003009C1">
          <w:rPr>
            <w:rStyle w:val="Hyperlink"/>
            <w:rFonts w:ascii="Arial" w:hAnsi="Arial" w:cs="Arial"/>
            <w:sz w:val="22"/>
            <w:szCs w:val="22"/>
          </w:rPr>
          <w:t>CreditNote</w:t>
        </w:r>
        <w:proofErr w:type="spellEnd"/>
        <w:r w:rsidR="003009C1" w:rsidRPr="003009C1">
          <w:rPr>
            <w:rStyle w:val="Hyperlink"/>
            <w:rFonts w:ascii="Arial" w:hAnsi="Arial" w:cs="Arial"/>
            <w:sz w:val="22"/>
            <w:szCs w:val="22"/>
          </w:rPr>
          <w:t xml:space="preserv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urn:oasis:names:specification:ubl:schema:xsd:CreditNote-2</w:t>
      </w:r>
    </w:p>
    <w:p w14:paraId="4A20CCF7" w14:textId="6EBDD65C" w:rsidR="00FE20BF" w:rsidRDefault="00D4744E" w:rsidP="00D6669B">
      <w:pPr>
        <w:pStyle w:val="NoSpacing"/>
      </w:pPr>
      <w:r>
        <w:t xml:space="preserve">This is to optimise the benefits of </w:t>
      </w:r>
      <w:r w:rsidR="006B4377">
        <w:t>Peppol</w:t>
      </w:r>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6B4377">
        <w:t>Peppol</w:t>
      </w:r>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74" w:history="1">
        <w:r w:rsidR="00CE7C96" w:rsidRPr="00562D83">
          <w:rPr>
            <w:rStyle w:val="Hyperlink"/>
          </w:rPr>
          <w:t>future international invoice</w:t>
        </w:r>
      </w:hyperlink>
      <w:r w:rsidR="00CE7C96">
        <w:t xml:space="preserve"> which </w:t>
      </w:r>
      <w:proofErr w:type="spellStart"/>
      <w:r w:rsidR="00CE7C96">
        <w:t>Open</w:t>
      </w:r>
      <w:r w:rsidR="006B4377">
        <w:t>Peppol</w:t>
      </w:r>
      <w:proofErr w:type="spellEnd"/>
      <w:r w:rsidR="00CE7C96">
        <w:t xml:space="preserve"> is planning to develop. </w:t>
      </w:r>
      <w:bookmarkEnd w:id="20"/>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1" w:name="_Toc10022767"/>
      <w:bookmarkStart w:id="22" w:name="_Toc10725306"/>
      <w:bookmarkStart w:id="23" w:name="_Toc104365253"/>
      <w:r>
        <w:t>I</w:t>
      </w:r>
      <w:r w:rsidR="00782997">
        <w:t>nvoice</w:t>
      </w:r>
      <w:bookmarkEnd w:id="21"/>
      <w:bookmarkEnd w:id="22"/>
      <w:bookmarkEnd w:id="23"/>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a number of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4" w:name="_Toc10725307"/>
      <w:bookmarkStart w:id="25" w:name="_Toc104365254"/>
      <w:r w:rsidRPr="00282171">
        <w:rPr>
          <w:lang w:val="en-US"/>
        </w:rPr>
        <w:t>Tax invoice</w:t>
      </w:r>
      <w:bookmarkEnd w:id="24"/>
      <w:bookmarkEnd w:id="25"/>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75" w:history="1">
        <w:r w:rsidR="00081F0E" w:rsidRPr="00F54380">
          <w:rPr>
            <w:rStyle w:val="Hyperlink"/>
          </w:rPr>
          <w:t>https://www.ato.gov.au/business/gst/tax-invoices/</w:t>
        </w:r>
      </w:hyperlink>
      <w:r>
        <w:t>.</w:t>
      </w:r>
    </w:p>
    <w:p w14:paraId="4A20CCFE" w14:textId="47C398AC" w:rsidR="00081F0E" w:rsidRDefault="00081F0E" w:rsidP="009F57F7">
      <w:pPr>
        <w:rPr>
          <w:rStyle w:val="Hyperlink"/>
          <w:rFonts w:cs="Arial"/>
          <w:lang w:eastAsia="en-NZ"/>
        </w:rPr>
      </w:pPr>
      <w:r>
        <w:t xml:space="preserve">Information relating to New Zealand </w:t>
      </w:r>
      <w:r w:rsidR="00570228">
        <w:t>(NZ)</w:t>
      </w:r>
      <w:r>
        <w:t xml:space="preserve"> </w:t>
      </w:r>
      <w:r w:rsidR="00F56D21">
        <w:t>t</w:t>
      </w:r>
      <w:r>
        <w:t xml:space="preserve">ax </w:t>
      </w:r>
      <w:r w:rsidR="00F56D21">
        <w:t>i</w:t>
      </w:r>
      <w:r>
        <w:t>nvoice requirements can be found at</w:t>
      </w:r>
      <w:r w:rsidR="00C94E98">
        <w:rPr>
          <w:rStyle w:val="CommentReference"/>
        </w:rPr>
        <w:t xml:space="preserve"> </w:t>
      </w:r>
      <w:hyperlink r:id="rId76" w:history="1">
        <w:r w:rsidR="00C94E98">
          <w:rPr>
            <w:rStyle w:val="Hyperlink"/>
            <w:rFonts w:cs="Arial"/>
            <w:lang w:eastAsia="en-NZ"/>
          </w:rPr>
          <w:t>https://www.classic.ird.govt.nz/gst/work-out/work-out-records/records-tax/tax-info/</w:t>
        </w:r>
      </w:hyperlink>
      <w:r w:rsidR="000C5077">
        <w:rPr>
          <w:rStyle w:val="Hyperlink"/>
          <w:rFonts w:cs="Arial"/>
          <w:lang w:eastAsia="en-NZ"/>
        </w:rPr>
        <w:t>.</w:t>
      </w:r>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6" w:name="_Toc10022768"/>
      <w:bookmarkStart w:id="27" w:name="_Toc10725308"/>
      <w:bookmarkStart w:id="28" w:name="_Toc104365255"/>
      <w:r>
        <w:t>Adjustment</w:t>
      </w:r>
      <w:bookmarkEnd w:id="26"/>
      <w:bookmarkEnd w:id="27"/>
      <w:bookmarkEnd w:id="28"/>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2268DFF8" w:rsidR="005224BF" w:rsidRPr="00D37730" w:rsidRDefault="005224BF" w:rsidP="005224BF">
      <w:pPr>
        <w:pStyle w:val="ListBullet"/>
      </w:pPr>
      <w:r w:rsidRPr="00D37730">
        <w:lastRenderedPageBreak/>
        <w:t>The</w:t>
      </w:r>
      <w:r>
        <w:t>re is an error in the relevant invoice. For</w:t>
      </w:r>
      <w:r w:rsidRPr="00D37730">
        <w:t xml:space="preserve"> example</w:t>
      </w:r>
      <w:r w:rsidR="00E1546E">
        <w:t>,</w:t>
      </w:r>
      <w:r w:rsidRPr="00D37730">
        <w:t xml:space="preserv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29" w:name="_Toc10725309"/>
      <w:bookmarkStart w:id="30" w:name="_Toc104365256"/>
      <w:r>
        <w:rPr>
          <w:lang w:val="en-US"/>
        </w:rPr>
        <w:t>Credit Note</w:t>
      </w:r>
      <w:bookmarkEnd w:id="29"/>
      <w:bookmarkEnd w:id="30"/>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B92750">
        <w:rPr>
          <w:rStyle w:val="Hyperlink"/>
          <w:color w:val="auto"/>
          <w:lang w:val="en-US"/>
        </w:rPr>
        <w:t xml:space="preserve"> </w:t>
      </w:r>
      <w:hyperlink r:id="rId77"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10E2C92F" w14:textId="77777777" w:rsidR="00A85187" w:rsidRDefault="002F27B9" w:rsidP="00A85187">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p>
    <w:p w14:paraId="273E321F" w14:textId="77777777" w:rsidR="00A85187" w:rsidRDefault="00F160D6" w:rsidP="00A85187">
      <w:pPr>
        <w:rPr>
          <w:rStyle w:val="Hyperlink"/>
          <w:lang w:val="en-US"/>
        </w:rPr>
      </w:pPr>
      <w:hyperlink r:id="rId78" w:history="1">
        <w:r w:rsidR="00A85187">
          <w:rPr>
            <w:rStyle w:val="Hyperlink"/>
          </w:rPr>
          <w:t>https://www.ird.govt.nz/gst/tax-invoices-for-gst/credit-and-debit-notes</w:t>
        </w:r>
      </w:hyperlink>
    </w:p>
    <w:p w14:paraId="396C9FD1" w14:textId="14A9D158" w:rsidR="00A85187" w:rsidRDefault="00A85187" w:rsidP="002F27B9">
      <w:pPr>
        <w:rPr>
          <w:lang w:val="en-US"/>
        </w:rPr>
      </w:pPr>
    </w:p>
    <w:p w14:paraId="4A20CD09" w14:textId="03D576D8" w:rsidR="005B4CA8" w:rsidRDefault="005B4CA8" w:rsidP="005B4CA8">
      <w:bookmarkStart w:id="31" w:name="_Toc330469249"/>
      <w:bookmarkStart w:id="32" w:name="_Toc457475322"/>
      <w:bookmarkStart w:id="33" w:name="_Toc7164693"/>
      <w:bookmarkStart w:id="34" w:name="_Toc7166086"/>
      <w:bookmarkStart w:id="35" w:name="_Toc7169931"/>
      <w:bookmarkStart w:id="36" w:name="_Toc7170825"/>
      <w:bookmarkStart w:id="37" w:name="_Toc7171102"/>
      <w:bookmarkStart w:id="38" w:name="_Toc7171127"/>
      <w:r>
        <w:t xml:space="preserve">The </w:t>
      </w:r>
      <w:r w:rsidR="006B4377">
        <w:t>Peppol</w:t>
      </w:r>
      <w:r>
        <w:t xml:space="preserve"> framework describes </w:t>
      </w:r>
      <w:r w:rsidRPr="00194392">
        <w:t xml:space="preserve">two different approaches to reversing or correcting previous invoices, i.e.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39" w:name="_Toc10022769"/>
      <w:bookmarkStart w:id="40" w:name="_Toc10725310"/>
      <w:bookmarkStart w:id="41" w:name="_Toc104365257"/>
      <w:r w:rsidRPr="0052213B">
        <w:lastRenderedPageBreak/>
        <w:t>Scope</w:t>
      </w:r>
      <w:bookmarkEnd w:id="39"/>
      <w:bookmarkEnd w:id="40"/>
      <w:bookmarkEnd w:id="41"/>
    </w:p>
    <w:p w14:paraId="4A20CD0D" w14:textId="77777777" w:rsidR="001F398F" w:rsidRDefault="001F398F" w:rsidP="001F398F">
      <w:pPr>
        <w:tabs>
          <w:tab w:val="left" w:pos="5359"/>
        </w:tabs>
      </w:pPr>
      <w:r>
        <w:t xml:space="preserve">BIS Billing 3.0 supports and specifies the </w:t>
      </w:r>
      <w:hyperlink r:id="rId79"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2" w:name="_Toc10022770"/>
      <w:bookmarkStart w:id="43" w:name="_Toc10725311"/>
      <w:bookmarkStart w:id="44" w:name="_Toc104365258"/>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2"/>
      <w:bookmarkEnd w:id="43"/>
      <w:bookmarkEnd w:id="44"/>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80"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81" w:history="1">
        <w:r w:rsidRPr="00E86636">
          <w:rPr>
            <w:rStyle w:val="Hyperlink"/>
          </w:rPr>
          <w:t>UN/CEFACT code list 1001, D.16B</w:t>
        </w:r>
      </w:hyperlink>
      <w:r>
        <w:t xml:space="preserve"> for the </w:t>
      </w:r>
      <w:proofErr w:type="spellStart"/>
      <w:r w:rsidRPr="00E86636">
        <w:rPr>
          <w:i/>
        </w:rPr>
        <w:t>cbc:InvoiceTypeCode</w:t>
      </w:r>
      <w:proofErr w:type="spellEnd"/>
      <w:r w:rsidRPr="00E86636">
        <w:rPr>
          <w:i/>
        </w:rPr>
        <w:t xml:space="preserve"> </w:t>
      </w:r>
      <w:r w:rsidRPr="00E86636">
        <w:t>element</w:t>
      </w:r>
      <w:r>
        <w:t xml:space="preserve">, and supports the same subset of this code list (as per </w:t>
      </w:r>
      <w:r w:rsidR="001F398F" w:rsidRPr="00E86636">
        <w:t>BIS Billing 3.0</w:t>
      </w:r>
      <w:r>
        <w:t xml:space="preserve">, </w:t>
      </w:r>
      <w:hyperlink r:id="rId82" w:anchor="_code_lists_for_coded_elements" w:history="1">
        <w:r w:rsidR="001F398F">
          <w:rPr>
            <w:rStyle w:val="Hyperlink"/>
          </w:rPr>
          <w:t>section 11.1.1</w:t>
        </w:r>
      </w:hyperlink>
      <w:r w:rsidR="000F3331" w:rsidRPr="002426F1">
        <w:t>, Table 10</w:t>
      </w:r>
      <w:r w:rsidRPr="002426F1">
        <w:t>)</w:t>
      </w:r>
      <w:r>
        <w:t>:</w:t>
      </w:r>
    </w:p>
    <w:p w14:paraId="4A20CD11" w14:textId="28FC0282" w:rsidR="001F398F" w:rsidRDefault="001F398F" w:rsidP="00D9327E">
      <w:pPr>
        <w:pStyle w:val="ListBullet"/>
      </w:pPr>
      <w:r w:rsidRPr="002759DB">
        <w:t>380</w:t>
      </w:r>
      <w:r w:rsidR="00213265">
        <w:tab/>
      </w:r>
      <w:r w:rsidRPr="002759DB">
        <w:t xml:space="preserve">Commercial </w:t>
      </w:r>
      <w:r w:rsidR="000C5077">
        <w:t>i</w:t>
      </w:r>
      <w:r w:rsidRPr="002759DB">
        <w:t>nvoice</w:t>
      </w:r>
    </w:p>
    <w:p w14:paraId="66F8EBB3" w14:textId="0C9474EA" w:rsidR="00126717" w:rsidRPr="002759DB" w:rsidRDefault="00126717" w:rsidP="00D9327E">
      <w:pPr>
        <w:pStyle w:val="ListBullet"/>
      </w:pPr>
      <w:r>
        <w:t>71</w:t>
      </w:r>
      <w:r>
        <w:tab/>
        <w:t>Request for payment</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Debit note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Metered services invoice</w:t>
      </w:r>
    </w:p>
    <w:p w14:paraId="4A20CD14" w14:textId="0F1EEF4E" w:rsidR="001F398F" w:rsidRPr="00126717"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Debit note related to financial adjustments</w:t>
      </w:r>
    </w:p>
    <w:p w14:paraId="30CF3C48" w14:textId="3F1FD4D0" w:rsidR="00126717" w:rsidRPr="00126717" w:rsidRDefault="00126717" w:rsidP="00D9327E">
      <w:pPr>
        <w:pStyle w:val="ListBullet"/>
        <w:rPr>
          <w:rStyle w:val="Strong"/>
          <w:b w:val="0"/>
          <w:bCs w:val="0"/>
        </w:rPr>
      </w:pPr>
      <w:r>
        <w:rPr>
          <w:rStyle w:val="Strong"/>
          <w:b w:val="0"/>
        </w:rPr>
        <w:t>102</w:t>
      </w:r>
      <w:r>
        <w:rPr>
          <w:rStyle w:val="Strong"/>
          <w:b w:val="0"/>
        </w:rPr>
        <w:tab/>
        <w:t>Tax notification</w:t>
      </w:r>
    </w:p>
    <w:p w14:paraId="6FFB87BC" w14:textId="27312B66" w:rsidR="00126717" w:rsidRPr="00126717" w:rsidRDefault="00126717" w:rsidP="00D9327E">
      <w:pPr>
        <w:pStyle w:val="ListBullet"/>
        <w:rPr>
          <w:rStyle w:val="Strong"/>
          <w:b w:val="0"/>
          <w:bCs w:val="0"/>
        </w:rPr>
      </w:pPr>
      <w:r>
        <w:rPr>
          <w:rStyle w:val="Strong"/>
          <w:b w:val="0"/>
        </w:rPr>
        <w:t>218</w:t>
      </w:r>
      <w:r>
        <w:rPr>
          <w:rStyle w:val="Strong"/>
          <w:b w:val="0"/>
        </w:rPr>
        <w:tab/>
        <w:t>Final payment request based on completion of work</w:t>
      </w:r>
    </w:p>
    <w:p w14:paraId="05BF7EEA" w14:textId="67301EC2" w:rsidR="00126717" w:rsidRPr="00126717" w:rsidRDefault="00126717" w:rsidP="00D9327E">
      <w:pPr>
        <w:pStyle w:val="ListBullet"/>
        <w:rPr>
          <w:rStyle w:val="Strong"/>
          <w:b w:val="0"/>
          <w:bCs w:val="0"/>
        </w:rPr>
      </w:pPr>
      <w:r>
        <w:rPr>
          <w:rStyle w:val="Strong"/>
          <w:b w:val="0"/>
        </w:rPr>
        <w:t>219</w:t>
      </w:r>
      <w:r>
        <w:rPr>
          <w:rStyle w:val="Strong"/>
          <w:b w:val="0"/>
        </w:rPr>
        <w:tab/>
        <w:t>Payment request for completed units</w:t>
      </w:r>
    </w:p>
    <w:p w14:paraId="3259261D" w14:textId="1C920C40" w:rsidR="00126717" w:rsidRPr="00126717" w:rsidRDefault="00126717" w:rsidP="00D9327E">
      <w:pPr>
        <w:pStyle w:val="ListBullet"/>
        <w:rPr>
          <w:rStyle w:val="Strong"/>
          <w:b w:val="0"/>
          <w:bCs w:val="0"/>
        </w:rPr>
      </w:pPr>
      <w:r>
        <w:rPr>
          <w:rStyle w:val="Strong"/>
          <w:b w:val="0"/>
        </w:rPr>
        <w:t>331</w:t>
      </w:r>
      <w:r>
        <w:rPr>
          <w:rStyle w:val="Strong"/>
          <w:b w:val="0"/>
        </w:rPr>
        <w:tab/>
        <w:t>Commercial invoice which includes packing list</w:t>
      </w:r>
    </w:p>
    <w:p w14:paraId="1F769293" w14:textId="51B05BEB" w:rsidR="00126717" w:rsidRPr="002759DB" w:rsidRDefault="00126717" w:rsidP="00D9327E">
      <w:pPr>
        <w:pStyle w:val="ListBullet"/>
        <w:rPr>
          <w:rStyle w:val="Strong"/>
          <w:b w:val="0"/>
          <w:bCs w:val="0"/>
        </w:rPr>
      </w:pPr>
      <w:r>
        <w:rPr>
          <w:rStyle w:val="Strong"/>
          <w:b w:val="0"/>
        </w:rPr>
        <w:t>382</w:t>
      </w:r>
      <w:r>
        <w:rPr>
          <w:rStyle w:val="Strong"/>
          <w:b w:val="0"/>
        </w:rPr>
        <w:tab/>
        <w:t>Commission note</w:t>
      </w:r>
    </w:p>
    <w:p w14:paraId="4A20CD15" w14:textId="2753DF7E" w:rsidR="001F398F" w:rsidRPr="000F0892" w:rsidRDefault="001F398F" w:rsidP="00D9327E">
      <w:pPr>
        <w:pStyle w:val="ListBullet"/>
        <w:rPr>
          <w:rStyle w:val="Strong"/>
          <w:b w:val="0"/>
          <w:bCs w:val="0"/>
        </w:rPr>
      </w:pPr>
      <w:r w:rsidRPr="00D9327E">
        <w:t>383</w:t>
      </w:r>
      <w:r w:rsidR="00213265">
        <w:tab/>
      </w:r>
      <w:r w:rsidRPr="00D9327E">
        <w:rPr>
          <w:rStyle w:val="Strong"/>
          <w:b w:val="0"/>
        </w:rPr>
        <w:t>Debit note</w:t>
      </w:r>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E4AEF42" w14:textId="77777777" w:rsidR="00242CAA" w:rsidRPr="00D9327E" w:rsidRDefault="00242CAA" w:rsidP="00242CAA">
      <w:pPr>
        <w:pStyle w:val="ListBullet"/>
        <w:rPr>
          <w:rStyle w:val="Strong"/>
          <w:b w:val="0"/>
          <w:bCs w:val="0"/>
        </w:rPr>
      </w:pPr>
      <w:r>
        <w:rPr>
          <w:rStyle w:val="Strong"/>
          <w:b w:val="0"/>
        </w:rPr>
        <w:t>388</w:t>
      </w:r>
      <w:r>
        <w:rPr>
          <w:rStyle w:val="Strong"/>
          <w:b w:val="0"/>
        </w:rPr>
        <w:tab/>
        <w:t>Tax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Factored invoice</w:t>
      </w:r>
    </w:p>
    <w:p w14:paraId="4A20CD18" w14:textId="3F11B44F" w:rsidR="001F398F" w:rsidRPr="00126717"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253F0F85" w14:textId="48E66261" w:rsidR="00126717" w:rsidRPr="00D9327E" w:rsidRDefault="00126717" w:rsidP="00D9327E">
      <w:pPr>
        <w:pStyle w:val="ListBullet"/>
        <w:rPr>
          <w:rStyle w:val="Strong"/>
          <w:b w:val="0"/>
          <w:bCs w:val="0"/>
        </w:rPr>
      </w:pPr>
      <w:r>
        <w:rPr>
          <w:rStyle w:val="Strong"/>
          <w:b w:val="0"/>
        </w:rPr>
        <w:t>553</w:t>
      </w:r>
      <w:r>
        <w:rPr>
          <w:rStyle w:val="Strong"/>
          <w:b w:val="0"/>
        </w:rPr>
        <w:tab/>
        <w:t>Forwarder’s invoice discrepancy report</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444FB61" w:rsidR="001F398F" w:rsidRPr="00126717" w:rsidRDefault="001F398F" w:rsidP="00D9327E">
      <w:pPr>
        <w:pStyle w:val="ListBullet"/>
        <w:rPr>
          <w:rStyle w:val="Strong"/>
          <w:b w:val="0"/>
          <w:bCs w:val="0"/>
        </w:rPr>
      </w:pPr>
      <w:r w:rsidRPr="00D9327E">
        <w:t>780</w:t>
      </w:r>
      <w:r w:rsidR="00213265">
        <w:rPr>
          <w:rStyle w:val="Hyperlink"/>
          <w:u w:val="none"/>
        </w:rPr>
        <w:tab/>
      </w:r>
      <w:r w:rsidRPr="00D9327E">
        <w:rPr>
          <w:rStyle w:val="Strong"/>
          <w:b w:val="0"/>
        </w:rPr>
        <w:t>Freight invoice</w:t>
      </w:r>
    </w:p>
    <w:p w14:paraId="156CA1D1" w14:textId="4529CB58" w:rsidR="00126717" w:rsidRPr="00126717" w:rsidRDefault="00126717" w:rsidP="00D9327E">
      <w:pPr>
        <w:pStyle w:val="ListBullet"/>
        <w:rPr>
          <w:rStyle w:val="Strong"/>
          <w:b w:val="0"/>
          <w:bCs w:val="0"/>
        </w:rPr>
      </w:pPr>
      <w:r>
        <w:rPr>
          <w:rStyle w:val="Strong"/>
          <w:b w:val="0"/>
        </w:rPr>
        <w:t>817</w:t>
      </w:r>
      <w:r>
        <w:rPr>
          <w:rStyle w:val="Strong"/>
          <w:b w:val="0"/>
        </w:rPr>
        <w:tab/>
        <w:t>Claim notification</w:t>
      </w:r>
    </w:p>
    <w:p w14:paraId="36419B3E" w14:textId="6AA13D7D" w:rsidR="00126717" w:rsidRPr="00126717" w:rsidRDefault="00126717" w:rsidP="00D9327E">
      <w:pPr>
        <w:pStyle w:val="ListBullet"/>
        <w:rPr>
          <w:rStyle w:val="Strong"/>
          <w:b w:val="0"/>
          <w:bCs w:val="0"/>
        </w:rPr>
      </w:pPr>
      <w:r>
        <w:rPr>
          <w:rStyle w:val="Strong"/>
          <w:b w:val="0"/>
        </w:rPr>
        <w:t>870</w:t>
      </w:r>
      <w:r>
        <w:rPr>
          <w:rStyle w:val="Strong"/>
          <w:b w:val="0"/>
        </w:rPr>
        <w:tab/>
        <w:t>Consular invoice</w:t>
      </w:r>
    </w:p>
    <w:p w14:paraId="0F4FD854" w14:textId="63636477" w:rsidR="00126717" w:rsidRPr="00126717" w:rsidRDefault="00126717" w:rsidP="00D9327E">
      <w:pPr>
        <w:pStyle w:val="ListBullet"/>
        <w:rPr>
          <w:rStyle w:val="Strong"/>
          <w:b w:val="0"/>
          <w:bCs w:val="0"/>
        </w:rPr>
      </w:pPr>
      <w:r>
        <w:rPr>
          <w:rStyle w:val="Strong"/>
          <w:b w:val="0"/>
        </w:rPr>
        <w:t>875</w:t>
      </w:r>
      <w:r>
        <w:rPr>
          <w:rStyle w:val="Strong"/>
          <w:b w:val="0"/>
        </w:rPr>
        <w:tab/>
        <w:t>Partial construction invoice</w:t>
      </w:r>
    </w:p>
    <w:p w14:paraId="372C7721" w14:textId="52E4789E" w:rsidR="00126717" w:rsidRPr="00126717" w:rsidRDefault="00126717" w:rsidP="00D9327E">
      <w:pPr>
        <w:pStyle w:val="ListBullet"/>
        <w:rPr>
          <w:rStyle w:val="Strong"/>
          <w:b w:val="0"/>
          <w:bCs w:val="0"/>
        </w:rPr>
      </w:pPr>
      <w:r>
        <w:rPr>
          <w:rStyle w:val="Strong"/>
          <w:b w:val="0"/>
        </w:rPr>
        <w:t>876</w:t>
      </w:r>
      <w:r>
        <w:rPr>
          <w:rStyle w:val="Strong"/>
          <w:b w:val="0"/>
        </w:rPr>
        <w:tab/>
        <w:t>Partial final construction invoice</w:t>
      </w:r>
    </w:p>
    <w:p w14:paraId="3FEAA5FF" w14:textId="56574232" w:rsidR="00126717" w:rsidRPr="00D9327E" w:rsidRDefault="00126717" w:rsidP="00D9327E">
      <w:pPr>
        <w:pStyle w:val="ListBullet"/>
      </w:pPr>
      <w:r>
        <w:rPr>
          <w:rStyle w:val="Strong"/>
          <w:b w:val="0"/>
        </w:rPr>
        <w:t>877</w:t>
      </w:r>
      <w:r>
        <w:rPr>
          <w:rStyle w:val="Strong"/>
          <w:b w:val="0"/>
        </w:rPr>
        <w:tab/>
        <w:t>Final construction invoice</w:t>
      </w:r>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031"/>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lastRenderedPageBreak/>
              <w:t>&lt;-code omitted for clarity-&gt;</w:t>
            </w:r>
          </w:p>
        </w:tc>
      </w:tr>
    </w:tbl>
    <w:p w14:paraId="4A20CD25" w14:textId="77777777" w:rsidR="00531850" w:rsidRDefault="00531850" w:rsidP="00633D8E">
      <w:pPr>
        <w:pStyle w:val="Heading2"/>
        <w:numPr>
          <w:ilvl w:val="1"/>
          <w:numId w:val="21"/>
        </w:numPr>
      </w:pPr>
      <w:bookmarkStart w:id="45" w:name="_Toc10725312"/>
      <w:bookmarkStart w:id="46" w:name="_Toc104365259"/>
      <w:bookmarkStart w:id="47" w:name="_Toc10022771"/>
      <w:r>
        <w:lastRenderedPageBreak/>
        <w:t>C</w:t>
      </w:r>
      <w:r w:rsidRPr="005F1E80">
        <w:t>rediting by means of negative invoice</w:t>
      </w:r>
      <w:bookmarkEnd w:id="45"/>
      <w:bookmarkEnd w:id="46"/>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83"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84"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48" w:name="_Toc10725313"/>
      <w:bookmarkStart w:id="49" w:name="_Toc104365260"/>
      <w:bookmarkEnd w:id="47"/>
      <w:r>
        <w:t>Crediting by means of credit note</w:t>
      </w:r>
      <w:bookmarkEnd w:id="48"/>
      <w:bookmarkEnd w:id="49"/>
    </w:p>
    <w:p w14:paraId="4A20CD2A" w14:textId="77777777" w:rsidR="000F3331" w:rsidRDefault="00175B97" w:rsidP="000F3331">
      <w:pPr>
        <w:tabs>
          <w:tab w:val="left" w:pos="5359"/>
        </w:tabs>
      </w:pPr>
      <w:r>
        <w:t>T</w:t>
      </w:r>
      <w:r w:rsidR="000F3331">
        <w:t xml:space="preserve">he </w:t>
      </w:r>
      <w:hyperlink r:id="rId85"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86" w:history="1">
        <w:r w:rsidRPr="00E86636">
          <w:rPr>
            <w:rStyle w:val="Hyperlink"/>
          </w:rPr>
          <w:t>UN/CEFACT code list 1001, D.16B</w:t>
        </w:r>
      </w:hyperlink>
      <w:r>
        <w:t xml:space="preserve"> for the </w:t>
      </w:r>
      <w:proofErr w:type="spellStart"/>
      <w:r w:rsidR="00710F1E" w:rsidRPr="00E86636">
        <w:rPr>
          <w:i/>
        </w:rPr>
        <w:t>cbc:CreditNoteTypeCode</w:t>
      </w:r>
      <w:proofErr w:type="spellEnd"/>
      <w:r>
        <w:t xml:space="preserve">, and supports the same subset of this code list (as per </w:t>
      </w:r>
      <w:r w:rsidRPr="00E86636">
        <w:t>BIS Billing 3.0</w:t>
      </w:r>
      <w:r>
        <w:t xml:space="preserve">, </w:t>
      </w:r>
      <w:hyperlink r:id="rId87"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ote related to goods or services</w:t>
      </w:r>
    </w:p>
    <w:p w14:paraId="4A20CD2D" w14:textId="77777777" w:rsidR="00194ADB" w:rsidRPr="000F3331" w:rsidRDefault="00194ADB" w:rsidP="00213265">
      <w:pPr>
        <w:pStyle w:val="ListBullet"/>
      </w:pPr>
      <w:r>
        <w:t>83</w:t>
      </w:r>
      <w:r w:rsidR="00213265">
        <w:tab/>
      </w:r>
      <w:r w:rsidRPr="000F3331">
        <w:t>Credit note related to financial adjustments</w:t>
      </w:r>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Factored credit note</w:t>
      </w:r>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88"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50" w:name="_Toc10022772"/>
      <w:bookmarkStart w:id="51" w:name="_Toc10725314"/>
      <w:bookmarkStart w:id="52" w:name="_Toc104365261"/>
      <w:r>
        <w:lastRenderedPageBreak/>
        <w:t>Other Processes</w:t>
      </w:r>
      <w:bookmarkEnd w:id="50"/>
      <w:bookmarkEnd w:id="51"/>
      <w:bookmarkEnd w:id="52"/>
    </w:p>
    <w:p w14:paraId="4A20CD3B" w14:textId="77777777" w:rsidR="00637497" w:rsidRPr="00633D8E" w:rsidRDefault="00637497" w:rsidP="00633D8E">
      <w:pPr>
        <w:pStyle w:val="Heading3"/>
        <w:numPr>
          <w:ilvl w:val="2"/>
          <w:numId w:val="21"/>
        </w:numPr>
        <w:ind w:left="993" w:hanging="993"/>
        <w:rPr>
          <w:lang w:val="en-US"/>
        </w:rPr>
      </w:pPr>
      <w:bookmarkStart w:id="53" w:name="P10"/>
      <w:bookmarkStart w:id="54" w:name="_Toc10022773"/>
      <w:bookmarkStart w:id="55" w:name="_Toc10725315"/>
      <w:bookmarkStart w:id="56" w:name="_Toc104365262"/>
      <w:bookmarkEnd w:id="53"/>
      <w:r w:rsidRPr="00633D8E">
        <w:rPr>
          <w:lang w:val="en-US"/>
        </w:rPr>
        <w:t>Acknowledging Invoices</w:t>
      </w:r>
      <w:bookmarkEnd w:id="54"/>
      <w:bookmarkEnd w:id="55"/>
      <w:bookmarkEnd w:id="56"/>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2F3CF3D8" w:rsidR="00637497" w:rsidRPr="00303CD3" w:rsidRDefault="00637497" w:rsidP="00637497">
      <w:pPr>
        <w:keepNext/>
      </w:pPr>
      <w:r>
        <w:t>Refer to</w:t>
      </w:r>
      <w:r w:rsidRPr="00255063">
        <w:t xml:space="preserve"> the </w:t>
      </w:r>
      <w:r w:rsidR="006B4377">
        <w:t>Peppol</w:t>
      </w:r>
      <w:r w:rsidRPr="00C60A9F">
        <w:t xml:space="preserve"> BIS </w:t>
      </w:r>
      <w:hyperlink r:id="rId89" w:history="1">
        <w:r w:rsidRPr="00C60A9F">
          <w:rPr>
            <w:rStyle w:val="Hyperlink"/>
          </w:rPr>
          <w:t>Invoice Response 3.0</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7" w:name="_Toc457475321"/>
      <w:bookmarkStart w:id="58" w:name="_Toc7164692"/>
      <w:bookmarkStart w:id="59" w:name="_Toc7166085"/>
      <w:bookmarkStart w:id="60" w:name="_Toc7169930"/>
      <w:bookmarkStart w:id="61" w:name="_Toc7170824"/>
      <w:bookmarkStart w:id="62" w:name="_Toc7171101"/>
      <w:bookmarkStart w:id="63" w:name="_Toc7171126"/>
      <w:bookmarkStart w:id="64" w:name="_Toc10022774"/>
      <w:bookmarkStart w:id="65" w:name="_Toc10725316"/>
      <w:bookmarkStart w:id="66" w:name="_Toc104365263"/>
      <w:r w:rsidRPr="00633D8E">
        <w:rPr>
          <w:lang w:val="en-US"/>
        </w:rPr>
        <w:t>Copy, Duplicate and Replacement Invoices</w:t>
      </w:r>
      <w:bookmarkEnd w:id="57"/>
      <w:bookmarkEnd w:id="58"/>
      <w:bookmarkEnd w:id="59"/>
      <w:bookmarkEnd w:id="60"/>
      <w:bookmarkEnd w:id="61"/>
      <w:bookmarkEnd w:id="62"/>
      <w:bookmarkEnd w:id="63"/>
      <w:bookmarkEnd w:id="64"/>
      <w:bookmarkEnd w:id="65"/>
      <w:bookmarkEnd w:id="66"/>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65601C88"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33336C1E"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7" w:name="_Toc10022775"/>
      <w:bookmarkStart w:id="68" w:name="_Toc10725317"/>
      <w:bookmarkStart w:id="69" w:name="_Toc104365264"/>
      <w:r w:rsidRPr="00633D8E">
        <w:rPr>
          <w:lang w:val="en-US"/>
        </w:rPr>
        <w:t>Self-billed invoices</w:t>
      </w:r>
      <w:bookmarkEnd w:id="67"/>
      <w:bookmarkEnd w:id="68"/>
      <w:bookmarkEnd w:id="69"/>
      <w:r w:rsidRPr="00633D8E">
        <w:rPr>
          <w:lang w:val="en-US"/>
        </w:rPr>
        <w:t xml:space="preserve"> </w:t>
      </w:r>
    </w:p>
    <w:p w14:paraId="4A20CD49" w14:textId="5353E2AF"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w:t>
      </w:r>
      <w:r w:rsidR="007A15DF">
        <w:t>However,</w:t>
      </w:r>
      <w:r w:rsidR="003B2BA9">
        <w:t xml:space="preserve">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r w:rsidR="006B4377">
        <w:t>Peppol</w:t>
      </w:r>
      <w:r w:rsidR="00BE1BED">
        <w:t xml:space="preserve"> network</w:t>
      </w:r>
      <w:r w:rsidR="003B2BA9">
        <w:t xml:space="preserve">. </w:t>
      </w:r>
      <w:r w:rsidR="006040A0">
        <w:t xml:space="preserve">This separation of this process into an optional second extension also allows for </w:t>
      </w:r>
      <w:r w:rsidR="006040A0">
        <w:lastRenderedPageBreak/>
        <w:t>Service Providers to choose if they wish to support this extension, as a separate value added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90" w:history="1">
        <w:proofErr w:type="spellStart"/>
        <w:r w:rsidR="007A7715" w:rsidRPr="007A7715">
          <w:rPr>
            <w:rStyle w:val="Hyperlink"/>
          </w:rPr>
          <w:t>Github</w:t>
        </w:r>
        <w:proofErr w:type="spellEnd"/>
      </w:hyperlink>
      <w:r w:rsidR="0036043E" w:rsidRPr="004568EA">
        <w:rPr>
          <w:rFonts w:cs="Arial"/>
          <w:i/>
        </w:rPr>
        <w:t>.</w:t>
      </w:r>
      <w:bookmarkStart w:id="70" w:name="_Toc10022776"/>
      <w:bookmarkEnd w:id="31"/>
      <w:bookmarkEnd w:id="32"/>
      <w:bookmarkEnd w:id="33"/>
      <w:bookmarkEnd w:id="34"/>
      <w:bookmarkEnd w:id="35"/>
      <w:bookmarkEnd w:id="36"/>
      <w:bookmarkEnd w:id="37"/>
      <w:bookmarkEnd w:id="38"/>
    </w:p>
    <w:p w14:paraId="4A20CD4A" w14:textId="77777777" w:rsidR="000B4EB1" w:rsidRDefault="000B4EB1" w:rsidP="00633D8E">
      <w:pPr>
        <w:pStyle w:val="Heading2"/>
        <w:numPr>
          <w:ilvl w:val="1"/>
          <w:numId w:val="21"/>
        </w:numPr>
      </w:pPr>
      <w:bookmarkStart w:id="71" w:name="_Toc10725318"/>
      <w:bookmarkStart w:id="72" w:name="_Toc104365265"/>
      <w:r>
        <w:t>Payment Means Code</w:t>
      </w:r>
      <w:bookmarkEnd w:id="71"/>
      <w:bookmarkEnd w:id="72"/>
    </w:p>
    <w:p w14:paraId="1FAE5991" w14:textId="6BA54656" w:rsidR="00CE6602" w:rsidRPr="009E33EA" w:rsidRDefault="007446A7" w:rsidP="007446A7">
      <w:r>
        <w:t xml:space="preserve">The element </w:t>
      </w:r>
      <w:proofErr w:type="spellStart"/>
      <w:r w:rsidRPr="006362D1">
        <w:rPr>
          <w:i/>
        </w:rPr>
        <w:t>cbc:PaymentMeansCode</w:t>
      </w:r>
      <w:proofErr w:type="spellEnd"/>
      <w:r>
        <w:t xml:space="preserve"> uses the </w:t>
      </w:r>
      <w:hyperlink r:id="rId91" w:history="1">
        <w:r w:rsidRPr="00D347A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3" w:name="_Toc10022777"/>
      <w:bookmarkStart w:id="74" w:name="_Toc10725319"/>
      <w:bookmarkEnd w:id="70"/>
      <w:r>
        <w:br w:type="page"/>
      </w:r>
    </w:p>
    <w:p w14:paraId="4A20CD52" w14:textId="71AC92E2" w:rsidR="0018486E" w:rsidRPr="008621D1" w:rsidRDefault="003B274D" w:rsidP="0022582B">
      <w:pPr>
        <w:pStyle w:val="Heading1"/>
        <w:framePr w:wrap="notBeside"/>
        <w:numPr>
          <w:ilvl w:val="0"/>
          <w:numId w:val="21"/>
        </w:numPr>
        <w:ind w:left="567" w:hanging="567"/>
      </w:pPr>
      <w:bookmarkStart w:id="75" w:name="_Toc104365266"/>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3"/>
      <w:bookmarkEnd w:id="74"/>
      <w:bookmarkEnd w:id="75"/>
      <w:r w:rsidRPr="008621D1">
        <w:t xml:space="preserve"> </w:t>
      </w:r>
    </w:p>
    <w:p w14:paraId="4A20CD53" w14:textId="69215EB7" w:rsidR="00967BF7" w:rsidRDefault="00967BF7" w:rsidP="00967BF7">
      <w:r>
        <w:t xml:space="preserve">The UBL element </w:t>
      </w:r>
      <w:proofErr w:type="spellStart"/>
      <w:r w:rsidRPr="0076496E">
        <w:rPr>
          <w:i/>
        </w:rPr>
        <w:t>cbc:ProfileID</w:t>
      </w:r>
      <w:proofErr w:type="spellEnd"/>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proofErr w:type="spellStart"/>
      <w:r w:rsidRPr="006125B7">
        <w:rPr>
          <w:i/>
        </w:rPr>
        <w:t>cbc:customizationID</w:t>
      </w:r>
      <w:proofErr w:type="spellEnd"/>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w:t>
            </w:r>
            <w:proofErr w:type="spellStart"/>
            <w:r w:rsidRPr="005603D1">
              <w:rPr>
                <w:sz w:val="20"/>
              </w:rPr>
              <w:t>customizationID</w:t>
            </w:r>
            <w:proofErr w:type="spellEnd"/>
            <w:r w:rsidRPr="005603D1">
              <w:rPr>
                <w:sz w:val="20"/>
              </w:rPr>
              <w:t>)</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r w:rsidRPr="005603D1">
              <w:rPr>
                <w:sz w:val="20"/>
              </w:rPr>
              <w:t>urn:cen.eu:en16931:2017#conformant#urn:fdc:peppol.eu:2017:poacc:billing:international: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w:t>
            </w:r>
            <w:proofErr w:type="spellStart"/>
            <w:r w:rsidRPr="005603D1">
              <w:rPr>
                <w:sz w:val="20"/>
              </w:rPr>
              <w:t>ProfileID</w:t>
            </w:r>
            <w:proofErr w:type="spellEnd"/>
            <w:r w:rsidRPr="005603D1">
              <w:rPr>
                <w:sz w:val="20"/>
              </w:rPr>
              <w:t>)</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r w:rsidRPr="005603D1">
              <w:rPr>
                <w:sz w:val="20"/>
              </w:rPr>
              <w:t>urn:fdc:peppol.eu:2017:poacc:billing:01:1.0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56C78527" w:rsidR="00EC40ED" w:rsidRDefault="00E93835" w:rsidP="002F5A3F">
      <w:pPr>
        <w:rPr>
          <w:rFonts w:ascii="CourierNew" w:hAnsi="CourierNew" w:cs="CourierNew"/>
          <w:sz w:val="18"/>
          <w:szCs w:val="18"/>
        </w:rPr>
      </w:pPr>
      <w:r>
        <w:t xml:space="preserve">According to the </w:t>
      </w:r>
      <w:proofErr w:type="spellStart"/>
      <w:r w:rsidR="00AF5082">
        <w:t>e</w:t>
      </w:r>
      <w:r w:rsidR="006728C1">
        <w:t>I</w:t>
      </w:r>
      <w:r w:rsidR="00AF5082">
        <w:t>nvoicing</w:t>
      </w:r>
      <w:proofErr w:type="spellEnd"/>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r w:rsidR="006B4377">
        <w:t>Peppol</w:t>
      </w:r>
      <w:r>
        <w:t xml:space="preserve"> </w:t>
      </w:r>
      <w:proofErr w:type="spellStart"/>
      <w:r>
        <w:t>eDelivery</w:t>
      </w:r>
      <w:proofErr w:type="spellEnd"/>
      <w:r>
        <w:t xml:space="preserve"> network can be found in the </w:t>
      </w:r>
      <w:hyperlink r:id="rId92" w:history="1">
        <w:r w:rsidR="006B4377">
          <w:rPr>
            <w:rStyle w:val="Hyperlink"/>
            <w:rFonts w:cs="Arial"/>
          </w:rPr>
          <w:t>Peppol</w:t>
        </w:r>
        <w:r w:rsidRPr="003467EA">
          <w:rPr>
            <w:rStyle w:val="Hyperlink"/>
            <w:rFonts w:cs="Arial"/>
          </w:rPr>
          <w:t xml:space="preserve"> </w:t>
        </w:r>
        <w:proofErr w:type="spellStart"/>
        <w:r w:rsidRPr="003467EA">
          <w:rPr>
            <w:rStyle w:val="Hyperlink"/>
            <w:rFonts w:cs="Arial"/>
          </w:rPr>
          <w:t>eDelivery</w:t>
        </w:r>
        <w:proofErr w:type="spellEnd"/>
        <w:r w:rsidRPr="003467EA">
          <w:rPr>
            <w:rStyle w:val="Hyperlink"/>
            <w:rFonts w:cs="Arial"/>
          </w:rPr>
          <w:t xml:space="preserve"> network specifications</w:t>
        </w:r>
      </w:hyperlink>
      <w:r>
        <w:rPr>
          <w:rFonts w:ascii="Calibri" w:hAnsi="Calibri"/>
        </w:rPr>
        <w:t>.</w:t>
      </w:r>
    </w:p>
    <w:p w14:paraId="6F041689" w14:textId="77777777" w:rsidR="003467EA" w:rsidRDefault="003467EA"/>
    <w:p w14:paraId="4A20CD6B" w14:textId="77777777" w:rsidR="002B34B9" w:rsidRDefault="002B34B9">
      <w:bookmarkStart w:id="76" w:name="_Toc7169932"/>
      <w:bookmarkStart w:id="77" w:name="_Toc7170826"/>
      <w:bookmarkStart w:id="78" w:name="_Toc7171103"/>
      <w:bookmarkStart w:id="79" w:name="_Toc7171128"/>
      <w:bookmarkStart w:id="80" w:name="_Toc10022778"/>
      <w:bookmarkStart w:id="81" w:name="_Toc10725320"/>
      <w:bookmarkStart w:id="82" w:name="_Ref7624048"/>
      <w:bookmarkStart w:id="83" w:name="_Ref10800880"/>
      <w:bookmarkStart w:id="84" w:name="_Ref10800883"/>
      <w:bookmarkStart w:id="85"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6" w:name="_Toc104365267"/>
      <w:r>
        <w:lastRenderedPageBreak/>
        <w:t>Tax</w:t>
      </w:r>
      <w:bookmarkEnd w:id="76"/>
      <w:bookmarkEnd w:id="77"/>
      <w:bookmarkEnd w:id="78"/>
      <w:bookmarkEnd w:id="79"/>
      <w:bookmarkEnd w:id="80"/>
      <w:bookmarkEnd w:id="81"/>
      <w:bookmarkEnd w:id="82"/>
      <w:bookmarkEnd w:id="83"/>
      <w:bookmarkEnd w:id="84"/>
      <w:bookmarkEnd w:id="86"/>
    </w:p>
    <w:bookmarkEnd w:id="85"/>
    <w:p w14:paraId="4A20CD6D" w14:textId="6B9CCCEC"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9875CD">
        <w:t>5.1</w:t>
      </w:r>
      <w:r w:rsidR="00706583">
        <w:fldChar w:fldCharType="end"/>
      </w:r>
      <w:r>
        <w:t>-</w:t>
      </w:r>
      <w:r w:rsidR="00706583">
        <w:fldChar w:fldCharType="begin"/>
      </w:r>
      <w:r w:rsidR="00706583">
        <w:instrText xml:space="preserve"> REF _Ref10804450 \r \h </w:instrText>
      </w:r>
      <w:r w:rsidR="00706583">
        <w:fldChar w:fldCharType="separate"/>
      </w:r>
      <w:r w:rsidR="009875CD">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93"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94"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50"/>
        <w:gridCol w:w="3457"/>
        <w:gridCol w:w="3509"/>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proofErr w:type="spellStart"/>
            <w:r>
              <w:t>VATBreakdown</w:t>
            </w:r>
            <w:proofErr w:type="spellEnd"/>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7" w:name="_Toc7164695"/>
    </w:p>
    <w:p w14:paraId="4A20CDD0" w14:textId="77777777" w:rsidR="00916F04" w:rsidRDefault="00916F04" w:rsidP="00633D8E">
      <w:pPr>
        <w:pStyle w:val="Heading2"/>
        <w:numPr>
          <w:ilvl w:val="1"/>
          <w:numId w:val="21"/>
        </w:numPr>
      </w:pPr>
      <w:bookmarkStart w:id="88" w:name="_Toc10022779"/>
      <w:bookmarkStart w:id="89" w:name="_Toc10725321"/>
      <w:bookmarkStart w:id="90" w:name="_Ref10804444"/>
      <w:bookmarkStart w:id="91" w:name="_Toc104365268"/>
      <w:bookmarkStart w:id="92" w:name="_Toc7164696"/>
      <w:bookmarkStart w:id="93" w:name="_Toc7166089"/>
      <w:bookmarkStart w:id="94" w:name="_Toc7169935"/>
      <w:bookmarkStart w:id="95" w:name="_Toc7171106"/>
      <w:bookmarkStart w:id="96" w:name="_Toc7170829"/>
      <w:bookmarkStart w:id="97" w:name="_Toc7171131"/>
      <w:r>
        <w:lastRenderedPageBreak/>
        <w:t>New Zealand</w:t>
      </w:r>
      <w:bookmarkEnd w:id="88"/>
      <w:bookmarkEnd w:id="89"/>
      <w:bookmarkEnd w:id="90"/>
      <w:bookmarkEnd w:id="91"/>
    </w:p>
    <w:p w14:paraId="4A20CDD1" w14:textId="77777777" w:rsidR="00916F04" w:rsidRPr="00633D8E" w:rsidRDefault="00916F04" w:rsidP="00633D8E">
      <w:pPr>
        <w:pStyle w:val="Heading3"/>
        <w:numPr>
          <w:ilvl w:val="2"/>
          <w:numId w:val="21"/>
        </w:numPr>
        <w:ind w:left="993" w:hanging="993"/>
        <w:rPr>
          <w:lang w:val="en-US"/>
        </w:rPr>
      </w:pPr>
      <w:bookmarkStart w:id="98" w:name="_Toc10725322"/>
      <w:bookmarkStart w:id="99" w:name="_Toc104365269"/>
      <w:r w:rsidRPr="00633D8E">
        <w:rPr>
          <w:lang w:val="en-US"/>
        </w:rPr>
        <w:t>GST</w:t>
      </w:r>
      <w:bookmarkEnd w:id="98"/>
      <w:bookmarkEnd w:id="99"/>
    </w:p>
    <w:p w14:paraId="24B7F24F" w14:textId="5F263BCD"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w:t>
      </w:r>
      <w:r w:rsidR="008C5465">
        <w:rPr>
          <w:lang w:val="en-NZ"/>
        </w:rPr>
        <w:t>-</w:t>
      </w:r>
      <w:r>
        <w:rPr>
          <w:lang w:val="en-NZ"/>
        </w:rPr>
        <w:t>rated categories, please refer to 5.3.1.1 Tax Category Codes.</w:t>
      </w:r>
      <w:r w:rsidR="00FF24D2">
        <w:rPr>
          <w:lang w:val="en-NZ"/>
        </w:rPr>
        <w:t xml:space="preserve"> </w:t>
      </w:r>
      <w:r w:rsidR="00A85187">
        <w:rPr>
          <w:lang w:val="en-NZ"/>
        </w:rPr>
        <w:t>The GST number is 9 digits long, in the cases of an 8</w:t>
      </w:r>
      <w:r w:rsidR="008C5465">
        <w:rPr>
          <w:lang w:val="en-NZ"/>
        </w:rPr>
        <w:t>-</w:t>
      </w:r>
      <w:r w:rsidR="00A85187">
        <w:rPr>
          <w:lang w:val="en-NZ"/>
        </w:rPr>
        <w:t>digit number, format with a leading zero e.g. 049027089.</w:t>
      </w:r>
    </w:p>
    <w:p w14:paraId="4A20CDD3" w14:textId="77777777" w:rsidR="00916F04" w:rsidRDefault="00916F04" w:rsidP="00633D8E">
      <w:pPr>
        <w:pStyle w:val="Heading2"/>
        <w:numPr>
          <w:ilvl w:val="1"/>
          <w:numId w:val="21"/>
        </w:numPr>
      </w:pPr>
      <w:bookmarkStart w:id="100" w:name="_Toc10022780"/>
      <w:bookmarkStart w:id="101" w:name="_Toc10725323"/>
      <w:bookmarkStart w:id="102" w:name="_Toc104365270"/>
      <w:r>
        <w:t>Australia</w:t>
      </w:r>
      <w:bookmarkEnd w:id="92"/>
      <w:bookmarkEnd w:id="93"/>
      <w:bookmarkEnd w:id="94"/>
      <w:bookmarkEnd w:id="95"/>
      <w:bookmarkEnd w:id="96"/>
      <w:bookmarkEnd w:id="97"/>
      <w:bookmarkEnd w:id="100"/>
      <w:bookmarkEnd w:id="101"/>
      <w:bookmarkEnd w:id="102"/>
    </w:p>
    <w:p w14:paraId="4A20CDD4" w14:textId="77777777" w:rsidR="00916F04" w:rsidRPr="00633D8E" w:rsidRDefault="00916F04" w:rsidP="00633D8E">
      <w:pPr>
        <w:pStyle w:val="Heading3"/>
        <w:numPr>
          <w:ilvl w:val="2"/>
          <w:numId w:val="21"/>
        </w:numPr>
        <w:ind w:left="993" w:hanging="993"/>
        <w:rPr>
          <w:lang w:val="en-US"/>
        </w:rPr>
      </w:pPr>
      <w:bookmarkStart w:id="103" w:name="_Toc10725324"/>
      <w:bookmarkStart w:id="104" w:name="_Toc104365271"/>
      <w:r w:rsidRPr="00633D8E">
        <w:rPr>
          <w:lang w:val="en-US"/>
        </w:rPr>
        <w:t>GST, WET and LCT</w:t>
      </w:r>
      <w:bookmarkEnd w:id="103"/>
      <w:bookmarkEnd w:id="104"/>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5BD7ACC6" w14:textId="77777777" w:rsidR="00097F12" w:rsidRDefault="00D712B0" w:rsidP="004045E7">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WET and LCT </w:t>
      </w:r>
      <w:r w:rsidR="00434ADF">
        <w:t>guidance note</w:t>
      </w:r>
      <w:r w:rsidR="00DB605B">
        <w:t xml:space="preserve"> </w:t>
      </w:r>
      <w:r w:rsidR="00434ADF">
        <w:t xml:space="preserve">on how to manage LCT and WET using the A-NZ extension. </w:t>
      </w:r>
    </w:p>
    <w:p w14:paraId="4A20CDDA" w14:textId="7C0C183E" w:rsidR="00AF78C0" w:rsidRPr="00674FE9" w:rsidRDefault="003C38CE" w:rsidP="00674FE9">
      <w:pPr>
        <w:pStyle w:val="Heading3"/>
        <w:numPr>
          <w:ilvl w:val="2"/>
          <w:numId w:val="21"/>
        </w:numPr>
        <w:ind w:left="993" w:hanging="993"/>
        <w:rPr>
          <w:lang w:val="en-US"/>
        </w:rPr>
      </w:pPr>
      <w:bookmarkStart w:id="105" w:name="_Toc104365272"/>
      <w:r w:rsidRPr="00674FE9">
        <w:rPr>
          <w:lang w:val="en-US"/>
        </w:rPr>
        <w:t>Tax Scheme</w:t>
      </w:r>
      <w:bookmarkEnd w:id="105"/>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xml:space="preserve">, the </w:t>
      </w:r>
      <w:proofErr w:type="spellStart"/>
      <w:r w:rsidR="00E260CA">
        <w:t>TaxScheme</w:t>
      </w:r>
      <w:proofErr w:type="spellEnd"/>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w:t>
      </w:r>
      <w:proofErr w:type="spellStart"/>
      <w:r>
        <w:t>PartyTaxScheme</w:t>
      </w:r>
      <w:proofErr w:type="spellEnd"/>
      <w:r>
        <w:t>/</w:t>
      </w:r>
      <w:proofErr w:type="spellStart"/>
      <w:r>
        <w:t>TaxScheme</w:t>
      </w:r>
      <w:proofErr w:type="spellEnd"/>
      <w:r>
        <w:t>/ID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6" w:name="_Toc17368350"/>
      <w:bookmarkStart w:id="107" w:name="_Toc10022781"/>
      <w:bookmarkStart w:id="108" w:name="_Toc10725325"/>
      <w:bookmarkStart w:id="109" w:name="_Ref10804450"/>
      <w:bookmarkStart w:id="110" w:name="_Toc104365273"/>
      <w:bookmarkEnd w:id="106"/>
      <w:r>
        <w:lastRenderedPageBreak/>
        <w:t>Implementation</w:t>
      </w:r>
      <w:bookmarkEnd w:id="107"/>
      <w:bookmarkEnd w:id="108"/>
      <w:bookmarkEnd w:id="109"/>
      <w:bookmarkEnd w:id="110"/>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11" w:name="_Toc10022782"/>
      <w:bookmarkStart w:id="112" w:name="_Toc10725326"/>
      <w:bookmarkStart w:id="113" w:name="_Toc104365274"/>
      <w:bookmarkEnd w:id="87"/>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11"/>
      <w:bookmarkEnd w:id="112"/>
      <w:bookmarkEnd w:id="113"/>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proofErr w:type="spellStart"/>
      <w:r w:rsidR="00387035" w:rsidRPr="009A17CF">
        <w:rPr>
          <w:i/>
        </w:rPr>
        <w:t>cac:ClassifiedTaxCategory</w:t>
      </w:r>
      <w:proofErr w:type="spellEnd"/>
      <w:r w:rsidR="00C65680">
        <w:rPr>
          <w:i/>
        </w:rPr>
        <w:t>/</w:t>
      </w:r>
      <w:proofErr w:type="spellStart"/>
      <w:r w:rsidR="00C65680">
        <w:rPr>
          <w:i/>
        </w:rPr>
        <w:t>cbc:ID</w:t>
      </w:r>
      <w:proofErr w:type="spellEnd"/>
      <w:r>
        <w:t xml:space="preserve">), and for all </w:t>
      </w:r>
      <w:r w:rsidR="00190625">
        <w:t>t</w:t>
      </w:r>
      <w:r>
        <w:t xml:space="preserve">ax categories the tax rate </w:t>
      </w:r>
      <w:r w:rsidR="000B5AD1">
        <w:t>(</w:t>
      </w:r>
      <w:proofErr w:type="spellStart"/>
      <w:r w:rsidR="000B5AD1" w:rsidRPr="00C65680">
        <w:rPr>
          <w:i/>
        </w:rPr>
        <w:t>cbc:Percent</w:t>
      </w:r>
      <w:proofErr w:type="spellEnd"/>
      <w:r w:rsidR="000B5AD1">
        <w:rPr>
          <w:i/>
        </w:rPr>
        <w:t>)</w:t>
      </w:r>
      <w:r w:rsidR="000B5AD1">
        <w:t xml:space="preserve"> and the tax scheme (</w:t>
      </w:r>
      <w:proofErr w:type="spellStart"/>
      <w:r w:rsidR="000B5AD1" w:rsidRPr="00402DEC">
        <w:rPr>
          <w:i/>
        </w:rPr>
        <w:t>cac:TaxScheme</w:t>
      </w:r>
      <w:proofErr w:type="spellEnd"/>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369CE8E3" w:rsidR="00487C88" w:rsidRDefault="00487C88" w:rsidP="00487C88">
      <w:r>
        <w:t xml:space="preserve">Tax category codes in use by </w:t>
      </w:r>
      <w:r w:rsidR="006B4377">
        <w:t>Peppol</w:t>
      </w:r>
      <w:r>
        <w:t xml:space="preserve"> are detailed in the </w:t>
      </w:r>
      <w:hyperlink r:id="rId95" w:history="1">
        <w:r w:rsidRPr="00EB35C4">
          <w:rPr>
            <w:rStyle w:val="Hyperlink"/>
          </w:rPr>
          <w:t xml:space="preserve">Duty or tax or fee category code list </w:t>
        </w:r>
      </w:hyperlink>
      <w:r>
        <w:t xml:space="preserve">(subset of </w:t>
      </w:r>
      <w:hyperlink r:id="rId96"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77777777" w:rsidR="00946664" w:rsidRDefault="00487C88" w:rsidP="00175B97">
      <w:pPr>
        <w:pStyle w:val="ListBullet"/>
      </w:pPr>
      <w:r w:rsidRPr="00EC1D65">
        <w:t>O</w:t>
      </w:r>
      <w:r w:rsidR="00F057DD">
        <w:tab/>
      </w:r>
      <w:r>
        <w:t>Services outside scope of tax</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w:t>
      </w:r>
      <w:proofErr w:type="spellStart"/>
      <w:r>
        <w:t>cac:TaxScheme</w:t>
      </w:r>
      <w:proofErr w:type="spellEnd"/>
      <w:r>
        <w:t xml:space="preserv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4" w:name="_Toc10022783"/>
      <w:bookmarkStart w:id="115" w:name="_Toc10725327"/>
      <w:bookmarkStart w:id="116" w:name="_Toc104365275"/>
      <w:r w:rsidRPr="00FF2783">
        <w:t xml:space="preserve">Document </w:t>
      </w:r>
      <w:r w:rsidR="003C7E90">
        <w:t>l</w:t>
      </w:r>
      <w:r w:rsidRPr="00FF2783">
        <w:t xml:space="preserve">evel </w:t>
      </w:r>
      <w:r w:rsidR="003C7E90">
        <w:t>tax total</w:t>
      </w:r>
      <w:bookmarkEnd w:id="114"/>
      <w:bookmarkEnd w:id="115"/>
      <w:bookmarkEnd w:id="116"/>
    </w:p>
    <w:p w14:paraId="4A20CE07" w14:textId="77777777" w:rsidR="003C7E90" w:rsidRDefault="003C7E90" w:rsidP="00633D8E">
      <w:pPr>
        <w:pStyle w:val="Heading4"/>
        <w:numPr>
          <w:ilvl w:val="3"/>
          <w:numId w:val="21"/>
        </w:numPr>
        <w:ind w:left="993" w:hanging="993"/>
      </w:pPr>
      <w:bookmarkStart w:id="117" w:name="_Toc7164698"/>
      <w:bookmarkStart w:id="118" w:name="_Toc7166091"/>
      <w:bookmarkStart w:id="119" w:name="_Toc7169937"/>
      <w:r>
        <w:t>Tax subtotals</w:t>
      </w:r>
    </w:p>
    <w:p w14:paraId="4A20CE08" w14:textId="77777777" w:rsidR="003C7E90" w:rsidRDefault="003C7E90" w:rsidP="003C7E90">
      <w:r>
        <w:t>One tax subtotal (referred to as “</w:t>
      </w:r>
      <w:proofErr w:type="spellStart"/>
      <w:r>
        <w:t>VATbreakdown</w:t>
      </w:r>
      <w:proofErr w:type="spellEnd"/>
      <w:r>
        <w:t xml:space="preserve">” in BIS Billing 3.0, BG-23) shall be provided for each distinct combination of </w:t>
      </w:r>
      <w:r w:rsidR="00B9718F">
        <w:t xml:space="preserve">tax </w:t>
      </w:r>
      <w:r>
        <w:t>category code (</w:t>
      </w:r>
      <w:proofErr w:type="spellStart"/>
      <w:r w:rsidRPr="00C0593E">
        <w:rPr>
          <w:i/>
        </w:rPr>
        <w:t>c</w:t>
      </w:r>
      <w:r w:rsidR="00402DEC" w:rsidRPr="00C0593E">
        <w:rPr>
          <w:i/>
        </w:rPr>
        <w:t>a</w:t>
      </w:r>
      <w:r w:rsidRPr="00C0593E">
        <w:rPr>
          <w:i/>
        </w:rPr>
        <w:t>c</w:t>
      </w:r>
      <w:r>
        <w:t>:</w:t>
      </w:r>
      <w:r w:rsidRPr="009A17CF">
        <w:rPr>
          <w:i/>
        </w:rPr>
        <w:t>ClassifiedTaxCategory</w:t>
      </w:r>
      <w:proofErr w:type="spellEnd"/>
      <w:r>
        <w:rPr>
          <w:i/>
        </w:rPr>
        <w:t>/</w:t>
      </w:r>
      <w:proofErr w:type="spellStart"/>
      <w:r>
        <w:rPr>
          <w:i/>
        </w:rPr>
        <w:t>cbc:ID</w:t>
      </w:r>
      <w:proofErr w:type="spellEnd"/>
      <w:r>
        <w:t>)</w:t>
      </w:r>
      <w:r w:rsidR="00B32851">
        <w:t>,</w:t>
      </w:r>
      <w:r>
        <w:t xml:space="preserve"> tax rate (</w:t>
      </w:r>
      <w:proofErr w:type="spellStart"/>
      <w:r w:rsidRPr="00575202">
        <w:rPr>
          <w:i/>
        </w:rPr>
        <w:t>cbc:Percent</w:t>
      </w:r>
      <w:proofErr w:type="spellEnd"/>
      <w:r>
        <w:t>), and tax scheme (</w:t>
      </w:r>
      <w:proofErr w:type="spellStart"/>
      <w:r w:rsidRPr="00575202">
        <w:rPr>
          <w:i/>
        </w:rPr>
        <w:t>c</w:t>
      </w:r>
      <w:r w:rsidR="00402DEC">
        <w:rPr>
          <w:i/>
        </w:rPr>
        <w:t>a</w:t>
      </w:r>
      <w:r w:rsidRPr="00575202">
        <w:rPr>
          <w:i/>
        </w:rPr>
        <w:t>c:TaxScheme</w:t>
      </w:r>
      <w:proofErr w:type="spellEnd"/>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(BT-116-GST)=</w:t>
      </w:r>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(BT-117-GST)=</w:t>
      </w:r>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20" w:name="_Toc7164701"/>
      <w:bookmarkStart w:id="121" w:name="_Toc7166094"/>
      <w:bookmarkStart w:id="122" w:name="_Toc7169940"/>
      <w:bookmarkEnd w:id="117"/>
      <w:bookmarkEnd w:id="118"/>
      <w:bookmarkEnd w:id="119"/>
      <w:r w:rsidRPr="002D25EB">
        <w:t>Mixed supplies</w:t>
      </w:r>
      <w:bookmarkEnd w:id="120"/>
      <w:bookmarkEnd w:id="121"/>
      <w:bookmarkEnd w:id="122"/>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 xml:space="preserve">This can be handled at the invoice line item </w:t>
      </w:r>
      <w:proofErr w:type="spellStart"/>
      <w:r>
        <w:t>ClassifiedTaxCategory</w:t>
      </w:r>
      <w:proofErr w:type="spellEnd"/>
      <w:r>
        <w:t>/ID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CC5685" w:rsidR="00FF2783" w:rsidRDefault="00FF2783" w:rsidP="00FF2783">
      <w:pPr>
        <w:pStyle w:val="UBL"/>
      </w:pPr>
      <w:r>
        <w:t xml:space="preserve">  &lt;cac:TaxTotal&gt;</w:t>
      </w:r>
    </w:p>
    <w:p w14:paraId="4A20CE6B" w14:textId="77777777" w:rsidR="00FF2783" w:rsidRDefault="00FF2783" w:rsidP="00FF2783">
      <w:pPr>
        <w:pStyle w:val="UBL"/>
      </w:pPr>
      <w:r>
        <w:t xml:space="preserve">    &lt;cbc:TaxAmount currencyID="AUD"&gt;81.75&lt;/cbc:TaxAmount&gt;</w:t>
      </w:r>
    </w:p>
    <w:p w14:paraId="4A20CE6C" w14:textId="75201CA2" w:rsidR="00FF2783" w:rsidRDefault="00FF2783" w:rsidP="00FF2783">
      <w:pPr>
        <w:pStyle w:val="UBL"/>
      </w:pPr>
      <w:r>
        <w:t xml:space="preserve">    &lt;cac:TaxSubtotal&gt;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6BF7577A" w:rsidR="00FF2783" w:rsidRDefault="00FF2783" w:rsidP="00FF2783">
      <w:pPr>
        <w:pStyle w:val="UBL"/>
      </w:pPr>
      <w:r>
        <w:t xml:space="preserve">    &lt;cac:TaxSubtotal&gt;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3" w:name="_Toc10022784"/>
      <w:bookmarkStart w:id="124" w:name="_Toc10725328"/>
      <w:bookmarkStart w:id="125" w:name="_Toc104365276"/>
      <w:r>
        <w:t>Document level allowance or charge</w:t>
      </w:r>
      <w:bookmarkEnd w:id="123"/>
      <w:bookmarkEnd w:id="124"/>
      <w:bookmarkEnd w:id="125"/>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w:t>
      </w:r>
      <w:proofErr w:type="spellStart"/>
      <w:r w:rsidR="008C5712">
        <w:t>breakdown</w:t>
      </w:r>
      <w:proofErr w:type="spellEnd"/>
      <w:r w:rsidR="008C5712">
        <w:t xml:space="preserve"> </w:t>
      </w:r>
      <w:r w:rsidR="003835B1">
        <w:t>at the document level (Invoice/</w:t>
      </w:r>
      <w:proofErr w:type="spellStart"/>
      <w:r w:rsidR="003835B1">
        <w:t>TaxTotal</w:t>
      </w:r>
      <w:proofErr w:type="spellEnd"/>
      <w:r w:rsidR="003835B1">
        <w:t xml:space="preserve">)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97"/>
          <w:footerReference w:type="default" r:id="rId98"/>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6" w:name="_Toc7169942"/>
      <w:bookmarkStart w:id="127" w:name="_Toc7170832"/>
      <w:bookmarkStart w:id="128" w:name="_Toc7171109"/>
      <w:bookmarkStart w:id="129" w:name="_Toc7171134"/>
      <w:bookmarkStart w:id="130" w:name="_Toc10022785"/>
      <w:bookmarkStart w:id="131" w:name="_Toc10725329"/>
      <w:bookmarkStart w:id="132" w:name="_Toc104365277"/>
      <w:r>
        <w:lastRenderedPageBreak/>
        <w:t>A</w:t>
      </w:r>
      <w:bookmarkEnd w:id="126"/>
      <w:r>
        <w:t>ppendix A</w:t>
      </w:r>
      <w:r w:rsidR="002F3797">
        <w:t xml:space="preserve"> – </w:t>
      </w:r>
      <w:bookmarkEnd w:id="127"/>
      <w:bookmarkEnd w:id="128"/>
      <w:bookmarkEnd w:id="129"/>
      <w:r w:rsidR="000764E6">
        <w:t>A-NZ</w:t>
      </w:r>
      <w:r w:rsidR="001C4B9E">
        <w:t xml:space="preserve"> Invoice Syntax</w:t>
      </w:r>
      <w:bookmarkEnd w:id="130"/>
      <w:bookmarkEnd w:id="131"/>
      <w:bookmarkEnd w:id="132"/>
    </w:p>
    <w:p w14:paraId="4A20CEC1" w14:textId="77777777"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cardinality and </w:t>
      </w:r>
      <w:r>
        <w:t xml:space="preserve">related business </w:t>
      </w:r>
      <w:r w:rsidR="00193124">
        <w:t>rules.</w:t>
      </w:r>
    </w:p>
    <w:p w14:paraId="0A6800F0" w14:textId="4CAC1EE9" w:rsidR="0046187A" w:rsidRDefault="00DC2C3E" w:rsidP="00622670">
      <w:r w:rsidRPr="003F404F">
        <w:rPr>
          <w:b/>
        </w:rPr>
        <w:t>Note</w:t>
      </w:r>
      <w:r>
        <w:t xml:space="preserve">: the </w:t>
      </w:r>
      <w:r w:rsidR="006B4377">
        <w:t>Peppol</w:t>
      </w:r>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76103DCD" w:rsidR="007373C4" w:rsidRDefault="007373C4" w:rsidP="0022582B">
      <w:pPr>
        <w:pStyle w:val="ListBullet"/>
      </w:pPr>
      <w:r w:rsidRPr="007373C4">
        <w:t xml:space="preserve">Cardinality is expressed as &lt;lowest number of occurrences allowed&gt;..&lt;highest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w:t>
      </w:r>
      <w:r w:rsidR="0046225D">
        <w:t xml:space="preserve"> </w:t>
      </w:r>
      <w:r w:rsidRPr="007373C4">
        <w:t>1..1 means there must be exactly one occurrence of the element. 0..1 means the element is optional but can only occur once. 0..n means the element is optional but can occur many times.</w:t>
      </w:r>
    </w:p>
    <w:p w14:paraId="4A20CEC6" w14:textId="626F5ED4" w:rsid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proofErr w:type="spellStart"/>
      <w:r w:rsidRPr="009A0763">
        <w:rPr>
          <w:i/>
        </w:rPr>
        <w:t>cac:ExternalReference</w:t>
      </w:r>
      <w:proofErr w:type="spellEnd"/>
      <w:r w:rsidRPr="007373C4">
        <w:t xml:space="preserve">(element ID 42 – Level 3, Cardinality 0..1); </w:t>
      </w:r>
      <w:proofErr w:type="spellStart"/>
      <w:r w:rsidRPr="009A0763">
        <w:rPr>
          <w:i/>
        </w:rPr>
        <w:t>cbc</w:t>
      </w:r>
      <w:r w:rsidR="000A503F" w:rsidRPr="009A0763">
        <w:rPr>
          <w:i/>
        </w:rPr>
        <w:t>:</w:t>
      </w:r>
      <w:r w:rsidRPr="009A0763">
        <w:rPr>
          <w:i/>
        </w:rPr>
        <w:t>URI</w:t>
      </w:r>
      <w:proofErr w:type="spellEnd"/>
      <w:r w:rsidRPr="007373C4">
        <w:t xml:space="preserve"> (element ID 43 – Level 4, Cardinality 1..1); where element ID 42 is populated, 43 must be populated. If 42 is </w:t>
      </w:r>
      <w:r w:rsidR="008B4B23">
        <w:t>not provided</w:t>
      </w:r>
      <w:r w:rsidRPr="007373C4">
        <w:t>, 43 is not required.</w:t>
      </w:r>
    </w:p>
    <w:p w14:paraId="6595D44A" w14:textId="6E32D7EC" w:rsidR="008B1AD5" w:rsidRDefault="008B1AD5" w:rsidP="0022582B">
      <w:pPr>
        <w:pStyle w:val="ListBullet"/>
      </w:pPr>
      <w:r>
        <w:t>Business rules are included where there is a severity of ‘</w:t>
      </w:r>
      <w:r w:rsidR="007237D7">
        <w:t>fatal</w:t>
      </w:r>
      <w:r>
        <w:t>’. For brevity, UBL-SR-</w:t>
      </w:r>
      <w:proofErr w:type="spellStart"/>
      <w:r>
        <w:t>nn</w:t>
      </w:r>
      <w:proofErr w:type="spellEnd"/>
      <w:r>
        <w:t xml:space="preserve"> rules that enforce the stated cardinality are not included in this table.</w:t>
      </w:r>
    </w:p>
    <w:p w14:paraId="2F926528" w14:textId="2E4077EF" w:rsidR="005D6CC4" w:rsidRPr="007373C4" w:rsidRDefault="005D6CC4" w:rsidP="0022582B">
      <w:pPr>
        <w:pStyle w:val="ListBullet"/>
      </w:pPr>
      <w:r>
        <w:t>B</w:t>
      </w:r>
      <w:r w:rsidR="00B42E39">
        <w:t xml:space="preserve">usiness </w:t>
      </w:r>
      <w:r>
        <w:t>T</w:t>
      </w:r>
      <w:r w:rsidR="00B42E39">
        <w:t>erm (BT) IDs</w:t>
      </w:r>
      <w:r>
        <w:t xml:space="preserve"> have been provided in column 3</w:t>
      </w:r>
      <w:r w:rsidR="00B42E39">
        <w:t xml:space="preserve"> for cross reference to the applicable UBL EN16931 business term.</w:t>
      </w:r>
    </w:p>
    <w:p w14:paraId="4A20CEC7" w14:textId="77777777" w:rsidR="00706583" w:rsidRPr="007373C4" w:rsidRDefault="00706583" w:rsidP="0022582B">
      <w:pPr>
        <w:pStyle w:val="ListBullet"/>
        <w:numPr>
          <w:ilvl w:val="0"/>
          <w:numId w:val="0"/>
        </w:numPr>
        <w:ind w:left="644"/>
      </w:pPr>
    </w:p>
    <w:tbl>
      <w:tblPr>
        <w:tblStyle w:val="LightShading"/>
        <w:tblW w:w="5000" w:type="pct"/>
        <w:tblLayout w:type="fixed"/>
        <w:tblCellMar>
          <w:top w:w="28" w:type="dxa"/>
          <w:bottom w:w="28" w:type="dxa"/>
        </w:tblCellMar>
        <w:tblLook w:val="04A0" w:firstRow="1" w:lastRow="0" w:firstColumn="1" w:lastColumn="0" w:noHBand="0" w:noVBand="1"/>
      </w:tblPr>
      <w:tblGrid>
        <w:gridCol w:w="506"/>
        <w:gridCol w:w="540"/>
        <w:gridCol w:w="534"/>
        <w:gridCol w:w="2692"/>
        <w:gridCol w:w="1172"/>
        <w:gridCol w:w="5424"/>
        <w:gridCol w:w="3090"/>
      </w:tblGrid>
      <w:tr w:rsidR="00686469" w:rsidRPr="00DA7972" w14:paraId="4A20CED5"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57" w:type="pct"/>
            <w:hideMark/>
          </w:tcPr>
          <w:p w14:paraId="4A20CECE" w14:textId="77777777" w:rsidR="00686469" w:rsidRPr="00DA7972" w:rsidRDefault="00686469"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67" w:type="pct"/>
            <w:hideMark/>
          </w:tcPr>
          <w:p w14:paraId="4A20CECF" w14:textId="77777777" w:rsidR="00686469" w:rsidRPr="00DA7972" w:rsidRDefault="00686469"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65" w:type="pct"/>
          </w:tcPr>
          <w:p w14:paraId="6BF947D1" w14:textId="3E2C6B43"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686469">
              <w:rPr>
                <w:rFonts w:eastAsia="Times New Roman" w:cs="Arial"/>
                <w:sz w:val="16"/>
                <w:szCs w:val="16"/>
                <w:lang w:eastAsia="en-AU"/>
              </w:rPr>
              <w:t>BT</w:t>
            </w:r>
          </w:p>
        </w:tc>
        <w:tc>
          <w:tcPr>
            <w:tcW w:w="835" w:type="pct"/>
            <w:hideMark/>
          </w:tcPr>
          <w:p w14:paraId="4A20CED0" w14:textId="5FAF87CA"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64" w:type="pct"/>
            <w:hideMark/>
          </w:tcPr>
          <w:p w14:paraId="4A20CED1"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83" w:type="pct"/>
            <w:hideMark/>
          </w:tcPr>
          <w:p w14:paraId="4A20CED2" w14:textId="79CB6FA0" w:rsidR="00686469" w:rsidRPr="00DA7972" w:rsidRDefault="00686469"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959" w:type="pct"/>
            <w:hideMark/>
          </w:tcPr>
          <w:p w14:paraId="4A20CED3"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686469" w:rsidRPr="00DA7972" w14:paraId="6678B209"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65" w:type="pct"/>
            <w:gridSpan w:val="2"/>
          </w:tcPr>
          <w:p w14:paraId="54CF2B83" w14:textId="77777777" w:rsidR="00686469" w:rsidRDefault="00686469" w:rsidP="00DA7972">
            <w:pPr>
              <w:spacing w:before="120" w:after="120"/>
              <w:rPr>
                <w:rFonts w:eastAsia="Times New Roman" w:cs="Arial"/>
                <w:sz w:val="16"/>
                <w:szCs w:val="16"/>
                <w:lang w:eastAsia="en-AU"/>
              </w:rPr>
            </w:pPr>
          </w:p>
        </w:tc>
        <w:tc>
          <w:tcPr>
            <w:tcW w:w="165" w:type="pct"/>
            <w:gridSpan w:val="5"/>
          </w:tcPr>
          <w:p w14:paraId="47C18784" w14:textId="55450B4B"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sz w:val="16"/>
                <w:szCs w:val="16"/>
                <w:lang w:eastAsia="en-AU"/>
              </w:rPr>
            </w:pPr>
            <w:r w:rsidRPr="00686469">
              <w:rPr>
                <w:rFonts w:eastAsia="Times New Roman" w:cs="Arial"/>
                <w:sz w:val="16"/>
                <w:szCs w:val="16"/>
                <w:lang w:eastAsia="en-AU"/>
              </w:rPr>
              <w:t>Note: Any references to “VAT“ should be taken to mean “tax” in the Australian and New Zealand context.</w:t>
            </w:r>
          </w:p>
        </w:tc>
      </w:tr>
      <w:tr w:rsidR="00686469" w:rsidRPr="00E27919" w14:paraId="4A20CE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7" w:type="pct"/>
            <w:hideMark/>
          </w:tcPr>
          <w:p w14:paraId="4A20CE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65" w:type="pct"/>
          </w:tcPr>
          <w:p w14:paraId="6ACF6EE0" w14:textId="75C1F60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2C8078F1" w14:textId="2AC536AE" w:rsidR="0068646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9" w:history="1">
              <w:proofErr w:type="spellStart"/>
              <w:r w:rsidR="00686469" w:rsidRPr="00E27919">
                <w:rPr>
                  <w:rFonts w:eastAsia="Times New Roman" w:cs="Arial"/>
                  <w:color w:val="0000FF"/>
                  <w:sz w:val="16"/>
                  <w:szCs w:val="16"/>
                  <w:u w:val="single"/>
                  <w:lang w:eastAsia="en-AU"/>
                </w:rPr>
                <w:t>ubl:Invoice</w:t>
              </w:r>
              <w:proofErr w:type="spellEnd"/>
            </w:hyperlink>
          </w:p>
          <w:p w14:paraId="4A20CED8" w14:textId="1D67F3F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E9461F">
              <w:rPr>
                <w:color w:val="auto"/>
              </w:rPr>
              <w:fldChar w:fldCharType="begin"/>
            </w:r>
            <w:r w:rsidR="00E9461F">
              <w:instrText xml:space="preserve"> HYPERLINK "http://docs.peppol.eu/poacc/billing/3.0/syntax/ubl-creditnote/" </w:instrText>
            </w:r>
            <w:r w:rsidR="00E9461F">
              <w:rPr>
                <w:color w:val="auto"/>
              </w:rPr>
              <w:fldChar w:fldCharType="separate"/>
            </w:r>
            <w:r w:rsidRPr="00A060E7">
              <w:rPr>
                <w:rStyle w:val="Hyperlink"/>
                <w:rFonts w:eastAsia="Times New Roman" w:cs="Arial"/>
                <w:sz w:val="16"/>
                <w:szCs w:val="16"/>
                <w:lang w:eastAsia="en-AU"/>
              </w:rPr>
              <w:t>ubl:CreditNote</w:t>
            </w:r>
            <w:proofErr w:type="spellEnd"/>
            <w:r w:rsidR="00E9461F">
              <w:rPr>
                <w:rStyle w:val="Hyperlink"/>
                <w:rFonts w:eastAsia="Times New Roman" w:cs="Arial"/>
                <w:sz w:val="16"/>
                <w:szCs w:val="16"/>
                <w:lang w:eastAsia="en-AU"/>
              </w:rPr>
              <w:fldChar w:fldCharType="end"/>
            </w:r>
            <w:r>
              <w:rPr>
                <w:rFonts w:eastAsia="Times New Roman" w:cs="Arial"/>
                <w:color w:val="0000FF"/>
                <w:sz w:val="16"/>
                <w:szCs w:val="16"/>
                <w:u w:val="single"/>
                <w:lang w:eastAsia="en-AU"/>
              </w:rPr>
              <w:t>)</w:t>
            </w:r>
          </w:p>
        </w:tc>
        <w:tc>
          <w:tcPr>
            <w:tcW w:w="364" w:type="pct"/>
            <w:hideMark/>
          </w:tcPr>
          <w:p w14:paraId="4A20CE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E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CE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7" w:type="pct"/>
            <w:hideMark/>
          </w:tcPr>
          <w:p w14:paraId="4A20CE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4B8CC57" w14:textId="468430E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835" w:type="pct"/>
            <w:hideMark/>
          </w:tcPr>
          <w:p w14:paraId="4A20CEE0" w14:textId="32DD7406"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0" w:history="1">
              <w:proofErr w:type="spellStart"/>
              <w:r w:rsidR="00686469" w:rsidRPr="00E27919">
                <w:rPr>
                  <w:rFonts w:eastAsia="Times New Roman" w:cs="Arial"/>
                  <w:color w:val="0000FF"/>
                  <w:sz w:val="16"/>
                  <w:szCs w:val="16"/>
                  <w:u w:val="single"/>
                  <w:lang w:eastAsia="en-AU"/>
                </w:rPr>
                <w:t>cbc:CustomizationID</w:t>
              </w:r>
              <w:proofErr w:type="spellEnd"/>
            </w:hyperlink>
          </w:p>
        </w:tc>
        <w:tc>
          <w:tcPr>
            <w:tcW w:w="364" w:type="pct"/>
            <w:hideMark/>
          </w:tcPr>
          <w:p w14:paraId="4A20CE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959" w:type="pct"/>
            <w:hideMark/>
          </w:tcPr>
          <w:p w14:paraId="4A20CEE3" w14:textId="7C93366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686469" w:rsidRPr="00E27919" w14:paraId="4A20CE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7" w:type="pct"/>
            <w:hideMark/>
          </w:tcPr>
          <w:p w14:paraId="4A20CE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5279081" w14:textId="75FED74C"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EE8" w14:textId="70840E5A"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1" w:history="1">
              <w:proofErr w:type="spellStart"/>
              <w:r w:rsidR="00686469" w:rsidRPr="00E27919">
                <w:rPr>
                  <w:rFonts w:eastAsia="Times New Roman" w:cs="Arial"/>
                  <w:color w:val="0000FF"/>
                  <w:sz w:val="16"/>
                  <w:szCs w:val="16"/>
                  <w:u w:val="single"/>
                  <w:lang w:eastAsia="en-AU"/>
                </w:rPr>
                <w:t>cbc:ProfileID</w:t>
              </w:r>
              <w:proofErr w:type="spellEnd"/>
            </w:hyperlink>
          </w:p>
        </w:tc>
        <w:tc>
          <w:tcPr>
            <w:tcW w:w="364" w:type="pct"/>
            <w:hideMark/>
          </w:tcPr>
          <w:p w14:paraId="4A20CE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959" w:type="pct"/>
            <w:hideMark/>
          </w:tcPr>
          <w:p w14:paraId="75A2DB3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p w14:paraId="4A20CEEB" w14:textId="0748D0F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D1B64">
              <w:rPr>
                <w:rFonts w:eastAsia="Times New Roman" w:cs="Arial"/>
                <w:color w:val="000000"/>
                <w:sz w:val="16"/>
                <w:szCs w:val="16"/>
                <w:lang w:eastAsia="en-AU"/>
              </w:rPr>
              <w:t>PEPPOL-EN16931-R007</w:t>
            </w:r>
          </w:p>
        </w:tc>
      </w:tr>
      <w:tr w:rsidR="00686469" w:rsidRPr="00E27919" w14:paraId="4A20CEF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7" w:type="pct"/>
            <w:hideMark/>
          </w:tcPr>
          <w:p w14:paraId="4A20CE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2A54D3" w14:textId="2D08D332"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35" w:type="pct"/>
            <w:hideMark/>
          </w:tcPr>
          <w:p w14:paraId="4A20CEF0" w14:textId="29DF5771"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E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identification of the Invoice. The sequential number required in Article 226(2) of the directive 2006/112/EC [2], to uniquely identify the </w:t>
            </w:r>
            <w:r w:rsidRPr="00E27919">
              <w:rPr>
                <w:rFonts w:eastAsia="Times New Roman" w:cs="Arial"/>
                <w:color w:val="000000"/>
                <w:sz w:val="16"/>
                <w:szCs w:val="16"/>
                <w:lang w:eastAsia="en-AU"/>
              </w:rPr>
              <w:lastRenderedPageBreak/>
              <w:t>Invoice within the business context, time-frame, operating systems and records of the Seller. No identification scheme is to be used.</w:t>
            </w:r>
          </w:p>
        </w:tc>
        <w:tc>
          <w:tcPr>
            <w:tcW w:w="959" w:type="pct"/>
            <w:hideMark/>
          </w:tcPr>
          <w:p w14:paraId="4A20CEF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BR-02</w:t>
            </w:r>
          </w:p>
        </w:tc>
      </w:tr>
      <w:tr w:rsidR="00686469" w:rsidRPr="00E27919" w14:paraId="4A20CEF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7" w:type="pct"/>
            <w:hideMark/>
          </w:tcPr>
          <w:p w14:paraId="4A20CEF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0AF2AF0" w14:textId="469AFED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835" w:type="pct"/>
            <w:hideMark/>
          </w:tcPr>
          <w:p w14:paraId="4A20CEF8" w14:textId="0B052D7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3" w:history="1">
              <w:proofErr w:type="spellStart"/>
              <w:r w:rsidR="00686469" w:rsidRPr="00E27919">
                <w:rPr>
                  <w:rFonts w:eastAsia="Times New Roman" w:cs="Arial"/>
                  <w:color w:val="0000FF"/>
                  <w:sz w:val="16"/>
                  <w:szCs w:val="16"/>
                  <w:u w:val="single"/>
                  <w:lang w:eastAsia="en-AU"/>
                </w:rPr>
                <w:t>cbc:IssueDate</w:t>
              </w:r>
              <w:proofErr w:type="spellEnd"/>
            </w:hyperlink>
          </w:p>
        </w:tc>
        <w:tc>
          <w:tcPr>
            <w:tcW w:w="364" w:type="pct"/>
            <w:hideMark/>
          </w:tcPr>
          <w:p w14:paraId="4A20CE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A"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959" w:type="pct"/>
            <w:hideMark/>
          </w:tcPr>
          <w:p w14:paraId="4A20CE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686469" w:rsidRPr="00E27919" w14:paraId="4A20CF0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167" w:type="pct"/>
            <w:hideMark/>
          </w:tcPr>
          <w:p w14:paraId="4A20CF0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9DE88F" w14:textId="432FDB4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835" w:type="pct"/>
            <w:hideMark/>
          </w:tcPr>
          <w:p w14:paraId="4A20CF01" w14:textId="3B0F362B"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4" w:history="1">
              <w:proofErr w:type="spellStart"/>
              <w:r w:rsidR="00686469" w:rsidRPr="00E27919">
                <w:rPr>
                  <w:rFonts w:eastAsia="Times New Roman" w:cs="Arial"/>
                  <w:color w:val="0000FF"/>
                  <w:sz w:val="16"/>
                  <w:szCs w:val="16"/>
                  <w:u w:val="single"/>
                  <w:lang w:eastAsia="en-AU"/>
                </w:rPr>
                <w:t>cbc:DueDate</w:t>
              </w:r>
              <w:proofErr w:type="spellEnd"/>
            </w:hyperlink>
          </w:p>
        </w:tc>
        <w:tc>
          <w:tcPr>
            <w:tcW w:w="364" w:type="pct"/>
            <w:hideMark/>
          </w:tcPr>
          <w:p w14:paraId="4A20CF0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03" w14:textId="3680C03E" w:rsidR="00686469" w:rsidRPr="00077ECD"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r w:rsidRPr="00077ECD">
              <w:rPr>
                <w:rFonts w:eastAsia="Times New Roman" w:cs="Arial"/>
                <w:i/>
                <w:color w:val="000000"/>
                <w:sz w:val="16"/>
                <w:szCs w:val="16"/>
                <w:lang w:eastAsia="en-AU"/>
              </w:rPr>
              <w:t>Used by Invoice syntax ONLY (not Credit Note</w:t>
            </w:r>
            <w:r>
              <w:rPr>
                <w:rFonts w:eastAsia="Times New Roman" w:cs="Arial"/>
                <w:i/>
                <w:color w:val="000000"/>
                <w:sz w:val="16"/>
                <w:szCs w:val="16"/>
                <w:lang w:eastAsia="en-AU"/>
              </w:rPr>
              <w:t>).</w:t>
            </w:r>
          </w:p>
        </w:tc>
        <w:tc>
          <w:tcPr>
            <w:tcW w:w="959" w:type="pct"/>
            <w:hideMark/>
          </w:tcPr>
          <w:p w14:paraId="1D9E6BCA"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0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167" w:type="pct"/>
            <w:hideMark/>
          </w:tcPr>
          <w:p w14:paraId="4A20CF0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EA01D5" w14:textId="1DFCADE1"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835" w:type="pct"/>
            <w:hideMark/>
          </w:tcPr>
          <w:p w14:paraId="4A20CF09" w14:textId="31EFA718" w:rsidR="0068646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5" w:history="1">
              <w:proofErr w:type="spellStart"/>
              <w:r w:rsidR="00686469" w:rsidRPr="00E27919">
                <w:rPr>
                  <w:rFonts w:eastAsia="Times New Roman" w:cs="Arial"/>
                  <w:color w:val="0000FF"/>
                  <w:sz w:val="16"/>
                  <w:szCs w:val="16"/>
                  <w:u w:val="single"/>
                  <w:lang w:eastAsia="en-AU"/>
                </w:rPr>
                <w:t>cbc:InvoiceTypeCode</w:t>
              </w:r>
              <w:proofErr w:type="spellEnd"/>
            </w:hyperlink>
          </w:p>
          <w:p w14:paraId="4A20CF0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E9461F">
              <w:rPr>
                <w:color w:val="auto"/>
              </w:rPr>
              <w:fldChar w:fldCharType="begin"/>
            </w:r>
            <w:r w:rsidR="00E9461F">
              <w:instrText xml:space="preserve"> HYPERLINK "http://docs.peppol.eu/poacc/billing/3.0/syntax/ubl-creditnote/cbc-CreditNoteTypeCode/" </w:instrText>
            </w:r>
            <w:r w:rsidR="00E9461F">
              <w:rPr>
                <w:color w:val="auto"/>
              </w:rPr>
              <w:fldChar w:fldCharType="separate"/>
            </w:r>
            <w:r w:rsidRPr="00D43B2A">
              <w:rPr>
                <w:rFonts w:eastAsia="Times New Roman" w:cs="Arial"/>
                <w:color w:val="0000FF"/>
                <w:sz w:val="16"/>
                <w:szCs w:val="16"/>
                <w:u w:val="single"/>
                <w:lang w:eastAsia="en-AU"/>
              </w:rPr>
              <w:t>cbc:CreditNoteTypeCode</w:t>
            </w:r>
            <w:proofErr w:type="spellEnd"/>
            <w:r w:rsidR="00E9461F">
              <w:rPr>
                <w:rFonts w:eastAsia="Times New Roman" w:cs="Arial"/>
                <w:color w:val="0000FF"/>
                <w:sz w:val="16"/>
                <w:szCs w:val="16"/>
                <w:u w:val="single"/>
                <w:lang w:eastAsia="en-AU"/>
              </w:rPr>
              <w:fldChar w:fldCharType="end"/>
            </w:r>
            <w:r>
              <w:rPr>
                <w:rFonts w:eastAsia="Times New Roman" w:cs="Arial"/>
                <w:color w:val="0000FF"/>
                <w:sz w:val="16"/>
                <w:szCs w:val="16"/>
                <w:u w:val="single"/>
                <w:lang w:eastAsia="en-AU"/>
              </w:rPr>
              <w:t>)</w:t>
            </w:r>
          </w:p>
        </w:tc>
        <w:tc>
          <w:tcPr>
            <w:tcW w:w="364" w:type="pct"/>
            <w:hideMark/>
          </w:tcPr>
          <w:p w14:paraId="4A20CF0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0C"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06"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686469" w:rsidRPr="00B736A8"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107"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959" w:type="pct"/>
            <w:hideMark/>
          </w:tcPr>
          <w:p w14:paraId="4A20CF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686469" w:rsidRDefault="00686469"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686469" w:rsidRPr="008F6A94"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686469" w:rsidRPr="00E27919" w14:paraId="4A20CF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67" w:type="pct"/>
            <w:hideMark/>
          </w:tcPr>
          <w:p w14:paraId="4A20CF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564499A" w14:textId="0CD636C8"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CF16" w14:textId="19553879"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8" w:history="1">
              <w:proofErr w:type="spellStart"/>
              <w:r w:rsidR="00686469" w:rsidRPr="00E27919">
                <w:rPr>
                  <w:rFonts w:eastAsia="Times New Roman" w:cs="Arial"/>
                  <w:color w:val="0000FF"/>
                  <w:sz w:val="16"/>
                  <w:szCs w:val="16"/>
                  <w:u w:val="single"/>
                  <w:lang w:eastAsia="en-AU"/>
                </w:rPr>
                <w:t>cbc:Note</w:t>
              </w:r>
              <w:proofErr w:type="spellEnd"/>
            </w:hyperlink>
          </w:p>
        </w:tc>
        <w:tc>
          <w:tcPr>
            <w:tcW w:w="364" w:type="pct"/>
            <w:hideMark/>
          </w:tcPr>
          <w:p w14:paraId="4A20CF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3FD58A31" w14:textId="042FFEEA"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3A69DF04" w14:textId="77777777"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p>
          <w:p w14:paraId="077E463E" w14:textId="3A1B0A60"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An optional element that may contain any unstructured text.</w:t>
            </w:r>
          </w:p>
          <w:p w14:paraId="216B246D" w14:textId="2D74A07A"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i/>
                <w:color w:val="000000"/>
                <w:sz w:val="16"/>
                <w:szCs w:val="16"/>
                <w:lang w:eastAsia="en-AU"/>
              </w:rPr>
              <w:t>The free text notes field can be used to meet the relevant legislative requirements of a tax invoice.</w:t>
            </w:r>
          </w:p>
          <w:p w14:paraId="266122D8" w14:textId="77777777"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65E6415F" w14:textId="634BE10C" w:rsidR="00686469" w:rsidRPr="008E62BD"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b/>
                <w:bCs/>
                <w:sz w:val="16"/>
                <w:szCs w:val="16"/>
                <w:lang w:eastAsia="en-NZ"/>
              </w:rPr>
              <w:t xml:space="preserve">Note: </w:t>
            </w:r>
            <w:r w:rsidRPr="008E62BD">
              <w:rPr>
                <w:b/>
                <w:bCs/>
                <w:sz w:val="16"/>
                <w:szCs w:val="16"/>
                <w:lang w:eastAsia="en-NZ"/>
              </w:rPr>
              <w:t>In New Zealand when a GST registered organisation makes a taxable sale</w:t>
            </w:r>
            <w:r w:rsidRPr="008E62BD">
              <w:rPr>
                <w:b/>
                <w:bCs/>
                <w:lang w:eastAsia="en-NZ"/>
              </w:rPr>
              <w:t xml:space="preserve"> </w:t>
            </w:r>
            <w:r w:rsidRPr="008E62BD">
              <w:rPr>
                <w:b/>
                <w:bCs/>
                <w:sz w:val="16"/>
                <w:szCs w:val="16"/>
                <w:lang w:eastAsia="en-NZ"/>
              </w:rPr>
              <w:t>the invoice</w:t>
            </w:r>
            <w:r w:rsidRPr="008E62BD">
              <w:rPr>
                <w:b/>
                <w:bCs/>
                <w:lang w:eastAsia="en-NZ"/>
              </w:rPr>
              <w:t xml:space="preserve"> </w:t>
            </w:r>
            <w:r w:rsidRPr="008E62BD">
              <w:rPr>
                <w:rFonts w:eastAsia="Times New Roman" w:cs="Arial"/>
                <w:b/>
                <w:bCs/>
                <w:sz w:val="16"/>
                <w:szCs w:val="16"/>
                <w:lang w:eastAsia="en-AU"/>
              </w:rPr>
              <w:t xml:space="preserve">must contain the wording “Tax Invoice”. </w:t>
            </w:r>
          </w:p>
          <w:p w14:paraId="4A20CF18" w14:textId="4D66C4BC" w:rsidR="00686469" w:rsidRPr="002F44D0"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8E62BD">
              <w:rPr>
                <w:rFonts w:eastAsia="Times New Roman" w:cs="Arial"/>
                <w:b/>
                <w:bCs/>
                <w:color w:val="000000"/>
                <w:sz w:val="16"/>
                <w:szCs w:val="16"/>
                <w:lang w:eastAsia="en-AU"/>
              </w:rPr>
              <w:t xml:space="preserve">Australian tax invoice requirements can be found at </w:t>
            </w:r>
            <w:hyperlink r:id="rId109" w:history="1">
              <w:r w:rsidRPr="008E62BD">
                <w:rPr>
                  <w:rStyle w:val="Hyperlink"/>
                  <w:sz w:val="16"/>
                  <w:szCs w:val="16"/>
                </w:rPr>
                <w:t>https://www.ato.gov.au/business/gst/tax-invoices/</w:t>
              </w:r>
            </w:hyperlink>
          </w:p>
        </w:tc>
        <w:tc>
          <w:tcPr>
            <w:tcW w:w="959" w:type="pct"/>
            <w:hideMark/>
          </w:tcPr>
          <w:p w14:paraId="4A20CF1A" w14:textId="487267A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686469" w:rsidRPr="00E27919" w14:paraId="4A20CF2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167" w:type="pct"/>
            <w:hideMark/>
          </w:tcPr>
          <w:p w14:paraId="4A20CF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43B310" w14:textId="11003F1F"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835" w:type="pct"/>
            <w:hideMark/>
          </w:tcPr>
          <w:p w14:paraId="4A20CF1F" w14:textId="23689C5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0" w:history="1">
              <w:proofErr w:type="spellStart"/>
              <w:r w:rsidR="00686469" w:rsidRPr="00E27919">
                <w:rPr>
                  <w:rFonts w:eastAsia="Times New Roman" w:cs="Arial"/>
                  <w:color w:val="0000FF"/>
                  <w:sz w:val="16"/>
                  <w:szCs w:val="16"/>
                  <w:u w:val="single"/>
                  <w:lang w:eastAsia="en-AU"/>
                </w:rPr>
                <w:t>cbc:TaxPointDate</w:t>
              </w:r>
              <w:proofErr w:type="spellEnd"/>
            </w:hyperlink>
          </w:p>
        </w:tc>
        <w:tc>
          <w:tcPr>
            <w:tcW w:w="364" w:type="pct"/>
            <w:hideMark/>
          </w:tcPr>
          <w:p w14:paraId="4A20CF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21" w14:textId="51DD321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959" w:type="pct"/>
            <w:hideMark/>
          </w:tcPr>
          <w:p w14:paraId="4A20CF22" w14:textId="6A4CCEB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p>
        </w:tc>
      </w:tr>
      <w:tr w:rsidR="00686469" w:rsidRPr="00E27919" w14:paraId="4A20CF2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167" w:type="pct"/>
            <w:hideMark/>
          </w:tcPr>
          <w:p w14:paraId="4A20CF2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B8E35FE" w14:textId="51824A8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835" w:type="pct"/>
            <w:hideMark/>
          </w:tcPr>
          <w:p w14:paraId="4A20CF27" w14:textId="633962BF"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1" w:history="1">
              <w:proofErr w:type="spellStart"/>
              <w:r w:rsidR="00686469" w:rsidRPr="00E27919">
                <w:rPr>
                  <w:rFonts w:eastAsia="Times New Roman" w:cs="Arial"/>
                  <w:color w:val="0000FF"/>
                  <w:sz w:val="16"/>
                  <w:szCs w:val="16"/>
                  <w:u w:val="single"/>
                  <w:lang w:eastAsia="en-AU"/>
                </w:rPr>
                <w:t>cbc:DocumentCurrencyCode</w:t>
              </w:r>
              <w:proofErr w:type="spellEnd"/>
            </w:hyperlink>
          </w:p>
        </w:tc>
        <w:tc>
          <w:tcPr>
            <w:tcW w:w="364" w:type="pct"/>
            <w:hideMark/>
          </w:tcPr>
          <w:p w14:paraId="4A20CF2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2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959" w:type="pct"/>
            <w:hideMark/>
          </w:tcPr>
          <w:p w14:paraId="4A20CF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686469" w:rsidRPr="00E27919" w14:paraId="4A20CF3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7" w:type="pct"/>
            <w:hideMark/>
          </w:tcPr>
          <w:p w14:paraId="4A20CF2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67964AE" w14:textId="0E7249CB"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835" w:type="pct"/>
            <w:hideMark/>
          </w:tcPr>
          <w:p w14:paraId="4A20CF2F" w14:textId="09BA2DBD"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2" w:history="1">
              <w:proofErr w:type="spellStart"/>
              <w:r w:rsidR="00686469" w:rsidRPr="00E27919">
                <w:rPr>
                  <w:rFonts w:eastAsia="Times New Roman" w:cs="Arial"/>
                  <w:color w:val="0000FF"/>
                  <w:sz w:val="16"/>
                  <w:szCs w:val="16"/>
                  <w:u w:val="single"/>
                  <w:lang w:eastAsia="en-AU"/>
                </w:rPr>
                <w:t>cbc:TaxCurrencyCode</w:t>
              </w:r>
              <w:proofErr w:type="spellEnd"/>
            </w:hyperlink>
          </w:p>
        </w:tc>
        <w:tc>
          <w:tcPr>
            <w:tcW w:w="364" w:type="pct"/>
            <w:hideMark/>
          </w:tcPr>
          <w:p w14:paraId="4A20CF3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0BEDDCE5" w14:textId="0320626C"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w:t>
            </w:r>
            <w:r w:rsidRPr="00E27919">
              <w:rPr>
                <w:rFonts w:eastAsia="Times New Roman" w:cs="Arial"/>
                <w:color w:val="000000"/>
                <w:sz w:val="16"/>
                <w:szCs w:val="16"/>
                <w:lang w:eastAsia="en-AU"/>
              </w:rPr>
              <w:lastRenderedPageBreak/>
              <w:t xml:space="preserve">(BT-111), when the VAT accounting currency code differs from the Invoice currency code. </w:t>
            </w:r>
          </w:p>
          <w:p w14:paraId="4A20CF31" w14:textId="3F3FEF52" w:rsidR="00686469" w:rsidRPr="00077ECD"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Pr="00077ECD">
              <w:rPr>
                <w:rFonts w:eastAsia="Times New Roman" w:cs="Arial"/>
                <w:i/>
                <w:color w:val="000000"/>
                <w:sz w:val="16"/>
                <w:szCs w:val="16"/>
                <w:lang w:eastAsia="en-AU"/>
              </w:rPr>
              <w:t>InvoiceCurrencyCode</w:t>
            </w:r>
            <w:proofErr w:type="spellEnd"/>
          </w:p>
        </w:tc>
        <w:tc>
          <w:tcPr>
            <w:tcW w:w="959" w:type="pct"/>
            <w:hideMark/>
          </w:tcPr>
          <w:p w14:paraId="4A20CF32" w14:textId="2DD684B4" w:rsidR="00686469" w:rsidRPr="00E27919" w:rsidRDefault="00686469"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686469" w:rsidRPr="00E27919" w14:paraId="4A20CF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7" w:type="pct"/>
            <w:hideMark/>
          </w:tcPr>
          <w:p w14:paraId="4A20CF3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0D4B243" w14:textId="10897E6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w:t>
            </w:r>
          </w:p>
        </w:tc>
        <w:tc>
          <w:tcPr>
            <w:tcW w:w="835" w:type="pct"/>
            <w:hideMark/>
          </w:tcPr>
          <w:p w14:paraId="4A20CF37" w14:textId="3A1849D1"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3" w:history="1">
              <w:proofErr w:type="spellStart"/>
              <w:r w:rsidR="00686469" w:rsidRPr="00E27919">
                <w:rPr>
                  <w:rFonts w:eastAsia="Times New Roman" w:cs="Arial"/>
                  <w:color w:val="0000FF"/>
                  <w:sz w:val="16"/>
                  <w:szCs w:val="16"/>
                  <w:u w:val="single"/>
                  <w:lang w:eastAsia="en-AU"/>
                </w:rPr>
                <w:t>cbc:AccountingCost</w:t>
              </w:r>
              <w:proofErr w:type="spellEnd"/>
            </w:hyperlink>
          </w:p>
        </w:tc>
        <w:tc>
          <w:tcPr>
            <w:tcW w:w="364" w:type="pct"/>
            <w:hideMark/>
          </w:tcPr>
          <w:p w14:paraId="4A20CF3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3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CF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167" w:type="pct"/>
            <w:hideMark/>
          </w:tcPr>
          <w:p w14:paraId="4A20CF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7105094" w14:textId="61F32DC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835" w:type="pct"/>
            <w:hideMark/>
          </w:tcPr>
          <w:p w14:paraId="4A20CF3F" w14:textId="0AC79E4B"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4" w:history="1">
              <w:proofErr w:type="spellStart"/>
              <w:r w:rsidR="00686469" w:rsidRPr="00E27919">
                <w:rPr>
                  <w:rFonts w:eastAsia="Times New Roman" w:cs="Arial"/>
                  <w:color w:val="0000FF"/>
                  <w:sz w:val="16"/>
                  <w:szCs w:val="16"/>
                  <w:u w:val="single"/>
                  <w:lang w:eastAsia="en-AU"/>
                </w:rPr>
                <w:t>cbc:BuyerReference</w:t>
              </w:r>
              <w:proofErr w:type="spellEnd"/>
            </w:hyperlink>
          </w:p>
        </w:tc>
        <w:tc>
          <w:tcPr>
            <w:tcW w:w="364" w:type="pct"/>
            <w:hideMark/>
          </w:tcPr>
          <w:p w14:paraId="4A20CF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959" w:type="pct"/>
            <w:hideMark/>
          </w:tcPr>
          <w:p w14:paraId="4A20CF42" w14:textId="004BAEF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167" w:type="pct"/>
            <w:hideMark/>
          </w:tcPr>
          <w:p w14:paraId="4A20CF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0284E19" w14:textId="46972165"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47" w14:textId="37F0137C"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5" w:history="1">
              <w:proofErr w:type="spellStart"/>
              <w:r w:rsidR="00686469" w:rsidRPr="00E27919">
                <w:rPr>
                  <w:rFonts w:eastAsia="Times New Roman" w:cs="Arial"/>
                  <w:color w:val="0000FF"/>
                  <w:sz w:val="16"/>
                  <w:szCs w:val="16"/>
                  <w:u w:val="single"/>
                  <w:lang w:eastAsia="en-AU"/>
                </w:rPr>
                <w:t>cac:InvoicePeriod</w:t>
              </w:r>
              <w:proofErr w:type="spellEnd"/>
            </w:hyperlink>
          </w:p>
        </w:tc>
        <w:tc>
          <w:tcPr>
            <w:tcW w:w="364" w:type="pct"/>
            <w:hideMark/>
          </w:tcPr>
          <w:p w14:paraId="4A20CF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959" w:type="pct"/>
            <w:hideMark/>
          </w:tcPr>
          <w:p w14:paraId="4A20CF4A" w14:textId="77777777" w:rsidR="00686469" w:rsidRDefault="00686469"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167" w:type="pct"/>
            <w:hideMark/>
          </w:tcPr>
          <w:p w14:paraId="4A20CF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AA8E7B" w14:textId="386C629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w:t>
            </w:r>
          </w:p>
        </w:tc>
        <w:tc>
          <w:tcPr>
            <w:tcW w:w="835" w:type="pct"/>
            <w:hideMark/>
          </w:tcPr>
          <w:p w14:paraId="4A20CF51" w14:textId="7548C495"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6" w:history="1">
              <w:proofErr w:type="spellStart"/>
              <w:r w:rsidR="00686469" w:rsidRPr="00E27919">
                <w:rPr>
                  <w:rFonts w:eastAsia="Times New Roman" w:cs="Arial"/>
                  <w:color w:val="0000FF"/>
                  <w:sz w:val="16"/>
                  <w:szCs w:val="16"/>
                  <w:u w:val="single"/>
                  <w:lang w:eastAsia="en-AU"/>
                </w:rPr>
                <w:t>cbc:StartDate</w:t>
              </w:r>
              <w:proofErr w:type="spellEnd"/>
            </w:hyperlink>
          </w:p>
        </w:tc>
        <w:tc>
          <w:tcPr>
            <w:tcW w:w="364" w:type="pct"/>
            <w:hideMark/>
          </w:tcPr>
          <w:p w14:paraId="4A20CF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959" w:type="pct"/>
            <w:hideMark/>
          </w:tcPr>
          <w:p w14:paraId="4A20CF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686469" w:rsidRPr="00E13D28" w14:paraId="4A20CF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5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167" w:type="pct"/>
            <w:hideMark/>
          </w:tcPr>
          <w:p w14:paraId="4A20CF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05C2384" w14:textId="2AA821B1"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w:t>
            </w:r>
          </w:p>
        </w:tc>
        <w:tc>
          <w:tcPr>
            <w:tcW w:w="835" w:type="pct"/>
            <w:hideMark/>
          </w:tcPr>
          <w:p w14:paraId="4A20CF59" w14:textId="4128AC05"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7" w:history="1">
              <w:proofErr w:type="spellStart"/>
              <w:r w:rsidR="00686469" w:rsidRPr="00E27919">
                <w:rPr>
                  <w:rFonts w:eastAsia="Times New Roman" w:cs="Arial"/>
                  <w:color w:val="0000FF"/>
                  <w:sz w:val="16"/>
                  <w:szCs w:val="16"/>
                  <w:u w:val="single"/>
                  <w:lang w:eastAsia="en-AU"/>
                </w:rPr>
                <w:t>cbc:EndDate</w:t>
              </w:r>
              <w:proofErr w:type="spellEnd"/>
            </w:hyperlink>
          </w:p>
        </w:tc>
        <w:tc>
          <w:tcPr>
            <w:tcW w:w="364" w:type="pct"/>
            <w:hideMark/>
          </w:tcPr>
          <w:p w14:paraId="4A20CF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959" w:type="pct"/>
            <w:hideMark/>
          </w:tcPr>
          <w:p w14:paraId="4A20CF5C"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686469" w:rsidRPr="00E27919" w14:paraId="4A20CF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0"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167" w:type="pct"/>
            <w:hideMark/>
          </w:tcPr>
          <w:p w14:paraId="4A20CF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B591B8E" w14:textId="0F21481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835" w:type="pct"/>
            <w:hideMark/>
          </w:tcPr>
          <w:p w14:paraId="4A20CF62" w14:textId="79CB67C6"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8" w:history="1">
              <w:proofErr w:type="spellStart"/>
              <w:r w:rsidR="00686469" w:rsidRPr="00E27919">
                <w:rPr>
                  <w:rFonts w:eastAsia="Times New Roman" w:cs="Arial"/>
                  <w:color w:val="0000FF"/>
                  <w:sz w:val="16"/>
                  <w:szCs w:val="16"/>
                  <w:u w:val="single"/>
                  <w:lang w:eastAsia="en-AU"/>
                </w:rPr>
                <w:t>cbc:DescriptionCode</w:t>
              </w:r>
              <w:proofErr w:type="spellEnd"/>
            </w:hyperlink>
          </w:p>
        </w:tc>
        <w:tc>
          <w:tcPr>
            <w:tcW w:w="364" w:type="pct"/>
            <w:hideMark/>
          </w:tcPr>
          <w:p w14:paraId="4A20CF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4"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119"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959" w:type="pct"/>
            <w:hideMark/>
          </w:tcPr>
          <w:p w14:paraId="54CE185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3A66E6C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Pr="00E27919">
              <w:rPr>
                <w:rFonts w:eastAsia="Times New Roman" w:cs="Arial"/>
                <w:color w:val="000000"/>
                <w:sz w:val="16"/>
                <w:szCs w:val="16"/>
                <w:lang w:eastAsia="en-AU"/>
              </w:rPr>
              <w:t xml:space="preserve"> </w:t>
            </w:r>
          </w:p>
        </w:tc>
      </w:tr>
      <w:tr w:rsidR="00686469" w:rsidRPr="00E27919" w14:paraId="4A20CF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167" w:type="pct"/>
            <w:hideMark/>
          </w:tcPr>
          <w:p w14:paraId="4A20CF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B79F7DC" w14:textId="08802454"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6B" w14:textId="7482DD8A"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0" w:history="1">
              <w:proofErr w:type="spellStart"/>
              <w:r w:rsidR="00686469" w:rsidRPr="00E27919">
                <w:rPr>
                  <w:rFonts w:eastAsia="Times New Roman" w:cs="Arial"/>
                  <w:color w:val="0000FF"/>
                  <w:sz w:val="16"/>
                  <w:szCs w:val="16"/>
                  <w:u w:val="single"/>
                  <w:lang w:eastAsia="en-AU"/>
                </w:rPr>
                <w:t>cac:OrderReference</w:t>
              </w:r>
              <w:proofErr w:type="spellEnd"/>
            </w:hyperlink>
          </w:p>
        </w:tc>
        <w:tc>
          <w:tcPr>
            <w:tcW w:w="364" w:type="pct"/>
            <w:hideMark/>
          </w:tcPr>
          <w:p w14:paraId="4A20CF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7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167" w:type="pct"/>
            <w:hideMark/>
          </w:tcPr>
          <w:p w14:paraId="4A20CF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4EE25F" w14:textId="59E10E7E"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835" w:type="pct"/>
            <w:hideMark/>
          </w:tcPr>
          <w:p w14:paraId="4A20CF73" w14:textId="71268F28"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74" w14:textId="77777777" w:rsidR="00686469" w:rsidRPr="00E27919" w:rsidRDefault="00686469"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7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959" w:type="pct"/>
            <w:hideMark/>
          </w:tcPr>
          <w:p w14:paraId="4A20CF76" w14:textId="1076FEE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8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167" w:type="pct"/>
            <w:hideMark/>
          </w:tcPr>
          <w:p w14:paraId="4A20CF7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C2F19B7" w14:textId="58826E2B"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7B" w14:textId="404F45A1"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2" w:history="1">
              <w:proofErr w:type="spellStart"/>
              <w:r w:rsidR="00686469" w:rsidRPr="00E27919">
                <w:rPr>
                  <w:rFonts w:eastAsia="Times New Roman" w:cs="Arial"/>
                  <w:color w:val="0000FF"/>
                  <w:sz w:val="16"/>
                  <w:szCs w:val="16"/>
                  <w:u w:val="single"/>
                  <w:lang w:eastAsia="en-AU"/>
                </w:rPr>
                <w:t>cbc:SalesOrderID</w:t>
              </w:r>
              <w:proofErr w:type="spellEnd"/>
            </w:hyperlink>
          </w:p>
        </w:tc>
        <w:tc>
          <w:tcPr>
            <w:tcW w:w="364" w:type="pct"/>
            <w:hideMark/>
          </w:tcPr>
          <w:p w14:paraId="4A20CF7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7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959" w:type="pct"/>
            <w:hideMark/>
          </w:tcPr>
          <w:p w14:paraId="4A20CF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8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167" w:type="pct"/>
            <w:hideMark/>
          </w:tcPr>
          <w:p w14:paraId="4A20CF8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9CE0D6" w14:textId="39D3B808"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BG3</w:t>
            </w:r>
          </w:p>
        </w:tc>
        <w:tc>
          <w:tcPr>
            <w:tcW w:w="835" w:type="pct"/>
            <w:hideMark/>
          </w:tcPr>
          <w:p w14:paraId="4A20CF83" w14:textId="75FA4E5B"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3" w:history="1">
              <w:proofErr w:type="spellStart"/>
              <w:r w:rsidR="00686469" w:rsidRPr="00E27919">
                <w:rPr>
                  <w:rFonts w:eastAsia="Times New Roman" w:cs="Arial"/>
                  <w:color w:val="0000FF"/>
                  <w:sz w:val="16"/>
                  <w:szCs w:val="16"/>
                  <w:u w:val="single"/>
                  <w:lang w:eastAsia="en-AU"/>
                </w:rPr>
                <w:t>cac:BillingReference</w:t>
              </w:r>
              <w:proofErr w:type="spellEnd"/>
            </w:hyperlink>
          </w:p>
        </w:tc>
        <w:tc>
          <w:tcPr>
            <w:tcW w:w="364" w:type="pct"/>
            <w:hideMark/>
          </w:tcPr>
          <w:p w14:paraId="4A20CF8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CF85" w14:textId="64A41DA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959" w:type="pct"/>
            <w:hideMark/>
          </w:tcPr>
          <w:p w14:paraId="4A20CF86" w14:textId="5D142868" w:rsidR="00686469" w:rsidRPr="00E27919" w:rsidRDefault="0080672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UBL-SR-06</w:t>
            </w:r>
            <w:r w:rsidR="00686469" w:rsidRPr="00E27919">
              <w:rPr>
                <w:rFonts w:eastAsia="Times New Roman" w:cs="Arial"/>
                <w:color w:val="000000"/>
                <w:sz w:val="16"/>
                <w:szCs w:val="16"/>
                <w:lang w:eastAsia="en-AU"/>
              </w:rPr>
              <w:t> </w:t>
            </w:r>
          </w:p>
        </w:tc>
      </w:tr>
      <w:tr w:rsidR="00686469" w:rsidRPr="00E27919" w14:paraId="4A20CF9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167" w:type="pct"/>
            <w:hideMark/>
          </w:tcPr>
          <w:p w14:paraId="4A20CF8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D6FC0FF" w14:textId="776EC24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8B" w14:textId="036A3B40"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4" w:history="1">
              <w:proofErr w:type="spellStart"/>
              <w:r w:rsidR="00686469" w:rsidRPr="00E27919">
                <w:rPr>
                  <w:rFonts w:eastAsia="Times New Roman" w:cs="Arial"/>
                  <w:color w:val="0000FF"/>
                  <w:sz w:val="16"/>
                  <w:szCs w:val="16"/>
                  <w:u w:val="single"/>
                  <w:lang w:eastAsia="en-AU"/>
                </w:rPr>
                <w:t>cac:InvoiceDocumentReference</w:t>
              </w:r>
              <w:proofErr w:type="spellEnd"/>
            </w:hyperlink>
          </w:p>
        </w:tc>
        <w:tc>
          <w:tcPr>
            <w:tcW w:w="364" w:type="pct"/>
            <w:hideMark/>
          </w:tcPr>
          <w:p w14:paraId="4A20CF8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8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8E" w14:textId="39153A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9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167" w:type="pct"/>
            <w:hideMark/>
          </w:tcPr>
          <w:p w14:paraId="4A20CF9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B1FD14E" w14:textId="4A5D5BDD"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835" w:type="pct"/>
            <w:hideMark/>
          </w:tcPr>
          <w:p w14:paraId="4A20CF93" w14:textId="634BB9B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9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9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959" w:type="pct"/>
            <w:hideMark/>
          </w:tcPr>
          <w:p w14:paraId="4A20CF96" w14:textId="6B415F59"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686469" w:rsidRPr="00E27919" w14:paraId="4A20CFA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167" w:type="pct"/>
            <w:hideMark/>
          </w:tcPr>
          <w:p w14:paraId="4A20CF9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376606B" w14:textId="029A221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w:t>
            </w:r>
          </w:p>
        </w:tc>
        <w:tc>
          <w:tcPr>
            <w:tcW w:w="835" w:type="pct"/>
            <w:hideMark/>
          </w:tcPr>
          <w:p w14:paraId="4A20CF9B" w14:textId="3EAD8FE7"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6" w:history="1">
              <w:proofErr w:type="spellStart"/>
              <w:r w:rsidR="00686469" w:rsidRPr="00E27919">
                <w:rPr>
                  <w:rFonts w:eastAsia="Times New Roman" w:cs="Arial"/>
                  <w:color w:val="0000FF"/>
                  <w:sz w:val="16"/>
                  <w:szCs w:val="16"/>
                  <w:u w:val="single"/>
                  <w:lang w:eastAsia="en-AU"/>
                </w:rPr>
                <w:t>cbc:IssueDate</w:t>
              </w:r>
              <w:proofErr w:type="spellEnd"/>
            </w:hyperlink>
          </w:p>
        </w:tc>
        <w:tc>
          <w:tcPr>
            <w:tcW w:w="364" w:type="pct"/>
            <w:hideMark/>
          </w:tcPr>
          <w:p w14:paraId="4A20CF9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9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959" w:type="pct"/>
            <w:hideMark/>
          </w:tcPr>
          <w:p w14:paraId="4A20CF9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CFA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167" w:type="pct"/>
            <w:hideMark/>
          </w:tcPr>
          <w:p w14:paraId="4A20CFA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9688449" w14:textId="3FA74C6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A3" w14:textId="0F5DB800"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7" w:history="1">
              <w:proofErr w:type="spellStart"/>
              <w:r w:rsidR="00686469" w:rsidRPr="00E27919">
                <w:rPr>
                  <w:rFonts w:eastAsia="Times New Roman" w:cs="Arial"/>
                  <w:color w:val="0000FF"/>
                  <w:sz w:val="16"/>
                  <w:szCs w:val="16"/>
                  <w:u w:val="single"/>
                  <w:lang w:eastAsia="en-AU"/>
                </w:rPr>
                <w:t>cac:DespatchDocumentReference</w:t>
              </w:r>
              <w:proofErr w:type="spellEnd"/>
            </w:hyperlink>
          </w:p>
        </w:tc>
        <w:tc>
          <w:tcPr>
            <w:tcW w:w="364" w:type="pct"/>
            <w:hideMark/>
          </w:tcPr>
          <w:p w14:paraId="4A20CFA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A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A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B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167" w:type="pct"/>
            <w:hideMark/>
          </w:tcPr>
          <w:p w14:paraId="4A20CFA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F816C2A" w14:textId="4C24D6D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835" w:type="pct"/>
            <w:hideMark/>
          </w:tcPr>
          <w:p w14:paraId="4A20CFAB" w14:textId="59A7A568"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A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AD" w14:textId="0C666E86" w:rsidR="00686469" w:rsidRPr="00E27919" w:rsidRDefault="00686469"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959" w:type="pct"/>
            <w:hideMark/>
          </w:tcPr>
          <w:p w14:paraId="4A20CFAE" w14:textId="2C736D8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B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167" w:type="pct"/>
            <w:hideMark/>
          </w:tcPr>
          <w:p w14:paraId="4A20CFB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EBB7FE1" w14:textId="3A321F79"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B3" w14:textId="731F3184"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9" w:history="1">
              <w:proofErr w:type="spellStart"/>
              <w:r w:rsidR="00686469" w:rsidRPr="00E27919">
                <w:rPr>
                  <w:rFonts w:eastAsia="Times New Roman" w:cs="Arial"/>
                  <w:color w:val="0000FF"/>
                  <w:sz w:val="16"/>
                  <w:szCs w:val="16"/>
                  <w:u w:val="single"/>
                  <w:lang w:eastAsia="en-AU"/>
                </w:rPr>
                <w:t>cac:ReceiptDocumentReference</w:t>
              </w:r>
              <w:proofErr w:type="spellEnd"/>
            </w:hyperlink>
          </w:p>
        </w:tc>
        <w:tc>
          <w:tcPr>
            <w:tcW w:w="364" w:type="pct"/>
            <w:hideMark/>
          </w:tcPr>
          <w:p w14:paraId="4A20CFB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B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B6" w14:textId="2485C81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C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167" w:type="pct"/>
            <w:hideMark/>
          </w:tcPr>
          <w:p w14:paraId="4A20CFB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EF89834" w14:textId="5FC9C25A"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w:t>
            </w:r>
          </w:p>
        </w:tc>
        <w:tc>
          <w:tcPr>
            <w:tcW w:w="835" w:type="pct"/>
            <w:hideMark/>
          </w:tcPr>
          <w:p w14:paraId="4A20CFBB" w14:textId="4A259602"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B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BD" w14:textId="56B7804C"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Pr="00E27919">
              <w:rPr>
                <w:rFonts w:eastAsia="Times New Roman" w:cs="Arial"/>
                <w:color w:val="000000"/>
                <w:sz w:val="16"/>
                <w:szCs w:val="16"/>
                <w:lang w:eastAsia="en-AU"/>
              </w:rPr>
              <w:t>dvice.</w:t>
            </w:r>
          </w:p>
        </w:tc>
        <w:tc>
          <w:tcPr>
            <w:tcW w:w="959" w:type="pct"/>
            <w:hideMark/>
          </w:tcPr>
          <w:p w14:paraId="4A20CFBE" w14:textId="7851E6F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C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167" w:type="pct"/>
            <w:hideMark/>
          </w:tcPr>
          <w:p w14:paraId="4A20CFC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598FC3" w14:textId="1139CF24"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C3" w14:textId="41F3D5B0"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1" w:history="1">
              <w:proofErr w:type="spellStart"/>
              <w:r w:rsidR="00686469" w:rsidRPr="00E27919">
                <w:rPr>
                  <w:rFonts w:eastAsia="Times New Roman" w:cs="Arial"/>
                  <w:color w:val="0000FF"/>
                  <w:sz w:val="16"/>
                  <w:szCs w:val="16"/>
                  <w:u w:val="single"/>
                  <w:lang w:eastAsia="en-AU"/>
                </w:rPr>
                <w:t>cac:OriginatorDocumentReference</w:t>
              </w:r>
              <w:proofErr w:type="spellEnd"/>
            </w:hyperlink>
          </w:p>
        </w:tc>
        <w:tc>
          <w:tcPr>
            <w:tcW w:w="364" w:type="pct"/>
            <w:hideMark/>
          </w:tcPr>
          <w:p w14:paraId="4A20CFC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C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C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30</w:t>
            </w:r>
          </w:p>
        </w:tc>
        <w:tc>
          <w:tcPr>
            <w:tcW w:w="167" w:type="pct"/>
            <w:hideMark/>
          </w:tcPr>
          <w:p w14:paraId="4A20CFC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7E3032" w14:textId="43B24CD2"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835" w:type="pct"/>
            <w:hideMark/>
          </w:tcPr>
          <w:p w14:paraId="4A20CFCB" w14:textId="00ED08FB"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C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C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959" w:type="pct"/>
            <w:hideMark/>
          </w:tcPr>
          <w:p w14:paraId="4A20CFC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167" w:type="pct"/>
            <w:hideMark/>
          </w:tcPr>
          <w:p w14:paraId="4A20CFD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EC61C6B" w14:textId="13A4C5DA"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D3" w14:textId="240BABA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3" w:history="1">
              <w:proofErr w:type="spellStart"/>
              <w:r w:rsidR="00686469" w:rsidRPr="00E27919">
                <w:rPr>
                  <w:rFonts w:eastAsia="Times New Roman" w:cs="Arial"/>
                  <w:color w:val="0000FF"/>
                  <w:sz w:val="16"/>
                  <w:szCs w:val="16"/>
                  <w:u w:val="single"/>
                  <w:lang w:eastAsia="en-AU"/>
                </w:rPr>
                <w:t>cac:ContractDocumentReference</w:t>
              </w:r>
              <w:proofErr w:type="spellEnd"/>
            </w:hyperlink>
          </w:p>
        </w:tc>
        <w:tc>
          <w:tcPr>
            <w:tcW w:w="364" w:type="pct"/>
            <w:hideMark/>
          </w:tcPr>
          <w:p w14:paraId="4A20CFD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D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D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E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167" w:type="pct"/>
            <w:hideMark/>
          </w:tcPr>
          <w:p w14:paraId="4A20CFD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05FD4D" w14:textId="43AD47EC"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835" w:type="pct"/>
            <w:hideMark/>
          </w:tcPr>
          <w:p w14:paraId="4A20CFDB" w14:textId="413D3423"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D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D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959" w:type="pct"/>
            <w:hideMark/>
          </w:tcPr>
          <w:p w14:paraId="4A20CFDE" w14:textId="20635B8F" w:rsidR="00686469" w:rsidRPr="0059321C"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E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167" w:type="pct"/>
            <w:hideMark/>
          </w:tcPr>
          <w:p w14:paraId="4A20CFE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CAED146" w14:textId="12EEAFE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BG24</w:t>
            </w:r>
          </w:p>
        </w:tc>
        <w:bookmarkStart w:id="133" w:name="_Hlk69979565"/>
        <w:tc>
          <w:tcPr>
            <w:tcW w:w="835" w:type="pct"/>
            <w:hideMark/>
          </w:tcPr>
          <w:p w14:paraId="4A20CFE3" w14:textId="54D363F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 </w:instrText>
            </w:r>
            <w:r>
              <w:rPr>
                <w:color w:val="auto"/>
              </w:rPr>
              <w:fldChar w:fldCharType="separate"/>
            </w:r>
            <w:proofErr w:type="spellStart"/>
            <w:r w:rsidRPr="00E27919">
              <w:rPr>
                <w:rFonts w:eastAsia="Times New Roman" w:cs="Arial"/>
                <w:color w:val="0000FF"/>
                <w:sz w:val="16"/>
                <w:szCs w:val="16"/>
                <w:u w:val="single"/>
                <w:lang w:eastAsia="en-AU"/>
              </w:rPr>
              <w:t>cac:AdditionalDocumentReference</w:t>
            </w:r>
            <w:proofErr w:type="spellEnd"/>
            <w:r>
              <w:rPr>
                <w:rFonts w:eastAsia="Times New Roman" w:cs="Arial"/>
                <w:color w:val="0000FF"/>
                <w:sz w:val="16"/>
                <w:szCs w:val="16"/>
                <w:u w:val="single"/>
                <w:lang w:eastAsia="en-AU"/>
              </w:rPr>
              <w:fldChar w:fldCharType="end"/>
            </w:r>
            <w:bookmarkEnd w:id="133"/>
          </w:p>
        </w:tc>
        <w:tc>
          <w:tcPr>
            <w:tcW w:w="364" w:type="pct"/>
            <w:hideMark/>
          </w:tcPr>
          <w:p w14:paraId="4A20CFE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CFE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959" w:type="pct"/>
            <w:hideMark/>
          </w:tcPr>
          <w:p w14:paraId="68AA84D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bookmarkStart w:id="134" w:name="_Hlk69978871"/>
            <w:r w:rsidRPr="00D93215">
              <w:rPr>
                <w:rFonts w:eastAsia="Times New Roman" w:cs="Arial"/>
                <w:color w:val="000000"/>
                <w:sz w:val="16"/>
                <w:szCs w:val="16"/>
                <w:lang w:eastAsia="en-AU"/>
              </w:rPr>
              <w:t>PEPPOL-EN16931-R006</w:t>
            </w:r>
          </w:p>
          <w:p w14:paraId="4A20CFE6" w14:textId="4BD5EB2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PEPPOL-EN16931-R080</w:t>
            </w:r>
            <w:bookmarkEnd w:id="134"/>
            <w:r>
              <w:rPr>
                <w:rFonts w:eastAsia="Times New Roman" w:cs="Arial"/>
                <w:color w:val="000000"/>
                <w:sz w:val="16"/>
                <w:szCs w:val="16"/>
                <w:lang w:eastAsia="en-AU"/>
              </w:rPr>
              <w:t xml:space="preserve"> (only applicable for Credit Note)</w:t>
            </w:r>
          </w:p>
        </w:tc>
      </w:tr>
      <w:tr w:rsidR="00686469" w:rsidRPr="00E27919" w14:paraId="4A20CFF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167" w:type="pct"/>
            <w:hideMark/>
          </w:tcPr>
          <w:p w14:paraId="4A20CFE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DD0A52" w14:textId="4669C615"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122</w:t>
            </w:r>
          </w:p>
        </w:tc>
        <w:bookmarkStart w:id="135" w:name="_Hlk69979587"/>
        <w:tc>
          <w:tcPr>
            <w:tcW w:w="835" w:type="pct"/>
            <w:hideMark/>
          </w:tcPr>
          <w:p w14:paraId="4A20CFEC" w14:textId="699F3C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"http://docs.peppol.eu/poacc/billing/3.0/syntax/ubl-invoice/cac-AdditionalDocumentReference/cbc-ID/" </w:instrText>
            </w:r>
            <w:r>
              <w:rPr>
                <w:color w:val="auto"/>
              </w:rPr>
              <w:fldChar w:fldCharType="separate"/>
            </w:r>
            <w:proofErr w:type="spellStart"/>
            <w:r w:rsidRPr="00E27919">
              <w:rPr>
                <w:rFonts w:eastAsia="Times New Roman" w:cs="Arial"/>
                <w:color w:val="0000FF"/>
                <w:sz w:val="16"/>
                <w:szCs w:val="16"/>
                <w:u w:val="single"/>
                <w:lang w:eastAsia="en-AU"/>
              </w:rPr>
              <w:t>cbc:ID</w:t>
            </w:r>
            <w:proofErr w:type="spellEnd"/>
            <w:r>
              <w:rPr>
                <w:rFonts w:eastAsia="Times New Roman" w:cs="Arial"/>
                <w:color w:val="0000FF"/>
                <w:sz w:val="16"/>
                <w:szCs w:val="16"/>
                <w:u w:val="single"/>
                <w:lang w:eastAsia="en-AU"/>
              </w:rPr>
              <w:fldChar w:fldCharType="end"/>
            </w:r>
            <w:bookmarkEnd w:id="135"/>
          </w:p>
        </w:tc>
        <w:tc>
          <w:tcPr>
            <w:tcW w:w="364" w:type="pct"/>
            <w:hideMark/>
          </w:tcPr>
          <w:p w14:paraId="4A20CFE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E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959" w:type="pct"/>
            <w:hideMark/>
          </w:tcPr>
          <w:p w14:paraId="5B95D90B"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p w14:paraId="4A20CFEF" w14:textId="1EBC51B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F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167" w:type="pct"/>
            <w:hideMark/>
          </w:tcPr>
          <w:p w14:paraId="4A20CFF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A3193A7" w14:textId="5D57CF8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18-1</w:t>
            </w:r>
          </w:p>
        </w:tc>
        <w:tc>
          <w:tcPr>
            <w:tcW w:w="835" w:type="pct"/>
            <w:hideMark/>
          </w:tcPr>
          <w:p w14:paraId="4A20CFF4" w14:textId="66E1A987"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5" w:history="1">
              <w:r w:rsidR="00686469" w:rsidRPr="00E27919">
                <w:rPr>
                  <w:rFonts w:eastAsia="Times New Roman" w:cs="Arial"/>
                  <w:color w:val="0000FF"/>
                  <w:sz w:val="16"/>
                  <w:szCs w:val="16"/>
                  <w:u w:val="single"/>
                  <w:lang w:eastAsia="en-AU"/>
                </w:rPr>
                <w:t>      @schemeID</w:t>
              </w:r>
            </w:hyperlink>
          </w:p>
        </w:tc>
        <w:tc>
          <w:tcPr>
            <w:tcW w:w="364" w:type="pct"/>
            <w:hideMark/>
          </w:tcPr>
          <w:p w14:paraId="4A20CF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CFF6" w14:textId="7A172B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959" w:type="pct"/>
            <w:hideMark/>
          </w:tcPr>
          <w:p w14:paraId="0C79AF8B" w14:textId="77777777" w:rsidR="0068646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BR-CL-07</w:t>
            </w:r>
          </w:p>
          <w:p w14:paraId="4A20CFF7" w14:textId="6C0B0781"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43DAF">
              <w:rPr>
                <w:rFonts w:eastAsia="Times New Roman" w:cs="Arial"/>
                <w:color w:val="000000"/>
                <w:sz w:val="16"/>
                <w:szCs w:val="16"/>
                <w:lang w:eastAsia="en-AU"/>
              </w:rPr>
              <w:t>UBL-SR-43</w:t>
            </w:r>
          </w:p>
        </w:tc>
      </w:tr>
      <w:tr w:rsidR="00686469" w:rsidRPr="00E27919" w14:paraId="4A20D00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167" w:type="pct"/>
            <w:hideMark/>
          </w:tcPr>
          <w:p w14:paraId="4A20CFF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5E563DB" w14:textId="3ADAA121" w:rsidR="00686469" w:rsidRPr="00DD03B5" w:rsidRDefault="004823C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6" w:name="_Hlk69980682"/>
        <w:tc>
          <w:tcPr>
            <w:tcW w:w="835" w:type="pct"/>
            <w:hideMark/>
          </w:tcPr>
          <w:p w14:paraId="4A20CFFC" w14:textId="5AFA78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"http://docs.peppol.eu/poacc/billing/3.0/syntax/ubl-invoice/cac-AdditionalDocumentReference/cbc-DocumentTypeCode/" </w:instrText>
            </w:r>
            <w:r>
              <w:rPr>
                <w:color w:val="auto"/>
              </w:rPr>
              <w:fldChar w:fldCharType="separate"/>
            </w:r>
            <w:proofErr w:type="spellStart"/>
            <w:r w:rsidRPr="00E27919">
              <w:rPr>
                <w:rFonts w:eastAsia="Times New Roman" w:cs="Arial"/>
                <w:color w:val="0000FF"/>
                <w:sz w:val="16"/>
                <w:szCs w:val="16"/>
                <w:u w:val="single"/>
                <w:lang w:eastAsia="en-AU"/>
              </w:rPr>
              <w:t>cbc:DocumentTypeCode</w:t>
            </w:r>
            <w:proofErr w:type="spellEnd"/>
            <w:r>
              <w:rPr>
                <w:rFonts w:eastAsia="Times New Roman" w:cs="Arial"/>
                <w:color w:val="0000FF"/>
                <w:sz w:val="16"/>
                <w:szCs w:val="16"/>
                <w:u w:val="single"/>
                <w:lang w:eastAsia="en-AU"/>
              </w:rPr>
              <w:fldChar w:fldCharType="end"/>
            </w:r>
            <w:bookmarkEnd w:id="136"/>
          </w:p>
        </w:tc>
        <w:tc>
          <w:tcPr>
            <w:tcW w:w="364" w:type="pct"/>
            <w:hideMark/>
          </w:tcPr>
          <w:p w14:paraId="4A20CFF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FE" w14:textId="7CBD43C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959" w:type="pct"/>
            <w:hideMark/>
          </w:tcPr>
          <w:p w14:paraId="20735CF2" w14:textId="52F1EBD4"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686469" w:rsidRPr="00E27919" w14:paraId="4A20D00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167" w:type="pct"/>
            <w:hideMark/>
          </w:tcPr>
          <w:p w14:paraId="4A20D00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CB0F8EB" w14:textId="521F3E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123</w:t>
            </w:r>
          </w:p>
        </w:tc>
        <w:tc>
          <w:tcPr>
            <w:tcW w:w="835" w:type="pct"/>
            <w:hideMark/>
          </w:tcPr>
          <w:p w14:paraId="4A20D004" w14:textId="5C34B281"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6" w:history="1">
              <w:proofErr w:type="spellStart"/>
              <w:r w:rsidR="00686469" w:rsidRPr="00E27919">
                <w:rPr>
                  <w:rFonts w:eastAsia="Times New Roman" w:cs="Arial"/>
                  <w:color w:val="0000FF"/>
                  <w:sz w:val="16"/>
                  <w:szCs w:val="16"/>
                  <w:u w:val="single"/>
                  <w:lang w:eastAsia="en-AU"/>
                </w:rPr>
                <w:t>cbc:DocumentDescription</w:t>
              </w:r>
              <w:proofErr w:type="spellEnd"/>
            </w:hyperlink>
          </w:p>
        </w:tc>
        <w:tc>
          <w:tcPr>
            <w:tcW w:w="364" w:type="pct"/>
            <w:hideMark/>
          </w:tcPr>
          <w:p w14:paraId="4A20D0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959" w:type="pct"/>
            <w:hideMark/>
          </w:tcPr>
          <w:p w14:paraId="3EBFB373" w14:textId="77777777" w:rsidR="0068646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p w14:paraId="4A20D007" w14:textId="780238CC" w:rsidR="00686469" w:rsidRPr="00E2791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167" w:type="pct"/>
            <w:hideMark/>
          </w:tcPr>
          <w:p w14:paraId="4A20D00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93D7330" w14:textId="173B95E1"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0C" w14:textId="5C4A4B73"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7" w:history="1">
              <w:proofErr w:type="spellStart"/>
              <w:r w:rsidR="00686469" w:rsidRPr="00E27919">
                <w:rPr>
                  <w:rFonts w:eastAsia="Times New Roman" w:cs="Arial"/>
                  <w:color w:val="0000FF"/>
                  <w:sz w:val="16"/>
                  <w:szCs w:val="16"/>
                  <w:u w:val="single"/>
                  <w:lang w:eastAsia="en-AU"/>
                </w:rPr>
                <w:t>cac:Attachment</w:t>
              </w:r>
              <w:proofErr w:type="spellEnd"/>
            </w:hyperlink>
          </w:p>
        </w:tc>
        <w:tc>
          <w:tcPr>
            <w:tcW w:w="364" w:type="pct"/>
            <w:hideMark/>
          </w:tcPr>
          <w:p w14:paraId="4A20D0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0F" w14:textId="2AEB395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686469" w:rsidRPr="00E27919" w14:paraId="4A20D0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167" w:type="pct"/>
            <w:hideMark/>
          </w:tcPr>
          <w:p w14:paraId="4A20D0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8F6651" w14:textId="23EE80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w:t>
            </w:r>
          </w:p>
        </w:tc>
        <w:tc>
          <w:tcPr>
            <w:tcW w:w="835" w:type="pct"/>
            <w:hideMark/>
          </w:tcPr>
          <w:p w14:paraId="4A20D014" w14:textId="3578CE4E"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8" w:history="1">
              <w:proofErr w:type="spellStart"/>
              <w:r w:rsidR="00686469" w:rsidRPr="00E27919">
                <w:rPr>
                  <w:rFonts w:eastAsia="Times New Roman" w:cs="Arial"/>
                  <w:color w:val="0000FF"/>
                  <w:sz w:val="16"/>
                  <w:szCs w:val="16"/>
                  <w:u w:val="single"/>
                  <w:lang w:eastAsia="en-AU"/>
                </w:rPr>
                <w:t>cbc:EmbeddedDocumentBinaryObject</w:t>
              </w:r>
              <w:proofErr w:type="spellEnd"/>
            </w:hyperlink>
          </w:p>
        </w:tc>
        <w:tc>
          <w:tcPr>
            <w:tcW w:w="364" w:type="pct"/>
            <w:hideMark/>
          </w:tcPr>
          <w:p w14:paraId="4A20D0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1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959" w:type="pct"/>
            <w:hideMark/>
          </w:tcPr>
          <w:p w14:paraId="4A20D0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2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167" w:type="pct"/>
            <w:hideMark/>
          </w:tcPr>
          <w:p w14:paraId="4A20D0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89343E" w14:textId="6060E960"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125-1</w:t>
            </w:r>
          </w:p>
        </w:tc>
        <w:tc>
          <w:tcPr>
            <w:tcW w:w="835" w:type="pct"/>
            <w:hideMark/>
          </w:tcPr>
          <w:p w14:paraId="4A20D01C" w14:textId="76552569"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9" w:history="1">
              <w:r w:rsidR="00686469" w:rsidRPr="00E27919">
                <w:rPr>
                  <w:rFonts w:eastAsia="Times New Roman" w:cs="Arial"/>
                  <w:color w:val="0000FF"/>
                  <w:sz w:val="16"/>
                  <w:szCs w:val="16"/>
                  <w:u w:val="single"/>
                  <w:lang w:eastAsia="en-AU"/>
                </w:rPr>
                <w:t>        @mimeCode</w:t>
              </w:r>
            </w:hyperlink>
          </w:p>
        </w:tc>
        <w:tc>
          <w:tcPr>
            <w:tcW w:w="364" w:type="pct"/>
            <w:hideMark/>
          </w:tcPr>
          <w:p w14:paraId="4A20D0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959" w:type="pct"/>
            <w:hideMark/>
          </w:tcPr>
          <w:p w14:paraId="4A20D01F"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686469" w:rsidRPr="00E27919" w14:paraId="4A20D02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167" w:type="pct"/>
            <w:hideMark/>
          </w:tcPr>
          <w:p w14:paraId="4A20D02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BBCA91" w14:textId="6738B8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125-2</w:t>
            </w:r>
          </w:p>
        </w:tc>
        <w:tc>
          <w:tcPr>
            <w:tcW w:w="835" w:type="pct"/>
            <w:hideMark/>
          </w:tcPr>
          <w:p w14:paraId="4A20D025" w14:textId="19A5F52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0" w:history="1">
              <w:r w:rsidR="00686469" w:rsidRPr="00E27919">
                <w:rPr>
                  <w:rFonts w:eastAsia="Times New Roman" w:cs="Arial"/>
                  <w:color w:val="0000FF"/>
                  <w:sz w:val="16"/>
                  <w:szCs w:val="16"/>
                  <w:u w:val="single"/>
                  <w:lang w:eastAsia="en-AU"/>
                </w:rPr>
                <w:t>        @filename</w:t>
              </w:r>
            </w:hyperlink>
          </w:p>
        </w:tc>
        <w:tc>
          <w:tcPr>
            <w:tcW w:w="364" w:type="pct"/>
            <w:hideMark/>
          </w:tcPr>
          <w:p w14:paraId="4A20D02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27" w14:textId="0D73E23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959" w:type="pct"/>
            <w:hideMark/>
          </w:tcPr>
          <w:p w14:paraId="4A20D0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686469" w:rsidRPr="00E27919" w14:paraId="4A20D03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167" w:type="pct"/>
            <w:hideMark/>
          </w:tcPr>
          <w:p w14:paraId="4A20D02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AD983" w14:textId="4AAEF6B2" w:rsidR="00686469" w:rsidRPr="00730C91" w:rsidRDefault="00BE2FEA" w:rsidP="009709FC">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02D" w14:textId="5556E2E2"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1" w:history="1">
              <w:proofErr w:type="spellStart"/>
              <w:r w:rsidR="00686469" w:rsidRPr="00E27919">
                <w:rPr>
                  <w:rFonts w:eastAsia="Times New Roman" w:cs="Arial"/>
                  <w:color w:val="0000FF"/>
                  <w:sz w:val="16"/>
                  <w:szCs w:val="16"/>
                  <w:u w:val="single"/>
                  <w:lang w:eastAsia="en-AU"/>
                </w:rPr>
                <w:t>cac:ExternalReference</w:t>
              </w:r>
              <w:proofErr w:type="spellEnd"/>
            </w:hyperlink>
          </w:p>
        </w:tc>
        <w:tc>
          <w:tcPr>
            <w:tcW w:w="364" w:type="pct"/>
            <w:hideMark/>
          </w:tcPr>
          <w:p w14:paraId="4A20D02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2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167" w:type="pct"/>
            <w:hideMark/>
          </w:tcPr>
          <w:p w14:paraId="4A20D03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029170D" w14:textId="1568A2E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835" w:type="pct"/>
            <w:hideMark/>
          </w:tcPr>
          <w:p w14:paraId="4A20D035" w14:textId="2F872F29"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2" w:history="1">
              <w:proofErr w:type="spellStart"/>
              <w:r w:rsidR="00686469" w:rsidRPr="00E27919">
                <w:rPr>
                  <w:rFonts w:eastAsia="Times New Roman" w:cs="Arial"/>
                  <w:color w:val="0000FF"/>
                  <w:sz w:val="16"/>
                  <w:szCs w:val="16"/>
                  <w:u w:val="single"/>
                  <w:lang w:eastAsia="en-AU"/>
                </w:rPr>
                <w:t>cbc:URI</w:t>
              </w:r>
              <w:proofErr w:type="spellEnd"/>
            </w:hyperlink>
          </w:p>
        </w:tc>
        <w:tc>
          <w:tcPr>
            <w:tcW w:w="364" w:type="pct"/>
            <w:hideMark/>
          </w:tcPr>
          <w:p w14:paraId="4A20D03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3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959" w:type="pct"/>
            <w:hideMark/>
          </w:tcPr>
          <w:p w14:paraId="4A20D0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4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167" w:type="pct"/>
            <w:hideMark/>
          </w:tcPr>
          <w:p w14:paraId="4A20D0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6AFDFFB" w14:textId="3BD899E7"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7" w:name="_Hlk69979211"/>
        <w:tc>
          <w:tcPr>
            <w:tcW w:w="835" w:type="pct"/>
            <w:hideMark/>
          </w:tcPr>
          <w:p w14:paraId="4A20D03D" w14:textId="73664D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"http://docs.peppol.eu/poacc/billing/3.0/syntax/ubl-invoice/cac-ProjectReference/" </w:instrText>
            </w:r>
            <w:r>
              <w:rPr>
                <w:color w:val="auto"/>
              </w:rPr>
              <w:fldChar w:fldCharType="separate"/>
            </w:r>
            <w:proofErr w:type="spellStart"/>
            <w:r w:rsidRPr="00E27919">
              <w:rPr>
                <w:rFonts w:eastAsia="Times New Roman" w:cs="Arial"/>
                <w:color w:val="0000FF"/>
                <w:sz w:val="16"/>
                <w:szCs w:val="16"/>
                <w:u w:val="single"/>
                <w:lang w:eastAsia="en-AU"/>
              </w:rPr>
              <w:t>cac:ProjectReference</w:t>
            </w:r>
            <w:proofErr w:type="spellEnd"/>
            <w:r>
              <w:rPr>
                <w:rFonts w:eastAsia="Times New Roman" w:cs="Arial"/>
                <w:color w:val="0000FF"/>
                <w:sz w:val="16"/>
                <w:szCs w:val="16"/>
                <w:u w:val="single"/>
                <w:lang w:eastAsia="en-AU"/>
              </w:rPr>
              <w:fldChar w:fldCharType="end"/>
            </w:r>
            <w:bookmarkEnd w:id="137"/>
          </w:p>
        </w:tc>
        <w:tc>
          <w:tcPr>
            <w:tcW w:w="364" w:type="pct"/>
            <w:hideMark/>
          </w:tcPr>
          <w:p w14:paraId="4A20D0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3F" w14:textId="0FCF9ABE" w:rsidR="00686469" w:rsidRPr="000C64C4"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This element is only used by Invoice syntax, not Credit Not</w:t>
            </w:r>
            <w:r>
              <w:rPr>
                <w:rFonts w:eastAsia="Times New Roman" w:cs="Arial"/>
                <w:i/>
                <w:color w:val="000000"/>
                <w:sz w:val="16"/>
                <w:szCs w:val="16"/>
                <w:lang w:eastAsia="en-AU"/>
              </w:rPr>
              <w:t>e.</w:t>
            </w:r>
          </w:p>
        </w:tc>
        <w:tc>
          <w:tcPr>
            <w:tcW w:w="959" w:type="pct"/>
            <w:hideMark/>
          </w:tcPr>
          <w:p w14:paraId="4A20D040" w14:textId="6643B59D" w:rsidR="00686469" w:rsidRPr="00E27919"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4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167" w:type="pct"/>
            <w:hideMark/>
          </w:tcPr>
          <w:p w14:paraId="4A20D04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C8BE37" w14:textId="14FD35C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835" w:type="pct"/>
            <w:hideMark/>
          </w:tcPr>
          <w:p w14:paraId="4A20D045" w14:textId="143080C5"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4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959" w:type="pct"/>
            <w:hideMark/>
          </w:tcPr>
          <w:p w14:paraId="4A20D048" w14:textId="730CA4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5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167" w:type="pct"/>
            <w:hideMark/>
          </w:tcPr>
          <w:p w14:paraId="4A20D04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3A7FF8" w14:textId="659EBFCB"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BG-4</w:t>
            </w:r>
          </w:p>
        </w:tc>
        <w:tc>
          <w:tcPr>
            <w:tcW w:w="835" w:type="pct"/>
            <w:hideMark/>
          </w:tcPr>
          <w:p w14:paraId="4A20D04D" w14:textId="673603BE"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4" w:history="1">
              <w:proofErr w:type="spellStart"/>
              <w:r w:rsidR="00686469" w:rsidRPr="00E27919">
                <w:rPr>
                  <w:rFonts w:eastAsia="Times New Roman" w:cs="Arial"/>
                  <w:color w:val="0000FF"/>
                  <w:sz w:val="16"/>
                  <w:szCs w:val="16"/>
                  <w:u w:val="single"/>
                  <w:lang w:eastAsia="en-AU"/>
                </w:rPr>
                <w:t>cac:AccountingSupplierParty</w:t>
              </w:r>
              <w:proofErr w:type="spellEnd"/>
            </w:hyperlink>
          </w:p>
        </w:tc>
        <w:tc>
          <w:tcPr>
            <w:tcW w:w="364" w:type="pct"/>
            <w:hideMark/>
          </w:tcPr>
          <w:p w14:paraId="4A20D04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959" w:type="pct"/>
            <w:hideMark/>
          </w:tcPr>
          <w:p w14:paraId="4A20D050" w14:textId="72E8A9EB" w:rsidR="00686469" w:rsidRPr="00015544"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p>
        </w:tc>
      </w:tr>
      <w:tr w:rsidR="00686469" w:rsidRPr="00E27919" w14:paraId="4A20D05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167" w:type="pct"/>
            <w:hideMark/>
          </w:tcPr>
          <w:p w14:paraId="4A20D0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E0DA24" w14:textId="1423BF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55" w14:textId="454C0ECE"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5" w:history="1">
              <w:proofErr w:type="spellStart"/>
              <w:r w:rsidR="00686469" w:rsidRPr="00E27919">
                <w:rPr>
                  <w:rFonts w:eastAsia="Times New Roman" w:cs="Arial"/>
                  <w:color w:val="0000FF"/>
                  <w:sz w:val="16"/>
                  <w:szCs w:val="16"/>
                  <w:u w:val="single"/>
                  <w:lang w:eastAsia="en-AU"/>
                </w:rPr>
                <w:t>cac:Party</w:t>
              </w:r>
              <w:proofErr w:type="spellEnd"/>
            </w:hyperlink>
          </w:p>
        </w:tc>
        <w:tc>
          <w:tcPr>
            <w:tcW w:w="364" w:type="pct"/>
            <w:hideMark/>
          </w:tcPr>
          <w:p w14:paraId="4A20D0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5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48</w:t>
            </w:r>
          </w:p>
        </w:tc>
        <w:tc>
          <w:tcPr>
            <w:tcW w:w="167" w:type="pct"/>
            <w:hideMark/>
          </w:tcPr>
          <w:p w14:paraId="4A20D05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14D4FA" w14:textId="2DA353DF"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w:t>
            </w:r>
          </w:p>
        </w:tc>
        <w:tc>
          <w:tcPr>
            <w:tcW w:w="835" w:type="pct"/>
            <w:hideMark/>
          </w:tcPr>
          <w:p w14:paraId="4A20D05D" w14:textId="7A1D60BB"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6" w:history="1">
              <w:proofErr w:type="spellStart"/>
              <w:r w:rsidR="00686469" w:rsidRPr="00E27919">
                <w:rPr>
                  <w:rFonts w:eastAsia="Times New Roman" w:cs="Arial"/>
                  <w:color w:val="0000FF"/>
                  <w:sz w:val="16"/>
                  <w:szCs w:val="16"/>
                  <w:u w:val="single"/>
                  <w:lang w:eastAsia="en-AU"/>
                </w:rPr>
                <w:t>cbc:EndpointID</w:t>
              </w:r>
              <w:proofErr w:type="spellEnd"/>
            </w:hyperlink>
          </w:p>
        </w:tc>
        <w:tc>
          <w:tcPr>
            <w:tcW w:w="364" w:type="pct"/>
            <w:hideMark/>
          </w:tcPr>
          <w:p w14:paraId="4A20D0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959" w:type="pct"/>
            <w:hideMark/>
          </w:tcPr>
          <w:p w14:paraId="398FC367"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BR-CL-25</w:t>
            </w:r>
          </w:p>
          <w:p w14:paraId="5B480CED"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PEPPOL-COMMON-R040</w:t>
            </w:r>
          </w:p>
          <w:p w14:paraId="7624B703"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PEPPOL-COMMON-R041</w:t>
            </w:r>
          </w:p>
          <w:p w14:paraId="09462E9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98DE2E6" w14:textId="3D97B688" w:rsidR="00686469" w:rsidRDefault="001F6804"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PEPPOL-COMMON-R048</w:t>
            </w:r>
            <w:r w:rsidR="0023089B">
              <w:rPr>
                <w:rFonts w:eastAsia="Times New Roman" w:cs="Arial"/>
                <w:color w:val="000000"/>
                <w:sz w:val="16"/>
                <w:szCs w:val="16"/>
                <w:lang w:eastAsia="en-AU"/>
              </w:rPr>
              <w:br/>
            </w:r>
            <w:r w:rsidR="0023089B" w:rsidRPr="00ED5EE5">
              <w:rPr>
                <w:rFonts w:eastAsia="Times New Roman" w:cs="Arial"/>
                <w:color w:val="000000"/>
                <w:sz w:val="16"/>
                <w:szCs w:val="16"/>
                <w:lang w:eastAsia="en-AU"/>
              </w:rPr>
              <w:t>PEPPOL-COMMON-R04</w:t>
            </w:r>
            <w:r w:rsidR="0023089B">
              <w:rPr>
                <w:rFonts w:eastAsia="Times New Roman" w:cs="Arial"/>
                <w:color w:val="000000"/>
                <w:sz w:val="16"/>
                <w:szCs w:val="16"/>
                <w:lang w:eastAsia="en-AU"/>
              </w:rPr>
              <w:t>9</w:t>
            </w:r>
          </w:p>
          <w:p w14:paraId="004241DF" w14:textId="4F6699FF" w:rsidR="006A178A" w:rsidRDefault="006A178A"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p w14:paraId="4A20D0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p>
        </w:tc>
      </w:tr>
      <w:tr w:rsidR="00686469" w:rsidRPr="00E27919" w14:paraId="4A20D06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167" w:type="pct"/>
            <w:hideMark/>
          </w:tcPr>
          <w:p w14:paraId="4A20D0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64B1C23" w14:textId="25070CD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34-1</w:t>
            </w:r>
          </w:p>
        </w:tc>
        <w:tc>
          <w:tcPr>
            <w:tcW w:w="835" w:type="pct"/>
            <w:hideMark/>
          </w:tcPr>
          <w:p w14:paraId="4A20D066" w14:textId="3E3B5C27"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7" w:history="1">
              <w:r w:rsidR="00686469" w:rsidRPr="00E27919">
                <w:rPr>
                  <w:rFonts w:eastAsia="Times New Roman" w:cs="Arial"/>
                  <w:color w:val="0000FF"/>
                  <w:sz w:val="16"/>
                  <w:szCs w:val="16"/>
                  <w:u w:val="single"/>
                  <w:lang w:eastAsia="en-AU"/>
                </w:rPr>
                <w:t>        @schemeID</w:t>
              </w:r>
            </w:hyperlink>
          </w:p>
        </w:tc>
        <w:tc>
          <w:tcPr>
            <w:tcW w:w="364" w:type="pct"/>
            <w:hideMark/>
          </w:tcPr>
          <w:p w14:paraId="4A20D0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68" w14:textId="726DA78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959" w:type="pct"/>
            <w:hideMark/>
          </w:tcPr>
          <w:p w14:paraId="3F0FA311" w14:textId="77777777" w:rsidR="00686469" w:rsidRPr="00AF79E1" w:rsidRDefault="00686469"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BR-62</w:t>
            </w:r>
          </w:p>
          <w:p w14:paraId="4A20D06A" w14:textId="5CE2B690" w:rsidR="00686469" w:rsidRPr="00504D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04DE3">
              <w:rPr>
                <w:rFonts w:eastAsia="Times New Roman" w:cs="Arial"/>
                <w:color w:val="000000"/>
                <w:sz w:val="16"/>
                <w:szCs w:val="16"/>
                <w:lang w:eastAsia="en-AU"/>
              </w:rPr>
              <w:t>PEPPOL-EN16931-CL008</w:t>
            </w:r>
          </w:p>
        </w:tc>
      </w:tr>
      <w:tr w:rsidR="00686469" w:rsidRPr="00E27919" w14:paraId="4A20D07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D" w14:textId="31CB07F5"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167" w:type="pct"/>
            <w:hideMark/>
          </w:tcPr>
          <w:p w14:paraId="4A20D06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4943F2D" w14:textId="0C5F045D"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6F" w14:textId="0A8327A3"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8" w:history="1">
              <w:proofErr w:type="spellStart"/>
              <w:r w:rsidR="00686469" w:rsidRPr="00E27919">
                <w:rPr>
                  <w:rFonts w:eastAsia="Times New Roman" w:cs="Arial"/>
                  <w:color w:val="0000FF"/>
                  <w:sz w:val="16"/>
                  <w:szCs w:val="16"/>
                  <w:u w:val="single"/>
                  <w:lang w:eastAsia="en-AU"/>
                </w:rPr>
                <w:t>cac:PartyIdentification</w:t>
              </w:r>
              <w:proofErr w:type="spellEnd"/>
            </w:hyperlink>
          </w:p>
        </w:tc>
        <w:tc>
          <w:tcPr>
            <w:tcW w:w="364" w:type="pct"/>
            <w:hideMark/>
          </w:tcPr>
          <w:p w14:paraId="4A20D07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07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7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167" w:type="pct"/>
            <w:hideMark/>
          </w:tcPr>
          <w:p w14:paraId="4A20D07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45941B" w14:textId="4144CE59"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c>
          <w:tcPr>
            <w:tcW w:w="835" w:type="pct"/>
            <w:hideMark/>
          </w:tcPr>
          <w:p w14:paraId="4A20D077" w14:textId="26488C9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7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79" w14:textId="3C018238"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Seller, or the unique banking reference identifier of Seller (assigned by the Seller bank.). For seller identification use ICD code list, for SEPA bank assigned creditor reference, use SEPA.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959" w:type="pct"/>
            <w:hideMark/>
          </w:tcPr>
          <w:p w14:paraId="111121B4"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46ABBD"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BE094D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129FCF8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07B" w14:textId="5820755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0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167" w:type="pct"/>
            <w:hideMark/>
          </w:tcPr>
          <w:p w14:paraId="4A20D0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B8DD293" w14:textId="6EBF34C3"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29-1</w:t>
            </w:r>
          </w:p>
        </w:tc>
        <w:tc>
          <w:tcPr>
            <w:tcW w:w="835" w:type="pct"/>
            <w:hideMark/>
          </w:tcPr>
          <w:p w14:paraId="4A20D080" w14:textId="304FAC32"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0" w:history="1">
              <w:r w:rsidR="00686469" w:rsidRPr="00E27919">
                <w:rPr>
                  <w:rFonts w:eastAsia="Times New Roman" w:cs="Arial"/>
                  <w:color w:val="0000FF"/>
                  <w:sz w:val="16"/>
                  <w:szCs w:val="16"/>
                  <w:u w:val="single"/>
                  <w:lang w:eastAsia="en-AU"/>
                </w:rPr>
                <w:t>          @schemeID</w:t>
              </w:r>
            </w:hyperlink>
          </w:p>
        </w:tc>
        <w:tc>
          <w:tcPr>
            <w:tcW w:w="364" w:type="pct"/>
            <w:hideMark/>
          </w:tcPr>
          <w:p w14:paraId="4A20D0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082" w14:textId="201EE45C" w:rsidR="00686469" w:rsidRPr="00C94680"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959" w:type="pct"/>
            <w:hideMark/>
          </w:tcPr>
          <w:p w14:paraId="4A20D083" w14:textId="354981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686469" w:rsidRPr="00E27919" w14:paraId="4A20D0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167" w:type="pct"/>
            <w:hideMark/>
          </w:tcPr>
          <w:p w14:paraId="4A20D0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039E2D1" w14:textId="43BAC27D" w:rsidR="00686469" w:rsidRPr="00DD03B5" w:rsidRDefault="00C928B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88" w14:textId="0AD45E7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1" w:history="1">
              <w:proofErr w:type="spellStart"/>
              <w:r w:rsidR="00686469" w:rsidRPr="00E27919">
                <w:rPr>
                  <w:rFonts w:eastAsia="Times New Roman" w:cs="Arial"/>
                  <w:color w:val="0000FF"/>
                  <w:sz w:val="16"/>
                  <w:szCs w:val="16"/>
                  <w:u w:val="single"/>
                  <w:lang w:eastAsia="en-AU"/>
                </w:rPr>
                <w:t>cac:PartyName</w:t>
              </w:r>
              <w:proofErr w:type="spellEnd"/>
            </w:hyperlink>
          </w:p>
        </w:tc>
        <w:tc>
          <w:tcPr>
            <w:tcW w:w="364" w:type="pct"/>
            <w:hideMark/>
          </w:tcPr>
          <w:p w14:paraId="4A20D0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167" w:type="pct"/>
            <w:hideMark/>
          </w:tcPr>
          <w:p w14:paraId="4A20D0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613866" w14:textId="74EBEAE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w:t>
            </w:r>
          </w:p>
        </w:tc>
        <w:tc>
          <w:tcPr>
            <w:tcW w:w="835" w:type="pct"/>
            <w:hideMark/>
          </w:tcPr>
          <w:p w14:paraId="4A20D090" w14:textId="17BF13A4"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2"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0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959" w:type="pct"/>
            <w:hideMark/>
          </w:tcPr>
          <w:p w14:paraId="4A20D093" w14:textId="290A65F6" w:rsidR="00686469" w:rsidRPr="00E27919" w:rsidRDefault="004424A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PEPPOL-EN16931-R008</w:t>
            </w:r>
          </w:p>
        </w:tc>
      </w:tr>
      <w:tr w:rsidR="00686469" w:rsidRPr="00E27919" w14:paraId="4A20D0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167" w:type="pct"/>
            <w:hideMark/>
          </w:tcPr>
          <w:p w14:paraId="4A20D0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8920C7" w14:textId="68AC04F4"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BG5</w:t>
            </w:r>
          </w:p>
        </w:tc>
        <w:tc>
          <w:tcPr>
            <w:tcW w:w="835" w:type="pct"/>
            <w:hideMark/>
          </w:tcPr>
          <w:p w14:paraId="4A20D098" w14:textId="64BD4EE9"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3" w:history="1">
              <w:proofErr w:type="spellStart"/>
              <w:r w:rsidR="00686469" w:rsidRPr="00E27919">
                <w:rPr>
                  <w:rFonts w:eastAsia="Times New Roman" w:cs="Arial"/>
                  <w:color w:val="0000FF"/>
                  <w:sz w:val="16"/>
                  <w:szCs w:val="16"/>
                  <w:u w:val="single"/>
                  <w:lang w:eastAsia="en-AU"/>
                </w:rPr>
                <w:t>cac:PostalAddress</w:t>
              </w:r>
              <w:proofErr w:type="spellEnd"/>
            </w:hyperlink>
          </w:p>
        </w:tc>
        <w:tc>
          <w:tcPr>
            <w:tcW w:w="364" w:type="pct"/>
            <w:hideMark/>
          </w:tcPr>
          <w:p w14:paraId="4A20D0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959" w:type="pct"/>
            <w:hideMark/>
          </w:tcPr>
          <w:p w14:paraId="4A20D09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686469" w:rsidRPr="00E27919" w14:paraId="4A20D0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167" w:type="pct"/>
            <w:hideMark/>
          </w:tcPr>
          <w:p w14:paraId="4A20D0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CA6A30C" w14:textId="7CA69CC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w:t>
            </w:r>
          </w:p>
        </w:tc>
        <w:tc>
          <w:tcPr>
            <w:tcW w:w="835" w:type="pct"/>
            <w:hideMark/>
          </w:tcPr>
          <w:p w14:paraId="4A20D0A0" w14:textId="20BB4DDC"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4" w:history="1">
              <w:proofErr w:type="spellStart"/>
              <w:r w:rsidR="00686469" w:rsidRPr="00E27919">
                <w:rPr>
                  <w:rFonts w:eastAsia="Times New Roman" w:cs="Arial"/>
                  <w:color w:val="0000FF"/>
                  <w:sz w:val="16"/>
                  <w:szCs w:val="16"/>
                  <w:u w:val="single"/>
                  <w:lang w:eastAsia="en-AU"/>
                </w:rPr>
                <w:t>cbc:StreetName</w:t>
              </w:r>
              <w:proofErr w:type="spellEnd"/>
            </w:hyperlink>
          </w:p>
        </w:tc>
        <w:tc>
          <w:tcPr>
            <w:tcW w:w="364" w:type="pct"/>
            <w:hideMark/>
          </w:tcPr>
          <w:p w14:paraId="4A20D0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0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167" w:type="pct"/>
            <w:hideMark/>
          </w:tcPr>
          <w:p w14:paraId="4A20D0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317CED" w14:textId="1ECFDB1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36</w:t>
            </w:r>
          </w:p>
        </w:tc>
        <w:tc>
          <w:tcPr>
            <w:tcW w:w="835" w:type="pct"/>
            <w:hideMark/>
          </w:tcPr>
          <w:p w14:paraId="4A20D0A8" w14:textId="2FC9F10E"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5" w:history="1">
              <w:proofErr w:type="spellStart"/>
              <w:r w:rsidR="00686469" w:rsidRPr="00E27919">
                <w:rPr>
                  <w:rFonts w:eastAsia="Times New Roman" w:cs="Arial"/>
                  <w:color w:val="0000FF"/>
                  <w:sz w:val="16"/>
                  <w:szCs w:val="16"/>
                  <w:u w:val="single"/>
                  <w:lang w:eastAsia="en-AU"/>
                </w:rPr>
                <w:t>cbc:AdditionalStreetName</w:t>
              </w:r>
              <w:proofErr w:type="spellEnd"/>
            </w:hyperlink>
          </w:p>
        </w:tc>
        <w:tc>
          <w:tcPr>
            <w:tcW w:w="364" w:type="pct"/>
            <w:hideMark/>
          </w:tcPr>
          <w:p w14:paraId="4A20D0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959" w:type="pct"/>
            <w:hideMark/>
          </w:tcPr>
          <w:p w14:paraId="4A20D0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58</w:t>
            </w:r>
          </w:p>
        </w:tc>
        <w:tc>
          <w:tcPr>
            <w:tcW w:w="167" w:type="pct"/>
            <w:hideMark/>
          </w:tcPr>
          <w:p w14:paraId="4A20D0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F66B7B" w14:textId="5ACA01D7"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37</w:t>
            </w:r>
          </w:p>
        </w:tc>
        <w:tc>
          <w:tcPr>
            <w:tcW w:w="835" w:type="pct"/>
            <w:hideMark/>
          </w:tcPr>
          <w:p w14:paraId="4A20D0B0" w14:textId="12927DF2"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6" w:history="1">
              <w:proofErr w:type="spellStart"/>
              <w:r w:rsidR="00686469" w:rsidRPr="00E27919">
                <w:rPr>
                  <w:rFonts w:eastAsia="Times New Roman" w:cs="Arial"/>
                  <w:color w:val="0000FF"/>
                  <w:sz w:val="16"/>
                  <w:szCs w:val="16"/>
                  <w:u w:val="single"/>
                  <w:lang w:eastAsia="en-AU"/>
                </w:rPr>
                <w:t>cbc:CityName</w:t>
              </w:r>
              <w:proofErr w:type="spellEnd"/>
            </w:hyperlink>
          </w:p>
        </w:tc>
        <w:tc>
          <w:tcPr>
            <w:tcW w:w="364" w:type="pct"/>
            <w:hideMark/>
          </w:tcPr>
          <w:p w14:paraId="4A20D0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Seller address is located.</w:t>
            </w:r>
          </w:p>
        </w:tc>
        <w:tc>
          <w:tcPr>
            <w:tcW w:w="959" w:type="pct"/>
            <w:hideMark/>
          </w:tcPr>
          <w:p w14:paraId="4A20D0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167" w:type="pct"/>
            <w:hideMark/>
          </w:tcPr>
          <w:p w14:paraId="4A20D0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C14734" w14:textId="0DF8DA13"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w:t>
            </w:r>
          </w:p>
        </w:tc>
        <w:tc>
          <w:tcPr>
            <w:tcW w:w="835" w:type="pct"/>
            <w:hideMark/>
          </w:tcPr>
          <w:p w14:paraId="4A20D0B8" w14:textId="40861ADC"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7" w:history="1">
              <w:proofErr w:type="spellStart"/>
              <w:r w:rsidR="00686469" w:rsidRPr="00E27919">
                <w:rPr>
                  <w:rFonts w:eastAsia="Times New Roman" w:cs="Arial"/>
                  <w:color w:val="0000FF"/>
                  <w:sz w:val="16"/>
                  <w:szCs w:val="16"/>
                  <w:u w:val="single"/>
                  <w:lang w:eastAsia="en-AU"/>
                </w:rPr>
                <w:t>cbc:PostalZone</w:t>
              </w:r>
              <w:proofErr w:type="spellEnd"/>
            </w:hyperlink>
          </w:p>
        </w:tc>
        <w:tc>
          <w:tcPr>
            <w:tcW w:w="364" w:type="pct"/>
            <w:hideMark/>
          </w:tcPr>
          <w:p w14:paraId="4A20D0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0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167" w:type="pct"/>
            <w:hideMark/>
          </w:tcPr>
          <w:p w14:paraId="4A20D0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5BDBEF4" w14:textId="1443536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835" w:type="pct"/>
            <w:hideMark/>
          </w:tcPr>
          <w:p w14:paraId="4A20D0C0" w14:textId="58D59B90"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8" w:history="1">
              <w:proofErr w:type="spellStart"/>
              <w:r w:rsidR="00686469" w:rsidRPr="00E27919">
                <w:rPr>
                  <w:rFonts w:eastAsia="Times New Roman" w:cs="Arial"/>
                  <w:color w:val="0000FF"/>
                  <w:sz w:val="16"/>
                  <w:szCs w:val="16"/>
                  <w:u w:val="single"/>
                  <w:lang w:eastAsia="en-AU"/>
                </w:rPr>
                <w:t>cbc:CountrySubentity</w:t>
              </w:r>
              <w:proofErr w:type="spellEnd"/>
            </w:hyperlink>
          </w:p>
        </w:tc>
        <w:tc>
          <w:tcPr>
            <w:tcW w:w="364" w:type="pct"/>
            <w:hideMark/>
          </w:tcPr>
          <w:p w14:paraId="4A20D0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0C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167" w:type="pct"/>
            <w:hideMark/>
          </w:tcPr>
          <w:p w14:paraId="4A20D0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626C8DF" w14:textId="75C27532"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0C8" w14:textId="2B534FBD"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9" w:history="1">
              <w:proofErr w:type="spellStart"/>
              <w:r w:rsidR="00686469" w:rsidRPr="00E27919">
                <w:rPr>
                  <w:rFonts w:eastAsia="Times New Roman" w:cs="Arial"/>
                  <w:color w:val="0000FF"/>
                  <w:sz w:val="16"/>
                  <w:szCs w:val="16"/>
                  <w:u w:val="single"/>
                  <w:lang w:eastAsia="en-AU"/>
                </w:rPr>
                <w:t>cac:AddressLine</w:t>
              </w:r>
              <w:proofErr w:type="spellEnd"/>
            </w:hyperlink>
          </w:p>
        </w:tc>
        <w:tc>
          <w:tcPr>
            <w:tcW w:w="364" w:type="pct"/>
            <w:hideMark/>
          </w:tcPr>
          <w:p w14:paraId="4A20D0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C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167" w:type="pct"/>
            <w:hideMark/>
          </w:tcPr>
          <w:p w14:paraId="4A20D0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6CA9D65" w14:textId="39047290"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162</w:t>
            </w:r>
          </w:p>
        </w:tc>
        <w:tc>
          <w:tcPr>
            <w:tcW w:w="835" w:type="pct"/>
            <w:hideMark/>
          </w:tcPr>
          <w:p w14:paraId="4A20D0D0" w14:textId="08F4EA3B"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0" w:history="1">
              <w:proofErr w:type="spellStart"/>
              <w:r w:rsidR="00686469" w:rsidRPr="00E27919">
                <w:rPr>
                  <w:rFonts w:eastAsia="Times New Roman" w:cs="Arial"/>
                  <w:color w:val="0000FF"/>
                  <w:sz w:val="16"/>
                  <w:szCs w:val="16"/>
                  <w:u w:val="single"/>
                  <w:lang w:eastAsia="en-AU"/>
                </w:rPr>
                <w:t>cbc:Line</w:t>
              </w:r>
              <w:proofErr w:type="spellEnd"/>
            </w:hyperlink>
          </w:p>
        </w:tc>
        <w:tc>
          <w:tcPr>
            <w:tcW w:w="364" w:type="pct"/>
            <w:hideMark/>
          </w:tcPr>
          <w:p w14:paraId="4A20D0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0D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167" w:type="pct"/>
            <w:hideMark/>
          </w:tcPr>
          <w:p w14:paraId="4A20D0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83F34C3" w14:textId="01C77BE7"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D8" w14:textId="1604FBDE"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1" w:history="1">
              <w:proofErr w:type="spellStart"/>
              <w:r w:rsidR="00686469" w:rsidRPr="00E27919">
                <w:rPr>
                  <w:rFonts w:eastAsia="Times New Roman" w:cs="Arial"/>
                  <w:color w:val="0000FF"/>
                  <w:sz w:val="16"/>
                  <w:szCs w:val="16"/>
                  <w:u w:val="single"/>
                  <w:lang w:eastAsia="en-AU"/>
                </w:rPr>
                <w:t>cac:Country</w:t>
              </w:r>
              <w:proofErr w:type="spellEnd"/>
            </w:hyperlink>
          </w:p>
        </w:tc>
        <w:tc>
          <w:tcPr>
            <w:tcW w:w="364" w:type="pct"/>
            <w:hideMark/>
          </w:tcPr>
          <w:p w14:paraId="4A20D0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DB" w14:textId="77777777" w:rsidR="00686469" w:rsidRPr="00217C66"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167" w:type="pct"/>
            <w:hideMark/>
          </w:tcPr>
          <w:p w14:paraId="4A20D0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63C2D19" w14:textId="70EF1DCE"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835" w:type="pct"/>
            <w:hideMark/>
          </w:tcPr>
          <w:p w14:paraId="4A20D0E0" w14:textId="0BD7F0C3"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2" w:history="1">
              <w:proofErr w:type="spellStart"/>
              <w:r w:rsidR="00686469" w:rsidRPr="00E27919">
                <w:rPr>
                  <w:rFonts w:eastAsia="Times New Roman" w:cs="Arial"/>
                  <w:color w:val="0000FF"/>
                  <w:sz w:val="16"/>
                  <w:szCs w:val="16"/>
                  <w:u w:val="single"/>
                  <w:lang w:eastAsia="en-AU"/>
                </w:rPr>
                <w:t>cbc:IdentificationCode</w:t>
              </w:r>
              <w:proofErr w:type="spellEnd"/>
            </w:hyperlink>
          </w:p>
        </w:tc>
        <w:tc>
          <w:tcPr>
            <w:tcW w:w="364" w:type="pct"/>
            <w:hideMark/>
          </w:tcPr>
          <w:p w14:paraId="4A20D0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0E3" w14:textId="77777777" w:rsidR="00686469" w:rsidRPr="0022582B" w:rsidRDefault="00686469"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686469" w:rsidRPr="00E27919" w14:paraId="4A20D0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167" w:type="pct"/>
            <w:hideMark/>
          </w:tcPr>
          <w:p w14:paraId="4A20D0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FA3D21" w14:textId="4B6CB68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E8" w14:textId="7D9B0420"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3" w:history="1">
              <w:proofErr w:type="spellStart"/>
              <w:r w:rsidR="00686469" w:rsidRPr="00E27919">
                <w:rPr>
                  <w:rFonts w:eastAsia="Times New Roman" w:cs="Arial"/>
                  <w:color w:val="0000FF"/>
                  <w:sz w:val="16"/>
                  <w:szCs w:val="16"/>
                  <w:u w:val="single"/>
                  <w:lang w:eastAsia="en-AU"/>
                </w:rPr>
                <w:t>cac:PartyTaxScheme</w:t>
              </w:r>
              <w:proofErr w:type="spellEnd"/>
            </w:hyperlink>
          </w:p>
        </w:tc>
        <w:tc>
          <w:tcPr>
            <w:tcW w:w="364" w:type="pct"/>
            <w:hideMark/>
          </w:tcPr>
          <w:p w14:paraId="4A20D0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1683" w:type="pct"/>
            <w:hideMark/>
          </w:tcPr>
          <w:p w14:paraId="4A20D0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tcPr>
          <w:p w14:paraId="4A20D0EB" w14:textId="2E1256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167" w:type="pct"/>
            <w:hideMark/>
          </w:tcPr>
          <w:p w14:paraId="4A20D0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AB82A22" w14:textId="1CA2ED52"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w:t>
            </w:r>
          </w:p>
        </w:tc>
        <w:tc>
          <w:tcPr>
            <w:tcW w:w="835" w:type="pct"/>
            <w:hideMark/>
          </w:tcPr>
          <w:p w14:paraId="4A20D0F0" w14:textId="2107FE6C"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4"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0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F2"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p>
          <w:p w14:paraId="20EDB48B" w14:textId="7A641F44" w:rsidR="00686469" w:rsidRDefault="00686469"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FD6CB36"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284539">
              <w:rPr>
                <w:rFonts w:eastAsia="Times New Roman" w:cs="Arial"/>
                <w:b/>
                <w:bCs/>
                <w:color w:val="000000"/>
                <w:sz w:val="16"/>
                <w:szCs w:val="16"/>
                <w:lang w:eastAsia="en-AU"/>
              </w:rPr>
              <w:t>In Australia, when a GST branch makes a taxable sale and issues a tax invoice, the registration number of the GST branch must be displayed, which incorporates the ABN of the parent entity (by attaching the 3 digit branch number at the end of the ABN, e.g.</w:t>
            </w:r>
            <w:r w:rsidRPr="00284539">
              <w:rPr>
                <w:rFonts w:eastAsia="Times New Roman" w:cs="Arial"/>
                <w:b/>
                <w:bCs/>
                <w:color w:val="auto"/>
                <w:sz w:val="16"/>
                <w:szCs w:val="16"/>
                <w:lang w:eastAsia="en-AU"/>
              </w:rPr>
              <w:t xml:space="preserve"> 51824753556001)</w:t>
            </w:r>
            <w:r w:rsidRPr="00284539">
              <w:rPr>
                <w:rFonts w:eastAsia="Times New Roman" w:cs="Arial"/>
                <w:b/>
                <w:bCs/>
                <w:color w:val="000000"/>
                <w:sz w:val="16"/>
                <w:szCs w:val="16"/>
                <w:lang w:eastAsia="en-AU"/>
              </w:rPr>
              <w:t xml:space="preserve">. </w:t>
            </w:r>
          </w:p>
          <w:p w14:paraId="3FFA51C1" w14:textId="77777777"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0F6" w14:textId="0B179FE0" w:rsidR="00686469" w:rsidRPr="00E27919"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84539">
              <w:rPr>
                <w:rFonts w:eastAsia="Times New Roman" w:cs="Arial"/>
                <w:b/>
                <w:bCs/>
                <w:color w:val="000000"/>
                <w:sz w:val="16"/>
                <w:szCs w:val="16"/>
                <w:lang w:eastAsia="en-AU"/>
              </w:rPr>
              <w:t>In New Zealand, when a GST registered organisation makes a taxable sale and issues a “Tax Invoice”, the New Zealand GST number must be entered as the value e.g. 049086982.</w:t>
            </w:r>
            <w:r>
              <w:rPr>
                <w:rFonts w:eastAsia="Times New Roman" w:cs="Arial"/>
                <w:color w:val="000000"/>
                <w:sz w:val="16"/>
                <w:szCs w:val="16"/>
                <w:lang w:eastAsia="en-AU"/>
              </w:rPr>
              <w:t xml:space="preserve">  </w:t>
            </w:r>
          </w:p>
        </w:tc>
        <w:tc>
          <w:tcPr>
            <w:tcW w:w="959" w:type="pct"/>
          </w:tcPr>
          <w:p w14:paraId="0AB0315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246250D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3FD412F7"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BB19BD">
              <w:rPr>
                <w:rFonts w:eastAsia="Times New Roman" w:cs="Arial"/>
                <w:color w:val="000000"/>
                <w:sz w:val="16"/>
                <w:szCs w:val="16"/>
                <w:lang w:eastAsia="en-AU"/>
              </w:rPr>
              <w:br/>
            </w:r>
            <w:r w:rsidR="00BB19BD" w:rsidRPr="00BB19BD">
              <w:rPr>
                <w:rFonts w:eastAsia="Times New Roman" w:cs="Arial"/>
                <w:color w:val="000000"/>
                <w:sz w:val="16"/>
                <w:szCs w:val="16"/>
                <w:lang w:eastAsia="en-AU"/>
              </w:rPr>
              <w:t>PEPPOL-COMMON-R043</w:t>
            </w:r>
          </w:p>
          <w:p w14:paraId="4A20D0F8" w14:textId="3B526AF0" w:rsidR="00BB19BD" w:rsidRPr="00E27919" w:rsidRDefault="00BB19BD"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sidR="00ED5EE5">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ED5EE5">
              <w:rPr>
                <w:rFonts w:eastAsia="Times New Roman" w:cs="Arial"/>
                <w:color w:val="000000"/>
                <w:sz w:val="16"/>
                <w:szCs w:val="16"/>
                <w:lang w:eastAsia="en-AU"/>
              </w:rPr>
              <w:br/>
            </w:r>
            <w:r w:rsidR="00ED5EE5">
              <w:rPr>
                <w:rFonts w:eastAsia="Times New Roman" w:cs="Arial"/>
                <w:color w:val="000000"/>
                <w:sz w:val="16"/>
                <w:szCs w:val="16"/>
                <w:lang w:eastAsia="en-AU"/>
              </w:rPr>
              <w:br/>
            </w:r>
          </w:p>
        </w:tc>
      </w:tr>
      <w:tr w:rsidR="00686469" w:rsidRPr="00E27919" w14:paraId="4A20D1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167" w:type="pct"/>
            <w:hideMark/>
          </w:tcPr>
          <w:p w14:paraId="4A20D1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7EBDB3" w14:textId="766A4ED5"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06" w14:textId="16353D56"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5"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1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1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1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C"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167" w:type="pct"/>
            <w:hideMark/>
          </w:tcPr>
          <w:p w14:paraId="4A20D1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BEC14C" w14:textId="7178BB9E" w:rsidR="00686469" w:rsidRPr="00730C91"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n/a</w:t>
            </w:r>
          </w:p>
        </w:tc>
        <w:tc>
          <w:tcPr>
            <w:tcW w:w="835" w:type="pct"/>
            <w:hideMark/>
          </w:tcPr>
          <w:p w14:paraId="4A20D10E" w14:textId="00402B03"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0"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 Seller VAT identifier (BT-31), use value “VAT”, for the seller tax registration identifier (BT-32), use != "VAT"</w:t>
            </w:r>
          </w:p>
          <w:p w14:paraId="04792AC9"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13" w14:textId="7345D697" w:rsidR="00686469" w:rsidRPr="00BC59F8"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 xml:space="preserve">For Australia and New Zealand, the value must be “GST”. </w:t>
            </w:r>
          </w:p>
        </w:tc>
        <w:tc>
          <w:tcPr>
            <w:tcW w:w="959" w:type="pct"/>
            <w:hideMark/>
          </w:tcPr>
          <w:p w14:paraId="4A20D114" w14:textId="77777777" w:rsidR="00686469" w:rsidRDefault="00686469"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686469" w:rsidRPr="00506874"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2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1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167" w:type="pct"/>
            <w:hideMark/>
          </w:tcPr>
          <w:p w14:paraId="4A20D11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9FB3356" w14:textId="257FF570"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11B" w14:textId="090A44B9"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7" w:history="1">
              <w:proofErr w:type="spellStart"/>
              <w:r w:rsidR="00686469" w:rsidRPr="00E27919">
                <w:rPr>
                  <w:rFonts w:eastAsia="Times New Roman" w:cs="Arial"/>
                  <w:color w:val="0000FF"/>
                  <w:sz w:val="16"/>
                  <w:szCs w:val="16"/>
                  <w:u w:val="single"/>
                  <w:lang w:eastAsia="en-AU"/>
                </w:rPr>
                <w:t>cac:PartyLegalEntity</w:t>
              </w:r>
              <w:proofErr w:type="spellEnd"/>
            </w:hyperlink>
          </w:p>
        </w:tc>
        <w:tc>
          <w:tcPr>
            <w:tcW w:w="364" w:type="pct"/>
            <w:hideMark/>
          </w:tcPr>
          <w:p w14:paraId="4A20D11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1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2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70</w:t>
            </w:r>
          </w:p>
        </w:tc>
        <w:tc>
          <w:tcPr>
            <w:tcW w:w="167" w:type="pct"/>
            <w:hideMark/>
          </w:tcPr>
          <w:p w14:paraId="4A20D12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330680E" w14:textId="0B9A6E23"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27</w:t>
            </w:r>
          </w:p>
        </w:tc>
        <w:tc>
          <w:tcPr>
            <w:tcW w:w="835" w:type="pct"/>
            <w:hideMark/>
          </w:tcPr>
          <w:p w14:paraId="4A20D123" w14:textId="64ED6B0B"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8" w:history="1">
              <w:proofErr w:type="spellStart"/>
              <w:r w:rsidR="00686469" w:rsidRPr="00E27919">
                <w:rPr>
                  <w:rFonts w:eastAsia="Times New Roman" w:cs="Arial"/>
                  <w:color w:val="0000FF"/>
                  <w:sz w:val="16"/>
                  <w:szCs w:val="16"/>
                  <w:u w:val="single"/>
                  <w:lang w:eastAsia="en-AU"/>
                </w:rPr>
                <w:t>cbc:RegistrationName</w:t>
              </w:r>
              <w:proofErr w:type="spellEnd"/>
            </w:hyperlink>
          </w:p>
        </w:tc>
        <w:tc>
          <w:tcPr>
            <w:tcW w:w="364" w:type="pct"/>
            <w:hideMark/>
          </w:tcPr>
          <w:p w14:paraId="4A20D12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2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959" w:type="pct"/>
            <w:hideMark/>
          </w:tcPr>
          <w:p w14:paraId="096FC53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p w14:paraId="4A20D126" w14:textId="340DFF2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3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167" w:type="pct"/>
            <w:hideMark/>
          </w:tcPr>
          <w:p w14:paraId="4A20D12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851E173" w14:textId="4D4322BB"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835" w:type="pct"/>
            <w:hideMark/>
          </w:tcPr>
          <w:p w14:paraId="4A20D12B" w14:textId="73149981"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9"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12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2D" w14:textId="2782A669"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Seller as a legal entity or person.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12E" w14:textId="77777777" w:rsidR="00686469" w:rsidRPr="0022582B" w:rsidRDefault="00686469"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1F4B44B1" w:rsidR="00686469" w:rsidRDefault="00686469"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2C8581F0"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6C1D8CE3"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130" w14:textId="64E32313" w:rsidR="00686469" w:rsidRPr="00E27919" w:rsidRDefault="00BF0EB5"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13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167" w:type="pct"/>
            <w:hideMark/>
          </w:tcPr>
          <w:p w14:paraId="4A20D13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976A80A" w14:textId="2821B1B4"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30-1</w:t>
            </w:r>
          </w:p>
        </w:tc>
        <w:tc>
          <w:tcPr>
            <w:tcW w:w="835" w:type="pct"/>
            <w:hideMark/>
          </w:tcPr>
          <w:p w14:paraId="4A20D135" w14:textId="7842E5CB"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0" w:history="1">
              <w:r w:rsidR="00686469" w:rsidRPr="00E27919">
                <w:rPr>
                  <w:rFonts w:eastAsia="Times New Roman" w:cs="Arial"/>
                  <w:color w:val="0000FF"/>
                  <w:sz w:val="16"/>
                  <w:szCs w:val="16"/>
                  <w:u w:val="single"/>
                  <w:lang w:eastAsia="en-AU"/>
                </w:rPr>
                <w:t>          @schemeID</w:t>
              </w:r>
            </w:hyperlink>
          </w:p>
        </w:tc>
        <w:tc>
          <w:tcPr>
            <w:tcW w:w="364" w:type="pct"/>
            <w:hideMark/>
          </w:tcPr>
          <w:p w14:paraId="4A20D13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37"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21ADA16F" w14:textId="77777777" w:rsidR="00686469"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38" w14:textId="376B1266" w:rsidR="00686469" w:rsidRPr="00BC59F8"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1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13A" w14:textId="77777777" w:rsidR="00686469" w:rsidRPr="00AC1C99" w:rsidRDefault="00686469" w:rsidP="00911CE2">
            <w:pPr>
              <w:pStyle w:val="CommentText"/>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AUNZ-R-001</w:t>
            </w:r>
          </w:p>
          <w:p w14:paraId="4A20D13B" w14:textId="2F937C9B" w:rsidR="00686469" w:rsidRPr="00B736A8" w:rsidRDefault="00686469"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tc>
      </w:tr>
      <w:tr w:rsidR="00686469" w:rsidRPr="00E27919" w14:paraId="4A20D14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167" w:type="pct"/>
            <w:hideMark/>
          </w:tcPr>
          <w:p w14:paraId="4A20D13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DA465C" w14:textId="6E3F25B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w:t>
            </w:r>
          </w:p>
        </w:tc>
        <w:tc>
          <w:tcPr>
            <w:tcW w:w="835" w:type="pct"/>
            <w:hideMark/>
          </w:tcPr>
          <w:p w14:paraId="4A20D140" w14:textId="181954E3"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1" w:history="1">
              <w:proofErr w:type="spellStart"/>
              <w:r w:rsidR="00686469" w:rsidRPr="00E27919">
                <w:rPr>
                  <w:rFonts w:eastAsia="Times New Roman" w:cs="Arial"/>
                  <w:color w:val="0000FF"/>
                  <w:sz w:val="16"/>
                  <w:szCs w:val="16"/>
                  <w:u w:val="single"/>
                  <w:lang w:eastAsia="en-AU"/>
                </w:rPr>
                <w:t>cbc:CompanyLegalForm</w:t>
              </w:r>
              <w:proofErr w:type="spellEnd"/>
            </w:hyperlink>
          </w:p>
        </w:tc>
        <w:tc>
          <w:tcPr>
            <w:tcW w:w="364" w:type="pct"/>
            <w:hideMark/>
          </w:tcPr>
          <w:p w14:paraId="4A20D14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959" w:type="pct"/>
            <w:hideMark/>
          </w:tcPr>
          <w:p w14:paraId="4A20D143" w14:textId="0CF76B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4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167" w:type="pct"/>
            <w:hideMark/>
          </w:tcPr>
          <w:p w14:paraId="4A20D14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7908E5" w14:textId="63C4764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BG6</w:t>
            </w:r>
          </w:p>
        </w:tc>
        <w:tc>
          <w:tcPr>
            <w:tcW w:w="835" w:type="pct"/>
            <w:hideMark/>
          </w:tcPr>
          <w:p w14:paraId="4A20D148" w14:textId="36C9EC3F"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2" w:history="1">
              <w:proofErr w:type="spellStart"/>
              <w:r w:rsidR="00686469" w:rsidRPr="00E27919">
                <w:rPr>
                  <w:rFonts w:eastAsia="Times New Roman" w:cs="Arial"/>
                  <w:color w:val="0000FF"/>
                  <w:sz w:val="16"/>
                  <w:szCs w:val="16"/>
                  <w:u w:val="single"/>
                  <w:lang w:eastAsia="en-AU"/>
                </w:rPr>
                <w:t>cac:Contact</w:t>
              </w:r>
              <w:proofErr w:type="spellEnd"/>
            </w:hyperlink>
          </w:p>
        </w:tc>
        <w:tc>
          <w:tcPr>
            <w:tcW w:w="364" w:type="pct"/>
            <w:hideMark/>
          </w:tcPr>
          <w:p w14:paraId="4A20D14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959" w:type="pct"/>
            <w:hideMark/>
          </w:tcPr>
          <w:p w14:paraId="4A20D1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167" w:type="pct"/>
            <w:hideMark/>
          </w:tcPr>
          <w:p w14:paraId="4A20D14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9225D1" w14:textId="014E5E3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835" w:type="pct"/>
            <w:hideMark/>
          </w:tcPr>
          <w:p w14:paraId="4A20D150" w14:textId="6D573B7D"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3"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15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1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167" w:type="pct"/>
            <w:hideMark/>
          </w:tcPr>
          <w:p w14:paraId="4A20D15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995202" w14:textId="294179B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42</w:t>
            </w:r>
          </w:p>
        </w:tc>
        <w:tc>
          <w:tcPr>
            <w:tcW w:w="835" w:type="pct"/>
            <w:hideMark/>
          </w:tcPr>
          <w:p w14:paraId="4A20D158" w14:textId="6FC1A30E"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4" w:history="1">
              <w:proofErr w:type="spellStart"/>
              <w:r w:rsidR="00686469" w:rsidRPr="00E27919">
                <w:rPr>
                  <w:rFonts w:eastAsia="Times New Roman" w:cs="Arial"/>
                  <w:color w:val="0000FF"/>
                  <w:sz w:val="16"/>
                  <w:szCs w:val="16"/>
                  <w:u w:val="single"/>
                  <w:lang w:eastAsia="en-AU"/>
                </w:rPr>
                <w:t>cbc:Telephone</w:t>
              </w:r>
              <w:proofErr w:type="spellEnd"/>
            </w:hyperlink>
          </w:p>
        </w:tc>
        <w:tc>
          <w:tcPr>
            <w:tcW w:w="364" w:type="pct"/>
            <w:hideMark/>
          </w:tcPr>
          <w:p w14:paraId="4A20D15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1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167" w:type="pct"/>
            <w:hideMark/>
          </w:tcPr>
          <w:p w14:paraId="4A20D15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0A7C47" w14:textId="1EDA26C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43</w:t>
            </w:r>
          </w:p>
        </w:tc>
        <w:tc>
          <w:tcPr>
            <w:tcW w:w="835" w:type="pct"/>
            <w:hideMark/>
          </w:tcPr>
          <w:p w14:paraId="4A20D160" w14:textId="7EEC15BA"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5" w:history="1">
              <w:proofErr w:type="spellStart"/>
              <w:r w:rsidR="00686469" w:rsidRPr="00E27919">
                <w:rPr>
                  <w:rFonts w:eastAsia="Times New Roman" w:cs="Arial"/>
                  <w:color w:val="0000FF"/>
                  <w:sz w:val="16"/>
                  <w:szCs w:val="16"/>
                  <w:u w:val="single"/>
                  <w:lang w:eastAsia="en-AU"/>
                </w:rPr>
                <w:t>cbc:ElectronicMail</w:t>
              </w:r>
              <w:proofErr w:type="spellEnd"/>
            </w:hyperlink>
          </w:p>
        </w:tc>
        <w:tc>
          <w:tcPr>
            <w:tcW w:w="364" w:type="pct"/>
            <w:hideMark/>
          </w:tcPr>
          <w:p w14:paraId="4A20D16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6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1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167" w:type="pct"/>
            <w:hideMark/>
          </w:tcPr>
          <w:p w14:paraId="4A20D16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A61E4C5" w14:textId="7E0422A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BG7</w:t>
            </w:r>
          </w:p>
        </w:tc>
        <w:tc>
          <w:tcPr>
            <w:tcW w:w="835" w:type="pct"/>
            <w:hideMark/>
          </w:tcPr>
          <w:p w14:paraId="4A20D168" w14:textId="274E8570"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6" w:history="1">
              <w:proofErr w:type="spellStart"/>
              <w:r w:rsidR="00686469" w:rsidRPr="00E27919">
                <w:rPr>
                  <w:rFonts w:eastAsia="Times New Roman" w:cs="Arial"/>
                  <w:color w:val="0000FF"/>
                  <w:sz w:val="16"/>
                  <w:szCs w:val="16"/>
                  <w:u w:val="single"/>
                  <w:lang w:eastAsia="en-AU"/>
                </w:rPr>
                <w:t>cac:AccountingCustomerParty</w:t>
              </w:r>
              <w:proofErr w:type="spellEnd"/>
            </w:hyperlink>
          </w:p>
        </w:tc>
        <w:tc>
          <w:tcPr>
            <w:tcW w:w="364" w:type="pct"/>
            <w:hideMark/>
          </w:tcPr>
          <w:p w14:paraId="4A20D16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6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959" w:type="pct"/>
            <w:hideMark/>
          </w:tcPr>
          <w:p w14:paraId="4A20D1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167" w:type="pct"/>
            <w:hideMark/>
          </w:tcPr>
          <w:p w14:paraId="4A20D16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610F069" w14:textId="1581EF6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70" w14:textId="68920D31"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7" w:history="1">
              <w:proofErr w:type="spellStart"/>
              <w:r w:rsidR="00686469" w:rsidRPr="00E27919">
                <w:rPr>
                  <w:rFonts w:eastAsia="Times New Roman" w:cs="Arial"/>
                  <w:color w:val="0000FF"/>
                  <w:sz w:val="16"/>
                  <w:szCs w:val="16"/>
                  <w:u w:val="single"/>
                  <w:lang w:eastAsia="en-AU"/>
                </w:rPr>
                <w:t>cac:Party</w:t>
              </w:r>
              <w:proofErr w:type="spellEnd"/>
            </w:hyperlink>
          </w:p>
        </w:tc>
        <w:tc>
          <w:tcPr>
            <w:tcW w:w="364" w:type="pct"/>
            <w:hideMark/>
          </w:tcPr>
          <w:p w14:paraId="4A20D17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167" w:type="pct"/>
            <w:hideMark/>
          </w:tcPr>
          <w:p w14:paraId="4A20D17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E1B538" w14:textId="2097CF37"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49</w:t>
            </w:r>
          </w:p>
        </w:tc>
        <w:bookmarkStart w:id="138" w:name="_Hlk87454116"/>
        <w:tc>
          <w:tcPr>
            <w:tcW w:w="835" w:type="pct"/>
            <w:hideMark/>
          </w:tcPr>
          <w:p w14:paraId="4A20D178" w14:textId="12E3BD4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"http://docs.peppol.eu/poacc/billing/3.0/syntax/ubl-invoice/cac-AccountingCustomerParty/cac-Party/cbc-EndpointID/" </w:instrText>
            </w:r>
            <w:r>
              <w:rPr>
                <w:color w:val="auto"/>
              </w:rPr>
              <w:fldChar w:fldCharType="separate"/>
            </w:r>
            <w:proofErr w:type="spellStart"/>
            <w:r w:rsidRPr="00E27919">
              <w:rPr>
                <w:rFonts w:eastAsia="Times New Roman" w:cs="Arial"/>
                <w:color w:val="0000FF"/>
                <w:sz w:val="16"/>
                <w:szCs w:val="16"/>
                <w:u w:val="single"/>
                <w:lang w:eastAsia="en-AU"/>
              </w:rPr>
              <w:t>cbc:EndpointID</w:t>
            </w:r>
            <w:proofErr w:type="spellEnd"/>
            <w:r>
              <w:rPr>
                <w:rFonts w:eastAsia="Times New Roman" w:cs="Arial"/>
                <w:color w:val="0000FF"/>
                <w:sz w:val="16"/>
                <w:szCs w:val="16"/>
                <w:u w:val="single"/>
                <w:lang w:eastAsia="en-AU"/>
              </w:rPr>
              <w:fldChar w:fldCharType="end"/>
            </w:r>
            <w:bookmarkEnd w:id="138"/>
          </w:p>
        </w:tc>
        <w:tc>
          <w:tcPr>
            <w:tcW w:w="364" w:type="pct"/>
            <w:hideMark/>
          </w:tcPr>
          <w:p w14:paraId="4A20D17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A" w14:textId="77777777" w:rsidR="00686469" w:rsidRPr="006C4F62"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Identifies the Buyer's electronic address to which a business document should be delivered.</w:t>
            </w:r>
          </w:p>
        </w:tc>
        <w:tc>
          <w:tcPr>
            <w:tcW w:w="959" w:type="pct"/>
            <w:hideMark/>
          </w:tcPr>
          <w:p w14:paraId="1A64A260"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BR-CL-25</w:t>
            </w:r>
          </w:p>
          <w:p w14:paraId="21B6057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EFD19E5"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133B2AAF" w14:textId="77777777" w:rsidR="0037036D" w:rsidRDefault="00686469"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37036D">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PEPPOL-COMMON-R043</w:t>
            </w:r>
          </w:p>
          <w:p w14:paraId="5FE132CB" w14:textId="2E2EB97C" w:rsidR="0037036D" w:rsidRDefault="0037036D"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PEPPOL-COMMON-R048</w:t>
            </w:r>
            <w:r w:rsidR="0023089B">
              <w:rPr>
                <w:rFonts w:eastAsia="Times New Roman" w:cs="Arial"/>
                <w:color w:val="000000"/>
                <w:sz w:val="16"/>
                <w:szCs w:val="16"/>
                <w:lang w:eastAsia="en-AU"/>
              </w:rPr>
              <w:br/>
            </w:r>
            <w:r w:rsidR="0023089B" w:rsidRPr="00ED5EE5">
              <w:rPr>
                <w:rFonts w:eastAsia="Times New Roman" w:cs="Arial"/>
                <w:color w:val="000000"/>
                <w:sz w:val="16"/>
                <w:szCs w:val="16"/>
                <w:lang w:eastAsia="en-AU"/>
              </w:rPr>
              <w:t>PEPPOL-COMMON-R04</w:t>
            </w:r>
            <w:r w:rsidR="0023089B">
              <w:rPr>
                <w:rFonts w:eastAsia="Times New Roman" w:cs="Arial"/>
                <w:color w:val="000000"/>
                <w:sz w:val="16"/>
                <w:szCs w:val="16"/>
                <w:lang w:eastAsia="en-AU"/>
              </w:rPr>
              <w:t>9</w:t>
            </w:r>
          </w:p>
          <w:p w14:paraId="518E8876" w14:textId="1D7FA2E4" w:rsidR="006A178A" w:rsidRDefault="006A178A"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p w14:paraId="4A20D17B" w14:textId="7C021481" w:rsidR="00686469" w:rsidRPr="006C4F62" w:rsidRDefault="0037036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lastRenderedPageBreak/>
              <w:t>PEPPOL-EN16931-R010</w:t>
            </w:r>
          </w:p>
        </w:tc>
      </w:tr>
      <w:tr w:rsidR="00686469" w:rsidRPr="00E27919" w14:paraId="4A20D18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81</w:t>
            </w:r>
          </w:p>
        </w:tc>
        <w:tc>
          <w:tcPr>
            <w:tcW w:w="167" w:type="pct"/>
            <w:hideMark/>
          </w:tcPr>
          <w:p w14:paraId="4A20D17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76CA201" w14:textId="466CB0E4"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w:t>
            </w:r>
          </w:p>
        </w:tc>
        <w:tc>
          <w:tcPr>
            <w:tcW w:w="835" w:type="pct"/>
            <w:hideMark/>
          </w:tcPr>
          <w:p w14:paraId="4A20D180" w14:textId="7EF2106A"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8" w:history="1">
              <w:r w:rsidR="00686469" w:rsidRPr="00E27919">
                <w:rPr>
                  <w:rFonts w:eastAsia="Times New Roman" w:cs="Arial"/>
                  <w:color w:val="0000FF"/>
                  <w:sz w:val="16"/>
                  <w:szCs w:val="16"/>
                  <w:u w:val="single"/>
                  <w:lang w:eastAsia="en-AU"/>
                </w:rPr>
                <w:t>        @schemeID</w:t>
              </w:r>
            </w:hyperlink>
          </w:p>
        </w:tc>
        <w:tc>
          <w:tcPr>
            <w:tcW w:w="364" w:type="pct"/>
            <w:hideMark/>
          </w:tcPr>
          <w:p w14:paraId="4A20D18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18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959" w:type="pct"/>
            <w:hideMark/>
          </w:tcPr>
          <w:p w14:paraId="6D9658A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686469" w:rsidRPr="00E27919" w14:paraId="4A20D18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167" w:type="pct"/>
            <w:hideMark/>
          </w:tcPr>
          <w:p w14:paraId="4A20D18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E90FE27" w14:textId="35FE30A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188" w14:textId="0D8FBEA2"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9" w:history="1">
              <w:proofErr w:type="spellStart"/>
              <w:r w:rsidR="00686469" w:rsidRPr="00E27919">
                <w:rPr>
                  <w:rFonts w:eastAsia="Times New Roman" w:cs="Arial"/>
                  <w:color w:val="0000FF"/>
                  <w:sz w:val="16"/>
                  <w:szCs w:val="16"/>
                  <w:u w:val="single"/>
                  <w:lang w:eastAsia="en-AU"/>
                </w:rPr>
                <w:t>cac:PartyIdentification</w:t>
              </w:r>
              <w:proofErr w:type="spellEnd"/>
            </w:hyperlink>
          </w:p>
        </w:tc>
        <w:tc>
          <w:tcPr>
            <w:tcW w:w="364" w:type="pct"/>
            <w:hideMark/>
          </w:tcPr>
          <w:p w14:paraId="4A20D18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8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9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167" w:type="pct"/>
            <w:hideMark/>
          </w:tcPr>
          <w:p w14:paraId="4A20D18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79DD400" w14:textId="570617E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46</w:t>
            </w:r>
          </w:p>
        </w:tc>
        <w:tc>
          <w:tcPr>
            <w:tcW w:w="835" w:type="pct"/>
            <w:hideMark/>
          </w:tcPr>
          <w:p w14:paraId="4A20D190" w14:textId="7B730BE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9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9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959" w:type="pct"/>
            <w:hideMark/>
          </w:tcPr>
          <w:p w14:paraId="6FE20029"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C2D1E6E"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EA76D3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51E896B2"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193" w14:textId="2DBFE36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sidR="009D37B5">
              <w:rPr>
                <w:rFonts w:eastAsia="Times New Roman" w:cs="Arial"/>
                <w:color w:val="000000"/>
                <w:sz w:val="16"/>
                <w:szCs w:val="16"/>
                <w:lang w:eastAsia="en-AU"/>
              </w:rPr>
              <w:br/>
            </w:r>
          </w:p>
        </w:tc>
      </w:tr>
      <w:tr w:rsidR="00686469" w:rsidRPr="00E27919" w14:paraId="4A20D19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167" w:type="pct"/>
            <w:hideMark/>
          </w:tcPr>
          <w:p w14:paraId="4A20D19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01EF994" w14:textId="63080F9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46-1</w:t>
            </w:r>
          </w:p>
        </w:tc>
        <w:tc>
          <w:tcPr>
            <w:tcW w:w="835" w:type="pct"/>
            <w:hideMark/>
          </w:tcPr>
          <w:p w14:paraId="4A20D198" w14:textId="4CDAC75C"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1" w:history="1">
              <w:r w:rsidR="00686469" w:rsidRPr="00E27919">
                <w:rPr>
                  <w:rFonts w:eastAsia="Times New Roman" w:cs="Arial"/>
                  <w:color w:val="0000FF"/>
                  <w:sz w:val="16"/>
                  <w:szCs w:val="16"/>
                  <w:u w:val="single"/>
                  <w:lang w:eastAsia="en-AU"/>
                </w:rPr>
                <w:t>          @schemeID</w:t>
              </w:r>
            </w:hyperlink>
          </w:p>
        </w:tc>
        <w:tc>
          <w:tcPr>
            <w:tcW w:w="364" w:type="pct"/>
            <w:hideMark/>
          </w:tcPr>
          <w:p w14:paraId="4A20D19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9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959" w:type="pct"/>
            <w:hideMark/>
          </w:tcPr>
          <w:p w14:paraId="4A20D19B" w14:textId="77777777" w:rsidR="00686469" w:rsidRPr="00E27919" w:rsidRDefault="00686469"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686469" w:rsidRPr="00E27919" w14:paraId="4A20D1A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167" w:type="pct"/>
            <w:hideMark/>
          </w:tcPr>
          <w:p w14:paraId="4A20D19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28A8BF8" w14:textId="409272C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A0" w14:textId="3F595E7C"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2" w:history="1">
              <w:proofErr w:type="spellStart"/>
              <w:r w:rsidR="00686469" w:rsidRPr="00E27919">
                <w:rPr>
                  <w:rFonts w:eastAsia="Times New Roman" w:cs="Arial"/>
                  <w:color w:val="0000FF"/>
                  <w:sz w:val="16"/>
                  <w:szCs w:val="16"/>
                  <w:u w:val="single"/>
                  <w:lang w:eastAsia="en-AU"/>
                </w:rPr>
                <w:t>cac:PartyName</w:t>
              </w:r>
              <w:proofErr w:type="spellEnd"/>
            </w:hyperlink>
          </w:p>
        </w:tc>
        <w:tc>
          <w:tcPr>
            <w:tcW w:w="364" w:type="pct"/>
            <w:hideMark/>
          </w:tcPr>
          <w:p w14:paraId="4A20D1A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A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A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167" w:type="pct"/>
            <w:hideMark/>
          </w:tcPr>
          <w:p w14:paraId="4A20D1A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58B849" w14:textId="17FBC87B"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835" w:type="pct"/>
            <w:hideMark/>
          </w:tcPr>
          <w:p w14:paraId="4A20D1A8" w14:textId="782897E9"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3"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1A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A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959" w:type="pct"/>
            <w:hideMark/>
          </w:tcPr>
          <w:p w14:paraId="4A20D1AB" w14:textId="7D2B76A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B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167" w:type="pct"/>
            <w:hideMark/>
          </w:tcPr>
          <w:p w14:paraId="4A20D1A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FBCFACA" w14:textId="3613C9B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BG8</w:t>
            </w:r>
          </w:p>
        </w:tc>
        <w:tc>
          <w:tcPr>
            <w:tcW w:w="835" w:type="pct"/>
            <w:hideMark/>
          </w:tcPr>
          <w:p w14:paraId="4A20D1B0" w14:textId="0EA29F11"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4" w:history="1">
              <w:proofErr w:type="spellStart"/>
              <w:r w:rsidR="00686469" w:rsidRPr="00E27919">
                <w:rPr>
                  <w:rFonts w:eastAsia="Times New Roman" w:cs="Arial"/>
                  <w:color w:val="0000FF"/>
                  <w:sz w:val="16"/>
                  <w:szCs w:val="16"/>
                  <w:u w:val="single"/>
                  <w:lang w:eastAsia="en-AU"/>
                </w:rPr>
                <w:t>cac:PostalAddress</w:t>
              </w:r>
              <w:proofErr w:type="spellEnd"/>
            </w:hyperlink>
          </w:p>
        </w:tc>
        <w:tc>
          <w:tcPr>
            <w:tcW w:w="364" w:type="pct"/>
            <w:hideMark/>
          </w:tcPr>
          <w:p w14:paraId="4A20D1B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B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959" w:type="pct"/>
            <w:hideMark/>
          </w:tcPr>
          <w:p w14:paraId="4A20D1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686469" w:rsidRPr="00E27919" w14:paraId="4A20D1B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167" w:type="pct"/>
            <w:hideMark/>
          </w:tcPr>
          <w:p w14:paraId="4A20D1B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E87E7A" w14:textId="1BF85F4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w:t>
            </w:r>
          </w:p>
        </w:tc>
        <w:tc>
          <w:tcPr>
            <w:tcW w:w="835" w:type="pct"/>
            <w:hideMark/>
          </w:tcPr>
          <w:p w14:paraId="4A20D1B8" w14:textId="5FEDBFEB"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5" w:history="1">
              <w:proofErr w:type="spellStart"/>
              <w:r w:rsidR="00686469" w:rsidRPr="00E27919">
                <w:rPr>
                  <w:rFonts w:eastAsia="Times New Roman" w:cs="Arial"/>
                  <w:color w:val="0000FF"/>
                  <w:sz w:val="16"/>
                  <w:szCs w:val="16"/>
                  <w:u w:val="single"/>
                  <w:lang w:eastAsia="en-AU"/>
                </w:rPr>
                <w:t>cbc:StreetName</w:t>
              </w:r>
              <w:proofErr w:type="spellEnd"/>
            </w:hyperlink>
          </w:p>
        </w:tc>
        <w:tc>
          <w:tcPr>
            <w:tcW w:w="364" w:type="pct"/>
            <w:hideMark/>
          </w:tcPr>
          <w:p w14:paraId="4A20D1B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B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1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167" w:type="pct"/>
            <w:hideMark/>
          </w:tcPr>
          <w:p w14:paraId="4A20D1B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1C544C" w14:textId="2E7A319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51</w:t>
            </w:r>
          </w:p>
        </w:tc>
        <w:tc>
          <w:tcPr>
            <w:tcW w:w="835" w:type="pct"/>
            <w:hideMark/>
          </w:tcPr>
          <w:p w14:paraId="4A20D1C0" w14:textId="7848DB91"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6" w:history="1">
              <w:proofErr w:type="spellStart"/>
              <w:r w:rsidR="00686469" w:rsidRPr="00E27919">
                <w:rPr>
                  <w:rFonts w:eastAsia="Times New Roman" w:cs="Arial"/>
                  <w:color w:val="0000FF"/>
                  <w:sz w:val="16"/>
                  <w:szCs w:val="16"/>
                  <w:u w:val="single"/>
                  <w:lang w:eastAsia="en-AU"/>
                </w:rPr>
                <w:t>cbc:AdditionalStreetName</w:t>
              </w:r>
              <w:proofErr w:type="spellEnd"/>
            </w:hyperlink>
          </w:p>
        </w:tc>
        <w:tc>
          <w:tcPr>
            <w:tcW w:w="364" w:type="pct"/>
            <w:hideMark/>
          </w:tcPr>
          <w:p w14:paraId="4A20D1C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167" w:type="pct"/>
            <w:hideMark/>
          </w:tcPr>
          <w:p w14:paraId="4A20D1C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B5EA14" w14:textId="11832BA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52</w:t>
            </w:r>
          </w:p>
        </w:tc>
        <w:tc>
          <w:tcPr>
            <w:tcW w:w="835" w:type="pct"/>
            <w:hideMark/>
          </w:tcPr>
          <w:p w14:paraId="4A20D1C8" w14:textId="3FDA9C96"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7" w:history="1">
              <w:proofErr w:type="spellStart"/>
              <w:r w:rsidR="00686469" w:rsidRPr="00E27919">
                <w:rPr>
                  <w:rFonts w:eastAsia="Times New Roman" w:cs="Arial"/>
                  <w:color w:val="0000FF"/>
                  <w:sz w:val="16"/>
                  <w:szCs w:val="16"/>
                  <w:u w:val="single"/>
                  <w:lang w:eastAsia="en-AU"/>
                </w:rPr>
                <w:t>cbc:CityName</w:t>
              </w:r>
              <w:proofErr w:type="spellEnd"/>
            </w:hyperlink>
          </w:p>
        </w:tc>
        <w:tc>
          <w:tcPr>
            <w:tcW w:w="364" w:type="pct"/>
            <w:hideMark/>
          </w:tcPr>
          <w:p w14:paraId="4A20D1C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Buyer's address is located.</w:t>
            </w:r>
          </w:p>
        </w:tc>
        <w:tc>
          <w:tcPr>
            <w:tcW w:w="959" w:type="pct"/>
            <w:hideMark/>
          </w:tcPr>
          <w:p w14:paraId="4A20D1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167" w:type="pct"/>
            <w:hideMark/>
          </w:tcPr>
          <w:p w14:paraId="4A20D1C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B3B715" w14:textId="5ED9AD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53</w:t>
            </w:r>
          </w:p>
        </w:tc>
        <w:tc>
          <w:tcPr>
            <w:tcW w:w="835" w:type="pct"/>
            <w:hideMark/>
          </w:tcPr>
          <w:p w14:paraId="4A20D1D0" w14:textId="1DE1D4F7"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8" w:history="1">
              <w:proofErr w:type="spellStart"/>
              <w:r w:rsidR="00686469" w:rsidRPr="00E27919">
                <w:rPr>
                  <w:rFonts w:eastAsia="Times New Roman" w:cs="Arial"/>
                  <w:color w:val="0000FF"/>
                  <w:sz w:val="16"/>
                  <w:szCs w:val="16"/>
                  <w:u w:val="single"/>
                  <w:lang w:eastAsia="en-AU"/>
                </w:rPr>
                <w:t>cbc:PostalZone</w:t>
              </w:r>
              <w:proofErr w:type="spellEnd"/>
            </w:hyperlink>
          </w:p>
        </w:tc>
        <w:tc>
          <w:tcPr>
            <w:tcW w:w="364" w:type="pct"/>
            <w:hideMark/>
          </w:tcPr>
          <w:p w14:paraId="4A20D1D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1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167" w:type="pct"/>
            <w:hideMark/>
          </w:tcPr>
          <w:p w14:paraId="4A20D1D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92EA94" w14:textId="5473639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54</w:t>
            </w:r>
          </w:p>
        </w:tc>
        <w:tc>
          <w:tcPr>
            <w:tcW w:w="835" w:type="pct"/>
            <w:hideMark/>
          </w:tcPr>
          <w:p w14:paraId="4A20D1D8" w14:textId="3883990A"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9" w:history="1">
              <w:proofErr w:type="spellStart"/>
              <w:r w:rsidR="00686469" w:rsidRPr="00E27919">
                <w:rPr>
                  <w:rFonts w:eastAsia="Times New Roman" w:cs="Arial"/>
                  <w:color w:val="0000FF"/>
                  <w:sz w:val="16"/>
                  <w:szCs w:val="16"/>
                  <w:u w:val="single"/>
                  <w:lang w:eastAsia="en-AU"/>
                </w:rPr>
                <w:t>cbc:CountrySubentity</w:t>
              </w:r>
              <w:proofErr w:type="spellEnd"/>
            </w:hyperlink>
          </w:p>
        </w:tc>
        <w:tc>
          <w:tcPr>
            <w:tcW w:w="364" w:type="pct"/>
            <w:hideMark/>
          </w:tcPr>
          <w:p w14:paraId="4A20D1D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1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167" w:type="pct"/>
            <w:hideMark/>
          </w:tcPr>
          <w:p w14:paraId="4A20D1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93A9C90" w14:textId="678715A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E0" w14:textId="3E3DF05B"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0" w:history="1">
              <w:proofErr w:type="spellStart"/>
              <w:r w:rsidR="00686469" w:rsidRPr="00E27919">
                <w:rPr>
                  <w:rFonts w:eastAsia="Times New Roman" w:cs="Arial"/>
                  <w:color w:val="0000FF"/>
                  <w:sz w:val="16"/>
                  <w:szCs w:val="16"/>
                  <w:u w:val="single"/>
                  <w:lang w:eastAsia="en-AU"/>
                </w:rPr>
                <w:t>cac:AddressLine</w:t>
              </w:r>
              <w:proofErr w:type="spellEnd"/>
            </w:hyperlink>
          </w:p>
        </w:tc>
        <w:tc>
          <w:tcPr>
            <w:tcW w:w="364" w:type="pct"/>
            <w:hideMark/>
          </w:tcPr>
          <w:p w14:paraId="4A20D1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E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E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167" w:type="pct"/>
            <w:hideMark/>
          </w:tcPr>
          <w:p w14:paraId="4A20D1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C2FEF4B" w14:textId="7A9FF2B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163</w:t>
            </w:r>
          </w:p>
        </w:tc>
        <w:tc>
          <w:tcPr>
            <w:tcW w:w="835" w:type="pct"/>
            <w:hideMark/>
          </w:tcPr>
          <w:p w14:paraId="4A20D1E8" w14:textId="0895216C"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1" w:history="1">
              <w:proofErr w:type="spellStart"/>
              <w:r w:rsidR="00686469" w:rsidRPr="00E27919">
                <w:rPr>
                  <w:rFonts w:eastAsia="Times New Roman" w:cs="Arial"/>
                  <w:color w:val="0000FF"/>
                  <w:sz w:val="16"/>
                  <w:szCs w:val="16"/>
                  <w:u w:val="single"/>
                  <w:lang w:eastAsia="en-AU"/>
                </w:rPr>
                <w:t>cbc:Line</w:t>
              </w:r>
              <w:proofErr w:type="spellEnd"/>
            </w:hyperlink>
          </w:p>
        </w:tc>
        <w:tc>
          <w:tcPr>
            <w:tcW w:w="364" w:type="pct"/>
            <w:hideMark/>
          </w:tcPr>
          <w:p w14:paraId="4A20D1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E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167" w:type="pct"/>
            <w:hideMark/>
          </w:tcPr>
          <w:p w14:paraId="4A20D1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F949A08" w14:textId="00B4851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F0" w14:textId="35FBFFE4"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2" w:history="1">
              <w:proofErr w:type="spellStart"/>
              <w:r w:rsidR="00686469" w:rsidRPr="00E27919">
                <w:rPr>
                  <w:rFonts w:eastAsia="Times New Roman" w:cs="Arial"/>
                  <w:color w:val="0000FF"/>
                  <w:sz w:val="16"/>
                  <w:szCs w:val="16"/>
                  <w:u w:val="single"/>
                  <w:lang w:eastAsia="en-AU"/>
                </w:rPr>
                <w:t>cac:Country</w:t>
              </w:r>
              <w:proofErr w:type="spellEnd"/>
            </w:hyperlink>
          </w:p>
        </w:tc>
        <w:tc>
          <w:tcPr>
            <w:tcW w:w="364" w:type="pct"/>
            <w:hideMark/>
          </w:tcPr>
          <w:p w14:paraId="4A20D1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F3" w14:textId="77777777" w:rsidR="00686469" w:rsidRPr="00E27919" w:rsidRDefault="00686469"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96</w:t>
            </w:r>
          </w:p>
        </w:tc>
        <w:tc>
          <w:tcPr>
            <w:tcW w:w="167" w:type="pct"/>
            <w:hideMark/>
          </w:tcPr>
          <w:p w14:paraId="4A20D1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ADB2908" w14:textId="0408AF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w:t>
            </w:r>
          </w:p>
        </w:tc>
        <w:tc>
          <w:tcPr>
            <w:tcW w:w="835" w:type="pct"/>
            <w:hideMark/>
          </w:tcPr>
          <w:p w14:paraId="4A20D1F8" w14:textId="22E5F455"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3" w:history="1">
              <w:proofErr w:type="spellStart"/>
              <w:r w:rsidR="00686469" w:rsidRPr="00E27919">
                <w:rPr>
                  <w:rFonts w:eastAsia="Times New Roman" w:cs="Arial"/>
                  <w:color w:val="0000FF"/>
                  <w:sz w:val="16"/>
                  <w:szCs w:val="16"/>
                  <w:u w:val="single"/>
                  <w:lang w:eastAsia="en-AU"/>
                </w:rPr>
                <w:t>cbc:IdentificationCode</w:t>
              </w:r>
              <w:proofErr w:type="spellEnd"/>
            </w:hyperlink>
          </w:p>
        </w:tc>
        <w:tc>
          <w:tcPr>
            <w:tcW w:w="364" w:type="pct"/>
            <w:hideMark/>
          </w:tcPr>
          <w:p w14:paraId="4A20D1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1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686469" w:rsidRPr="00E27919" w14:paraId="4A20D2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167" w:type="pct"/>
            <w:hideMark/>
          </w:tcPr>
          <w:p w14:paraId="4A20D1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ADE14C" w14:textId="619D356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00" w14:textId="74C21509"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4" w:history="1">
              <w:proofErr w:type="spellStart"/>
              <w:r w:rsidR="00686469" w:rsidRPr="00E27919">
                <w:rPr>
                  <w:rFonts w:eastAsia="Times New Roman" w:cs="Arial"/>
                  <w:color w:val="0000FF"/>
                  <w:sz w:val="16"/>
                  <w:szCs w:val="16"/>
                  <w:u w:val="single"/>
                  <w:lang w:eastAsia="en-AU"/>
                </w:rPr>
                <w:t>cac:PartyTaxScheme</w:t>
              </w:r>
              <w:proofErr w:type="spellEnd"/>
            </w:hyperlink>
          </w:p>
        </w:tc>
        <w:tc>
          <w:tcPr>
            <w:tcW w:w="364" w:type="pct"/>
            <w:hideMark/>
          </w:tcPr>
          <w:p w14:paraId="4A20D2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0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167" w:type="pct"/>
            <w:hideMark/>
          </w:tcPr>
          <w:p w14:paraId="4A20D2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5386F7C" w14:textId="50E3539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w:t>
            </w:r>
          </w:p>
        </w:tc>
        <w:tc>
          <w:tcPr>
            <w:tcW w:w="835" w:type="pct"/>
            <w:hideMark/>
          </w:tcPr>
          <w:p w14:paraId="4A20D208" w14:textId="2DA8F129"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5"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2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E04C1FA" w14:textId="77777777" w:rsidR="00686469" w:rsidRDefault="00686469"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60C85183" w14:textId="28CEFD0D"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this fi</w:t>
            </w:r>
            <w:r>
              <w:rPr>
                <w:rFonts w:eastAsia="Times New Roman" w:cs="Arial"/>
                <w:b/>
                <w:color w:val="000000"/>
                <w:sz w:val="16"/>
                <w:szCs w:val="16"/>
                <w:lang w:eastAsia="en-AU"/>
              </w:rPr>
              <w:t>e</w:t>
            </w:r>
            <w:r w:rsidRPr="0097779C">
              <w:rPr>
                <w:rFonts w:eastAsia="Times New Roman" w:cs="Arial"/>
                <w:b/>
                <w:color w:val="000000"/>
                <w:sz w:val="16"/>
                <w:szCs w:val="16"/>
                <w:lang w:eastAsia="en-AU"/>
              </w:rPr>
              <w:t xml:space="preserve">ld </w:t>
            </w:r>
            <w:r>
              <w:rPr>
                <w:rFonts w:eastAsia="Times New Roman" w:cs="Arial"/>
                <w:b/>
                <w:color w:val="000000"/>
                <w:sz w:val="16"/>
                <w:szCs w:val="16"/>
                <w:lang w:eastAsia="en-AU"/>
              </w:rPr>
              <w:t>can either</w:t>
            </w:r>
            <w:r w:rsidRPr="0097779C">
              <w:rPr>
                <w:rFonts w:eastAsia="Times New Roman" w:cs="Arial"/>
                <w:b/>
                <w:color w:val="000000"/>
                <w:sz w:val="16"/>
                <w:szCs w:val="16"/>
                <w:lang w:eastAsia="en-AU"/>
              </w:rPr>
              <w:t xml:space="preserve"> be populated with </w:t>
            </w:r>
            <w:r>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Pr>
                <w:rFonts w:eastAsia="Times New Roman" w:cs="Arial"/>
                <w:b/>
                <w:color w:val="000000"/>
                <w:sz w:val="16"/>
                <w:szCs w:val="16"/>
                <w:lang w:eastAsia="en-AU"/>
              </w:rPr>
              <w:t>or with</w:t>
            </w:r>
            <w:r w:rsidRPr="004556D8">
              <w:rPr>
                <w:rFonts w:eastAsia="Times New Roman" w:cs="Arial"/>
                <w:b/>
                <w:color w:val="000000"/>
                <w:sz w:val="16"/>
                <w:szCs w:val="16"/>
                <w:lang w:eastAsia="en-AU"/>
              </w:rPr>
              <w:t xml:space="preserve"> the buyer’s GST branch i</w:t>
            </w:r>
            <w:r>
              <w:rPr>
                <w:rFonts w:eastAsia="Times New Roman" w:cs="Arial"/>
                <w:b/>
                <w:color w:val="000000"/>
                <w:sz w:val="16"/>
                <w:szCs w:val="16"/>
                <w:lang w:eastAsia="en-AU"/>
              </w:rPr>
              <w:t>f</w:t>
            </w:r>
            <w:r w:rsidRPr="004556D8">
              <w:rPr>
                <w:rFonts w:eastAsia="Times New Roman" w:cs="Arial"/>
                <w:b/>
                <w:color w:val="000000"/>
                <w:sz w:val="16"/>
                <w:szCs w:val="16"/>
                <w:lang w:eastAsia="en-AU"/>
              </w:rPr>
              <w:t xml:space="preserve"> known (incorporating the ABN of the </w:t>
            </w:r>
            <w:r>
              <w:rPr>
                <w:rFonts w:eastAsia="Times New Roman" w:cs="Arial"/>
                <w:b/>
                <w:color w:val="000000"/>
                <w:sz w:val="16"/>
                <w:szCs w:val="16"/>
                <w:lang w:eastAsia="en-AU"/>
              </w:rPr>
              <w:t xml:space="preserve">buyer’s </w:t>
            </w:r>
            <w:r w:rsidRPr="004556D8">
              <w:rPr>
                <w:rFonts w:eastAsia="Times New Roman" w:cs="Arial"/>
                <w:b/>
                <w:color w:val="000000"/>
                <w:sz w:val="16"/>
                <w:szCs w:val="16"/>
                <w:lang w:eastAsia="en-AU"/>
              </w:rPr>
              <w:t>parent entity by attaching the 3 digit branch number at the end of the ABN, e.g. 51824753556001)</w:t>
            </w:r>
            <w:r>
              <w:rPr>
                <w:rFonts w:eastAsia="Times New Roman" w:cs="Arial"/>
                <w:b/>
                <w:color w:val="000000"/>
                <w:sz w:val="16"/>
                <w:szCs w:val="16"/>
                <w:lang w:eastAsia="en-AU"/>
              </w:rPr>
              <w:t>.</w:t>
            </w:r>
          </w:p>
          <w:p w14:paraId="7405F9DB" w14:textId="7B03677C"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DCFA138" w:rsidR="00686469" w:rsidRPr="0097779C"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For New Zealand, this field must be populated with the New Zealand GST Number</w:t>
            </w:r>
            <w:r w:rsidRPr="00DB0D83">
              <w:rPr>
                <w:rFonts w:eastAsia="Times New Roman" w:cs="Arial"/>
                <w:b/>
                <w:color w:val="000000"/>
                <w:sz w:val="16"/>
                <w:szCs w:val="16"/>
                <w:lang w:eastAsia="en-AU"/>
              </w:rPr>
              <w:t xml:space="preserve"> e.g. 049086982</w:t>
            </w:r>
            <w:r>
              <w:rPr>
                <w:rFonts w:eastAsia="Times New Roman" w:cs="Arial"/>
                <w:b/>
                <w:color w:val="000000"/>
                <w:sz w:val="16"/>
                <w:szCs w:val="16"/>
                <w:lang w:eastAsia="en-AU"/>
              </w:rPr>
              <w:t>.</w:t>
            </w:r>
            <w:r w:rsidRPr="00DB0D83">
              <w:rPr>
                <w:rFonts w:eastAsia="Times New Roman" w:cs="Arial"/>
                <w:b/>
                <w:color w:val="000000"/>
                <w:sz w:val="16"/>
                <w:szCs w:val="16"/>
                <w:lang w:eastAsia="en-AU"/>
              </w:rPr>
              <w:t xml:space="preserve">    </w:t>
            </w:r>
          </w:p>
        </w:tc>
        <w:tc>
          <w:tcPr>
            <w:tcW w:w="959" w:type="pct"/>
            <w:hideMark/>
          </w:tcPr>
          <w:p w14:paraId="090D2CC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7C7F7A"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7CA02A89"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20C" w14:textId="74D7A8AF" w:rsidR="00686469" w:rsidRPr="00B736A8" w:rsidRDefault="001F6804" w:rsidP="0037652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Pr>
                <w:rFonts w:eastAsia="Times New Roman" w:cs="Arial"/>
                <w:color w:val="000000"/>
                <w:sz w:val="16"/>
                <w:szCs w:val="16"/>
                <w:lang w:eastAsia="en-AU"/>
              </w:rPr>
              <w:br/>
            </w:r>
          </w:p>
        </w:tc>
      </w:tr>
      <w:tr w:rsidR="00686469" w:rsidRPr="00E27919" w14:paraId="4A20D2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167" w:type="pct"/>
            <w:hideMark/>
          </w:tcPr>
          <w:p w14:paraId="4A20D2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5F61EB3" w14:textId="04B4E9C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14" w14:textId="2119CDBA"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6"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2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8518928" w14:textId="77777777" w:rsidR="00686469" w:rsidRDefault="00686469"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553881E3" w14:textId="77777777" w:rsidR="0068646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p>
          <w:p w14:paraId="4A20D216" w14:textId="4AB697D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959" w:type="pct"/>
            <w:hideMark/>
          </w:tcPr>
          <w:p w14:paraId="4A20D2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A" w14:textId="77777777" w:rsidR="00686469" w:rsidRDefault="00686469" w:rsidP="00363992">
            <w:pPr>
              <w:rPr>
                <w:rFonts w:cs="Arial"/>
                <w:color w:val="000000"/>
                <w:sz w:val="16"/>
                <w:szCs w:val="16"/>
              </w:rPr>
            </w:pPr>
            <w:r>
              <w:rPr>
                <w:rFonts w:cs="Arial"/>
                <w:color w:val="000000"/>
                <w:sz w:val="16"/>
                <w:szCs w:val="16"/>
              </w:rPr>
              <w:t>100</w:t>
            </w:r>
          </w:p>
        </w:tc>
        <w:tc>
          <w:tcPr>
            <w:tcW w:w="167" w:type="pct"/>
            <w:hideMark/>
          </w:tcPr>
          <w:p w14:paraId="4A20D2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659DD26" w14:textId="4B2C0C9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1C" w14:textId="7E04B9D3"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2" w14:textId="77777777" w:rsidR="00686469" w:rsidRDefault="00686469" w:rsidP="00363992">
            <w:pPr>
              <w:rPr>
                <w:rFonts w:cs="Arial"/>
                <w:color w:val="000000"/>
                <w:sz w:val="16"/>
                <w:szCs w:val="16"/>
              </w:rPr>
            </w:pPr>
            <w:r>
              <w:rPr>
                <w:rFonts w:cs="Arial"/>
                <w:color w:val="000000"/>
                <w:sz w:val="16"/>
                <w:szCs w:val="16"/>
              </w:rPr>
              <w:t>101</w:t>
            </w:r>
          </w:p>
        </w:tc>
        <w:tc>
          <w:tcPr>
            <w:tcW w:w="167" w:type="pct"/>
            <w:hideMark/>
          </w:tcPr>
          <w:p w14:paraId="4A20D22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547BD22" w14:textId="04955E1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24" w14:textId="1085BA46"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8" w:history="1">
              <w:proofErr w:type="spellStart"/>
              <w:r w:rsidR="00686469" w:rsidRPr="00E27919">
                <w:rPr>
                  <w:rFonts w:eastAsia="Times New Roman" w:cs="Arial"/>
                  <w:color w:val="0000FF"/>
                  <w:sz w:val="16"/>
                  <w:szCs w:val="16"/>
                  <w:u w:val="single"/>
                  <w:lang w:eastAsia="en-AU"/>
                </w:rPr>
                <w:t>cac:PartyLegalEntity</w:t>
              </w:r>
              <w:proofErr w:type="spellEnd"/>
            </w:hyperlink>
          </w:p>
        </w:tc>
        <w:tc>
          <w:tcPr>
            <w:tcW w:w="364" w:type="pct"/>
            <w:hideMark/>
          </w:tcPr>
          <w:p w14:paraId="4A20D2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2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3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A" w14:textId="77777777" w:rsidR="00686469" w:rsidRDefault="00686469" w:rsidP="00363992">
            <w:pPr>
              <w:rPr>
                <w:rFonts w:cs="Arial"/>
                <w:color w:val="000000"/>
                <w:sz w:val="16"/>
                <w:szCs w:val="16"/>
              </w:rPr>
            </w:pPr>
            <w:r>
              <w:rPr>
                <w:rFonts w:cs="Arial"/>
                <w:color w:val="000000"/>
                <w:sz w:val="16"/>
                <w:szCs w:val="16"/>
              </w:rPr>
              <w:t>102</w:t>
            </w:r>
          </w:p>
        </w:tc>
        <w:tc>
          <w:tcPr>
            <w:tcW w:w="167" w:type="pct"/>
            <w:hideMark/>
          </w:tcPr>
          <w:p w14:paraId="4A20D22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DFC0386" w14:textId="613628D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44</w:t>
            </w:r>
          </w:p>
        </w:tc>
        <w:tc>
          <w:tcPr>
            <w:tcW w:w="835" w:type="pct"/>
            <w:hideMark/>
          </w:tcPr>
          <w:p w14:paraId="4A20D22C" w14:textId="5C2FB9E9"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9" w:history="1">
              <w:proofErr w:type="spellStart"/>
              <w:r w:rsidR="00686469" w:rsidRPr="00E27919">
                <w:rPr>
                  <w:rFonts w:eastAsia="Times New Roman" w:cs="Arial"/>
                  <w:color w:val="0000FF"/>
                  <w:sz w:val="16"/>
                  <w:szCs w:val="16"/>
                  <w:u w:val="single"/>
                  <w:lang w:eastAsia="en-AU"/>
                </w:rPr>
                <w:t>cbc:RegistrationName</w:t>
              </w:r>
              <w:proofErr w:type="spellEnd"/>
            </w:hyperlink>
          </w:p>
        </w:tc>
        <w:tc>
          <w:tcPr>
            <w:tcW w:w="364" w:type="pct"/>
            <w:hideMark/>
          </w:tcPr>
          <w:p w14:paraId="4A20D2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959" w:type="pct"/>
            <w:hideMark/>
          </w:tcPr>
          <w:p w14:paraId="6A40075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p w14:paraId="4A20D22F" w14:textId="7D85DCC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2" w14:textId="77777777" w:rsidR="00686469" w:rsidRDefault="00686469" w:rsidP="00363992">
            <w:pPr>
              <w:rPr>
                <w:rFonts w:cs="Arial"/>
                <w:color w:val="000000"/>
                <w:sz w:val="16"/>
                <w:szCs w:val="16"/>
              </w:rPr>
            </w:pPr>
            <w:r>
              <w:rPr>
                <w:rFonts w:cs="Arial"/>
                <w:color w:val="000000"/>
                <w:sz w:val="16"/>
                <w:szCs w:val="16"/>
              </w:rPr>
              <w:t>103</w:t>
            </w:r>
          </w:p>
        </w:tc>
        <w:tc>
          <w:tcPr>
            <w:tcW w:w="167" w:type="pct"/>
            <w:hideMark/>
          </w:tcPr>
          <w:p w14:paraId="4A20D23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3B6895" w14:textId="36FD234C"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47</w:t>
            </w:r>
          </w:p>
        </w:tc>
        <w:tc>
          <w:tcPr>
            <w:tcW w:w="835" w:type="pct"/>
            <w:hideMark/>
          </w:tcPr>
          <w:p w14:paraId="4A20D234" w14:textId="38200A64"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0"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2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36" w14:textId="024EA057"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tc>
        <w:tc>
          <w:tcPr>
            <w:tcW w:w="959" w:type="pct"/>
            <w:hideMark/>
          </w:tcPr>
          <w:p w14:paraId="4A20D237" w14:textId="77777777" w:rsidR="00686469" w:rsidRDefault="00686469"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072D9AE" w14:textId="77777777" w:rsidR="0068646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1115D0F7"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DD471E1"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38" w14:textId="6E1D3731" w:rsidR="003E4DD8" w:rsidRPr="00BF0EB5" w:rsidRDefault="00BF0EB5"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4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B" w14:textId="77777777" w:rsidR="00686469" w:rsidRDefault="00686469" w:rsidP="00363992">
            <w:pPr>
              <w:rPr>
                <w:rFonts w:cs="Arial"/>
                <w:color w:val="000000"/>
                <w:sz w:val="16"/>
                <w:szCs w:val="16"/>
              </w:rPr>
            </w:pPr>
            <w:r>
              <w:rPr>
                <w:rFonts w:cs="Arial"/>
                <w:color w:val="000000"/>
                <w:sz w:val="16"/>
                <w:szCs w:val="16"/>
              </w:rPr>
              <w:t>104</w:t>
            </w:r>
          </w:p>
        </w:tc>
        <w:tc>
          <w:tcPr>
            <w:tcW w:w="167" w:type="pct"/>
            <w:hideMark/>
          </w:tcPr>
          <w:p w14:paraId="4A20D2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21C9C61" w14:textId="34A53E4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47-1</w:t>
            </w:r>
          </w:p>
        </w:tc>
        <w:tc>
          <w:tcPr>
            <w:tcW w:w="835" w:type="pct"/>
            <w:hideMark/>
          </w:tcPr>
          <w:p w14:paraId="4A20D23D" w14:textId="4227F631"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1" w:history="1">
              <w:r w:rsidR="00686469" w:rsidRPr="00E27919">
                <w:rPr>
                  <w:rFonts w:eastAsia="Times New Roman" w:cs="Arial"/>
                  <w:color w:val="0000FF"/>
                  <w:sz w:val="16"/>
                  <w:szCs w:val="16"/>
                  <w:u w:val="single"/>
                  <w:lang w:eastAsia="en-AU"/>
                </w:rPr>
                <w:t>          @schemeID</w:t>
              </w:r>
            </w:hyperlink>
          </w:p>
        </w:tc>
        <w:tc>
          <w:tcPr>
            <w:tcW w:w="364" w:type="pct"/>
            <w:hideMark/>
          </w:tcPr>
          <w:p w14:paraId="4A20D2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09BF04EC" w14:textId="73DBC185"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509C0646"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3F" w14:textId="5FF5FA4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32EA9C43" w14:textId="77777777" w:rsidR="00686469" w:rsidRDefault="00686469" w:rsidP="00276A7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24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A20D241" w14:textId="7E562C1F" w:rsidR="00686469" w:rsidRPr="00DB605B"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686469" w:rsidRPr="00E27919" w14:paraId="4A20D24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4" w14:textId="77777777" w:rsidR="00686469" w:rsidRDefault="00686469" w:rsidP="00363992">
            <w:pPr>
              <w:rPr>
                <w:rFonts w:cs="Arial"/>
                <w:color w:val="000000"/>
                <w:sz w:val="16"/>
                <w:szCs w:val="16"/>
              </w:rPr>
            </w:pPr>
            <w:r>
              <w:rPr>
                <w:rFonts w:cs="Arial"/>
                <w:color w:val="000000"/>
                <w:sz w:val="16"/>
                <w:szCs w:val="16"/>
              </w:rPr>
              <w:t>105</w:t>
            </w:r>
          </w:p>
        </w:tc>
        <w:tc>
          <w:tcPr>
            <w:tcW w:w="167" w:type="pct"/>
            <w:hideMark/>
          </w:tcPr>
          <w:p w14:paraId="4A20D24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6BBA0D" w14:textId="5168427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BG9</w:t>
            </w:r>
          </w:p>
        </w:tc>
        <w:tc>
          <w:tcPr>
            <w:tcW w:w="835" w:type="pct"/>
            <w:hideMark/>
          </w:tcPr>
          <w:p w14:paraId="4A20D246" w14:textId="6EA80243"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2" w:history="1">
              <w:proofErr w:type="spellStart"/>
              <w:proofErr w:type="gramStart"/>
              <w:r w:rsidR="00686469" w:rsidRPr="00E27919">
                <w:rPr>
                  <w:rFonts w:eastAsia="Times New Roman" w:cs="Arial"/>
                  <w:color w:val="0000FF"/>
                  <w:sz w:val="16"/>
                  <w:szCs w:val="16"/>
                  <w:u w:val="single"/>
                  <w:lang w:eastAsia="en-AU"/>
                </w:rPr>
                <w:t>cac:Contact</w:t>
              </w:r>
              <w:proofErr w:type="spellEnd"/>
              <w:proofErr w:type="gramEnd"/>
            </w:hyperlink>
          </w:p>
        </w:tc>
        <w:tc>
          <w:tcPr>
            <w:tcW w:w="364" w:type="pct"/>
            <w:hideMark/>
          </w:tcPr>
          <w:p w14:paraId="4A20D24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4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959" w:type="pct"/>
            <w:hideMark/>
          </w:tcPr>
          <w:p w14:paraId="4A20D2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C" w14:textId="77777777" w:rsidR="00686469" w:rsidRDefault="00686469" w:rsidP="00363992">
            <w:pPr>
              <w:rPr>
                <w:rFonts w:cs="Arial"/>
                <w:color w:val="000000"/>
                <w:sz w:val="16"/>
                <w:szCs w:val="16"/>
              </w:rPr>
            </w:pPr>
            <w:r>
              <w:rPr>
                <w:rFonts w:cs="Arial"/>
                <w:color w:val="000000"/>
                <w:sz w:val="16"/>
                <w:szCs w:val="16"/>
              </w:rPr>
              <w:t>106</w:t>
            </w:r>
          </w:p>
        </w:tc>
        <w:tc>
          <w:tcPr>
            <w:tcW w:w="167" w:type="pct"/>
            <w:hideMark/>
          </w:tcPr>
          <w:p w14:paraId="4A20D24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4C2742F" w14:textId="2C28541E"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56</w:t>
            </w:r>
          </w:p>
        </w:tc>
        <w:tc>
          <w:tcPr>
            <w:tcW w:w="835" w:type="pct"/>
            <w:hideMark/>
          </w:tcPr>
          <w:p w14:paraId="4A20D24E" w14:textId="45CD6C59"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3"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4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2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4" w14:textId="77777777" w:rsidR="00686469" w:rsidRDefault="00686469" w:rsidP="00363992">
            <w:pPr>
              <w:rPr>
                <w:rFonts w:cs="Arial"/>
                <w:color w:val="000000"/>
                <w:sz w:val="16"/>
                <w:szCs w:val="16"/>
              </w:rPr>
            </w:pPr>
            <w:r>
              <w:rPr>
                <w:rFonts w:cs="Arial"/>
                <w:color w:val="000000"/>
                <w:sz w:val="16"/>
                <w:szCs w:val="16"/>
              </w:rPr>
              <w:lastRenderedPageBreak/>
              <w:t>107</w:t>
            </w:r>
          </w:p>
        </w:tc>
        <w:tc>
          <w:tcPr>
            <w:tcW w:w="167" w:type="pct"/>
            <w:hideMark/>
          </w:tcPr>
          <w:p w14:paraId="4A20D25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49A39CC" w14:textId="1D34BE60"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57</w:t>
            </w:r>
          </w:p>
        </w:tc>
        <w:tc>
          <w:tcPr>
            <w:tcW w:w="835" w:type="pct"/>
            <w:hideMark/>
          </w:tcPr>
          <w:p w14:paraId="4A20D256" w14:textId="62F037D1"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4" w:history="1">
              <w:proofErr w:type="spellStart"/>
              <w:proofErr w:type="gramStart"/>
              <w:r w:rsidR="00686469" w:rsidRPr="00E27919">
                <w:rPr>
                  <w:rFonts w:eastAsia="Times New Roman" w:cs="Arial"/>
                  <w:color w:val="0000FF"/>
                  <w:sz w:val="16"/>
                  <w:szCs w:val="16"/>
                  <w:u w:val="single"/>
                  <w:lang w:eastAsia="en-AU"/>
                </w:rPr>
                <w:t>cbc:Telephone</w:t>
              </w:r>
              <w:proofErr w:type="spellEnd"/>
              <w:proofErr w:type="gramEnd"/>
            </w:hyperlink>
          </w:p>
        </w:tc>
        <w:tc>
          <w:tcPr>
            <w:tcW w:w="364" w:type="pct"/>
            <w:hideMark/>
          </w:tcPr>
          <w:p w14:paraId="4A20D25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2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C" w14:textId="77777777" w:rsidR="00686469" w:rsidRDefault="00686469" w:rsidP="00363992">
            <w:pPr>
              <w:rPr>
                <w:rFonts w:cs="Arial"/>
                <w:color w:val="000000"/>
                <w:sz w:val="16"/>
                <w:szCs w:val="16"/>
              </w:rPr>
            </w:pPr>
            <w:r>
              <w:rPr>
                <w:rFonts w:cs="Arial"/>
                <w:color w:val="000000"/>
                <w:sz w:val="16"/>
                <w:szCs w:val="16"/>
              </w:rPr>
              <w:t>108</w:t>
            </w:r>
          </w:p>
        </w:tc>
        <w:tc>
          <w:tcPr>
            <w:tcW w:w="167" w:type="pct"/>
            <w:hideMark/>
          </w:tcPr>
          <w:p w14:paraId="4A20D25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B94C0FF" w14:textId="1B37AB1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w:t>
            </w:r>
          </w:p>
        </w:tc>
        <w:tc>
          <w:tcPr>
            <w:tcW w:w="835" w:type="pct"/>
            <w:hideMark/>
          </w:tcPr>
          <w:p w14:paraId="4A20D25E" w14:textId="1BA81E07"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5" w:history="1">
              <w:proofErr w:type="spellStart"/>
              <w:proofErr w:type="gramStart"/>
              <w:r w:rsidR="00686469" w:rsidRPr="00E27919">
                <w:rPr>
                  <w:rFonts w:eastAsia="Times New Roman" w:cs="Arial"/>
                  <w:color w:val="0000FF"/>
                  <w:sz w:val="16"/>
                  <w:szCs w:val="16"/>
                  <w:u w:val="single"/>
                  <w:lang w:eastAsia="en-AU"/>
                </w:rPr>
                <w:t>cbc:ElectronicMail</w:t>
              </w:r>
              <w:proofErr w:type="spellEnd"/>
              <w:proofErr w:type="gramEnd"/>
            </w:hyperlink>
          </w:p>
        </w:tc>
        <w:tc>
          <w:tcPr>
            <w:tcW w:w="364" w:type="pct"/>
            <w:hideMark/>
          </w:tcPr>
          <w:p w14:paraId="4A20D25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2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4" w14:textId="77777777" w:rsidR="00686469" w:rsidRDefault="00686469" w:rsidP="00363992">
            <w:pPr>
              <w:rPr>
                <w:rFonts w:cs="Arial"/>
                <w:color w:val="000000"/>
                <w:sz w:val="16"/>
                <w:szCs w:val="16"/>
              </w:rPr>
            </w:pPr>
            <w:r>
              <w:rPr>
                <w:rFonts w:cs="Arial"/>
                <w:color w:val="000000"/>
                <w:sz w:val="16"/>
                <w:szCs w:val="16"/>
              </w:rPr>
              <w:t>109</w:t>
            </w:r>
          </w:p>
        </w:tc>
        <w:tc>
          <w:tcPr>
            <w:tcW w:w="167" w:type="pct"/>
            <w:hideMark/>
          </w:tcPr>
          <w:p w14:paraId="4A20D2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5DC8070" w14:textId="2EAF234A"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BG10</w:t>
            </w:r>
          </w:p>
        </w:tc>
        <w:tc>
          <w:tcPr>
            <w:tcW w:w="835" w:type="pct"/>
            <w:hideMark/>
          </w:tcPr>
          <w:p w14:paraId="4A20D266" w14:textId="34BCB0E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6" w:history="1">
              <w:proofErr w:type="spellStart"/>
              <w:proofErr w:type="gramStart"/>
              <w:r w:rsidR="00686469" w:rsidRPr="00E27919">
                <w:rPr>
                  <w:rFonts w:eastAsia="Times New Roman" w:cs="Arial"/>
                  <w:color w:val="0000FF"/>
                  <w:sz w:val="16"/>
                  <w:szCs w:val="16"/>
                  <w:u w:val="single"/>
                  <w:lang w:eastAsia="en-AU"/>
                </w:rPr>
                <w:t>cac:PayeeParty</w:t>
              </w:r>
              <w:proofErr w:type="spellEnd"/>
              <w:proofErr w:type="gramEnd"/>
            </w:hyperlink>
          </w:p>
        </w:tc>
        <w:tc>
          <w:tcPr>
            <w:tcW w:w="364" w:type="pct"/>
            <w:hideMark/>
          </w:tcPr>
          <w:p w14:paraId="4A20D2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w:t>
            </w:r>
            <w:proofErr w:type="gramStart"/>
            <w:r w:rsidRPr="00E27919">
              <w:rPr>
                <w:rFonts w:eastAsia="Times New Roman" w:cs="Arial"/>
                <w:color w:val="000000"/>
                <w:sz w:val="16"/>
                <w:szCs w:val="16"/>
                <w:lang w:eastAsia="en-AU"/>
              </w:rPr>
              <w:t>i.e.</w:t>
            </w:r>
            <w:proofErr w:type="gramEnd"/>
            <w:r w:rsidRPr="00E27919">
              <w:rPr>
                <w:rFonts w:eastAsia="Times New Roman" w:cs="Arial"/>
                <w:color w:val="000000"/>
                <w:sz w:val="16"/>
                <w:szCs w:val="16"/>
                <w:lang w:eastAsia="en-AU"/>
              </w:rPr>
              <w:t xml:space="preserve"> the role that receives the payment. Shall be used when the Payee is different from the Seller. </w:t>
            </w:r>
          </w:p>
        </w:tc>
        <w:tc>
          <w:tcPr>
            <w:tcW w:w="959" w:type="pct"/>
            <w:hideMark/>
          </w:tcPr>
          <w:p w14:paraId="4A20D2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C" w14:textId="77777777" w:rsidR="00686469" w:rsidRDefault="00686469" w:rsidP="00363992">
            <w:pPr>
              <w:rPr>
                <w:rFonts w:cs="Arial"/>
                <w:color w:val="000000"/>
                <w:sz w:val="16"/>
                <w:szCs w:val="16"/>
              </w:rPr>
            </w:pPr>
            <w:r>
              <w:rPr>
                <w:rFonts w:cs="Arial"/>
                <w:color w:val="000000"/>
                <w:sz w:val="16"/>
                <w:szCs w:val="16"/>
              </w:rPr>
              <w:t>110</w:t>
            </w:r>
          </w:p>
        </w:tc>
        <w:tc>
          <w:tcPr>
            <w:tcW w:w="167" w:type="pct"/>
            <w:hideMark/>
          </w:tcPr>
          <w:p w14:paraId="4A20D26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0CAB89F" w14:textId="17D4F3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6E" w14:textId="37382AB2"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7"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26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7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4" w14:textId="77777777" w:rsidR="00686469" w:rsidRDefault="00686469" w:rsidP="00363992">
            <w:pPr>
              <w:rPr>
                <w:rFonts w:cs="Arial"/>
                <w:color w:val="000000"/>
                <w:sz w:val="16"/>
                <w:szCs w:val="16"/>
              </w:rPr>
            </w:pPr>
            <w:r>
              <w:rPr>
                <w:rFonts w:cs="Arial"/>
                <w:color w:val="000000"/>
                <w:sz w:val="16"/>
                <w:szCs w:val="16"/>
              </w:rPr>
              <w:t>111</w:t>
            </w:r>
          </w:p>
        </w:tc>
        <w:tc>
          <w:tcPr>
            <w:tcW w:w="167" w:type="pct"/>
            <w:hideMark/>
          </w:tcPr>
          <w:p w14:paraId="4A20D27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028656" w14:textId="4A5C83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835" w:type="pct"/>
            <w:hideMark/>
          </w:tcPr>
          <w:p w14:paraId="4A20D276" w14:textId="7C1969F3"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7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989760F" w14:textId="0CA9881F"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5ED7B4D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78" w14:textId="06CFB71E"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702B72EF" w14:textId="32DA669D"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E52A2B"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68D732D1"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293F4A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279" w14:textId="411DE337" w:rsidR="00686469" w:rsidRPr="00E27919" w:rsidRDefault="00B15D51"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C" w14:textId="77777777" w:rsidR="00686469" w:rsidRDefault="00686469" w:rsidP="00363992">
            <w:pPr>
              <w:rPr>
                <w:rFonts w:cs="Arial"/>
                <w:color w:val="000000"/>
                <w:sz w:val="16"/>
                <w:szCs w:val="16"/>
              </w:rPr>
            </w:pPr>
            <w:r>
              <w:rPr>
                <w:rFonts w:cs="Arial"/>
                <w:color w:val="000000"/>
                <w:sz w:val="16"/>
                <w:szCs w:val="16"/>
              </w:rPr>
              <w:t>112</w:t>
            </w:r>
          </w:p>
        </w:tc>
        <w:tc>
          <w:tcPr>
            <w:tcW w:w="167" w:type="pct"/>
            <w:hideMark/>
          </w:tcPr>
          <w:p w14:paraId="4A20D27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9B918D1" w14:textId="45378F0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60-1</w:t>
            </w:r>
          </w:p>
        </w:tc>
        <w:tc>
          <w:tcPr>
            <w:tcW w:w="835" w:type="pct"/>
            <w:hideMark/>
          </w:tcPr>
          <w:p w14:paraId="4A20D27E" w14:textId="59E88EBF"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9" w:history="1">
              <w:r w:rsidR="00686469" w:rsidRPr="00E27919">
                <w:rPr>
                  <w:rFonts w:eastAsia="Times New Roman" w:cs="Arial"/>
                  <w:color w:val="0000FF"/>
                  <w:sz w:val="16"/>
                  <w:szCs w:val="16"/>
                  <w:u w:val="single"/>
                  <w:lang w:eastAsia="en-AU"/>
                </w:rPr>
                <w:t>        @schemeID</w:t>
              </w:r>
            </w:hyperlink>
          </w:p>
        </w:tc>
        <w:tc>
          <w:tcPr>
            <w:tcW w:w="364" w:type="pct"/>
            <w:hideMark/>
          </w:tcPr>
          <w:p w14:paraId="4A20D27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5C690646" w14:textId="1440D8E6"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16CDA5A8" w14:textId="77777777"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80" w14:textId="225CCEF4" w:rsidR="00686469" w:rsidRPr="00E2791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6D597F6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p w14:paraId="4A20D281" w14:textId="790A1EC4"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4" w14:textId="77777777" w:rsidR="00686469" w:rsidRDefault="00686469" w:rsidP="00363992">
            <w:pPr>
              <w:rPr>
                <w:rFonts w:cs="Arial"/>
                <w:color w:val="000000"/>
                <w:sz w:val="16"/>
                <w:szCs w:val="16"/>
              </w:rPr>
            </w:pPr>
            <w:r>
              <w:rPr>
                <w:rFonts w:cs="Arial"/>
                <w:color w:val="000000"/>
                <w:sz w:val="16"/>
                <w:szCs w:val="16"/>
              </w:rPr>
              <w:t>113</w:t>
            </w:r>
          </w:p>
        </w:tc>
        <w:tc>
          <w:tcPr>
            <w:tcW w:w="167" w:type="pct"/>
            <w:hideMark/>
          </w:tcPr>
          <w:p w14:paraId="4A20D2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DA456A" w14:textId="26DFB71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86" w14:textId="5CF9E530"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0"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2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8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C" w14:textId="77777777" w:rsidR="00686469" w:rsidRDefault="00686469" w:rsidP="00363992">
            <w:pPr>
              <w:rPr>
                <w:rFonts w:cs="Arial"/>
                <w:color w:val="000000"/>
                <w:sz w:val="16"/>
                <w:szCs w:val="16"/>
              </w:rPr>
            </w:pPr>
            <w:r>
              <w:rPr>
                <w:rFonts w:cs="Arial"/>
                <w:color w:val="000000"/>
                <w:sz w:val="16"/>
                <w:szCs w:val="16"/>
              </w:rPr>
              <w:t>114</w:t>
            </w:r>
          </w:p>
        </w:tc>
        <w:tc>
          <w:tcPr>
            <w:tcW w:w="167" w:type="pct"/>
            <w:hideMark/>
          </w:tcPr>
          <w:p w14:paraId="4A20D2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A35C249" w14:textId="3BDA903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w:t>
            </w:r>
          </w:p>
        </w:tc>
        <w:tc>
          <w:tcPr>
            <w:tcW w:w="835" w:type="pct"/>
            <w:hideMark/>
          </w:tcPr>
          <w:p w14:paraId="4A20D28E" w14:textId="45A5F1B0"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1"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959" w:type="pct"/>
            <w:hideMark/>
          </w:tcPr>
          <w:p w14:paraId="44607F1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p w14:paraId="4A20D291" w14:textId="474FDA4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4" w14:textId="77777777" w:rsidR="00686469" w:rsidRDefault="00686469" w:rsidP="00363992">
            <w:pPr>
              <w:rPr>
                <w:rFonts w:cs="Arial"/>
                <w:color w:val="000000"/>
                <w:sz w:val="16"/>
                <w:szCs w:val="16"/>
              </w:rPr>
            </w:pPr>
            <w:r>
              <w:rPr>
                <w:rFonts w:cs="Arial"/>
                <w:color w:val="000000"/>
                <w:sz w:val="16"/>
                <w:szCs w:val="16"/>
              </w:rPr>
              <w:t>115</w:t>
            </w:r>
          </w:p>
        </w:tc>
        <w:tc>
          <w:tcPr>
            <w:tcW w:w="167" w:type="pct"/>
            <w:hideMark/>
          </w:tcPr>
          <w:p w14:paraId="4A20D2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6C6B8AE" w14:textId="0FF23EF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96" w14:textId="4B6B19B9"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2"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2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A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C" w14:textId="77777777" w:rsidR="00686469" w:rsidRDefault="00686469" w:rsidP="00363992">
            <w:pPr>
              <w:rPr>
                <w:rFonts w:cs="Arial"/>
                <w:color w:val="000000"/>
                <w:sz w:val="16"/>
                <w:szCs w:val="16"/>
              </w:rPr>
            </w:pPr>
            <w:r>
              <w:rPr>
                <w:rFonts w:cs="Arial"/>
                <w:color w:val="000000"/>
                <w:sz w:val="16"/>
                <w:szCs w:val="16"/>
              </w:rPr>
              <w:t>116</w:t>
            </w:r>
          </w:p>
        </w:tc>
        <w:tc>
          <w:tcPr>
            <w:tcW w:w="167" w:type="pct"/>
            <w:hideMark/>
          </w:tcPr>
          <w:p w14:paraId="4A20D2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FE32E05" w14:textId="138DBFD6"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61</w:t>
            </w:r>
          </w:p>
        </w:tc>
        <w:tc>
          <w:tcPr>
            <w:tcW w:w="835" w:type="pct"/>
            <w:hideMark/>
          </w:tcPr>
          <w:p w14:paraId="4A20D29E" w14:textId="70A7C951"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3"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A0" w14:textId="1D69E7CC"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959" w:type="pct"/>
            <w:hideMark/>
          </w:tcPr>
          <w:p w14:paraId="028F44A1"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4889FD"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FAEDE8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E85C880" w14:textId="77777777" w:rsidR="00BF0EB5" w:rsidRDefault="001F6804" w:rsidP="00BF0E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A1" w14:textId="3F25F6C6" w:rsidR="00686469" w:rsidRPr="00E27919" w:rsidRDefault="00BF0EB5"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del w:id="139" w:author="Adrian Sharp" w:date="2022-05-26T10:44:00Z">
              <w:r w:rsidR="001F6804" w:rsidDel="00BF0EB5">
                <w:rPr>
                  <w:rFonts w:eastAsia="Times New Roman" w:cs="Arial"/>
                  <w:color w:val="000000"/>
                  <w:sz w:val="16"/>
                  <w:szCs w:val="16"/>
                  <w:lang w:eastAsia="en-AU"/>
                </w:rPr>
                <w:br/>
              </w:r>
            </w:del>
          </w:p>
        </w:tc>
      </w:tr>
      <w:tr w:rsidR="00686469" w:rsidRPr="00E27919" w14:paraId="4A20D2A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4" w14:textId="77777777" w:rsidR="00686469" w:rsidRDefault="00686469" w:rsidP="00363992">
            <w:pPr>
              <w:rPr>
                <w:rFonts w:cs="Arial"/>
                <w:color w:val="000000"/>
                <w:sz w:val="16"/>
                <w:szCs w:val="16"/>
              </w:rPr>
            </w:pPr>
            <w:r>
              <w:rPr>
                <w:rFonts w:cs="Arial"/>
                <w:color w:val="000000"/>
                <w:sz w:val="16"/>
                <w:szCs w:val="16"/>
              </w:rPr>
              <w:t>117</w:t>
            </w:r>
          </w:p>
        </w:tc>
        <w:tc>
          <w:tcPr>
            <w:tcW w:w="167" w:type="pct"/>
            <w:hideMark/>
          </w:tcPr>
          <w:p w14:paraId="4A20D2A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D1DF85B" w14:textId="630F541F"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61-1</w:t>
            </w:r>
          </w:p>
        </w:tc>
        <w:tc>
          <w:tcPr>
            <w:tcW w:w="835" w:type="pct"/>
            <w:hideMark/>
          </w:tcPr>
          <w:p w14:paraId="4A20D2A6" w14:textId="796970EC"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4" w:history="1">
              <w:r w:rsidR="00686469" w:rsidRPr="00E27919">
                <w:rPr>
                  <w:rFonts w:eastAsia="Times New Roman" w:cs="Arial"/>
                  <w:color w:val="0000FF"/>
                  <w:sz w:val="16"/>
                  <w:szCs w:val="16"/>
                  <w:u w:val="single"/>
                  <w:lang w:eastAsia="en-AU"/>
                </w:rPr>
                <w:t>        @schemeID</w:t>
              </w:r>
            </w:hyperlink>
          </w:p>
        </w:tc>
        <w:tc>
          <w:tcPr>
            <w:tcW w:w="364" w:type="pct"/>
            <w:hideMark/>
          </w:tcPr>
          <w:p w14:paraId="4A20D2A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4D47340" w14:textId="6A58D70D"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6D3EF05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A8" w14:textId="02EE4DD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lastRenderedPageBreak/>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A9" w14:textId="7283DD11" w:rsidR="00686469" w:rsidRPr="00E27919" w:rsidRDefault="00686469"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BR-CL-1</w:t>
            </w:r>
            <w:r>
              <w:rPr>
                <w:rFonts w:eastAsia="Times New Roman" w:cs="Arial"/>
                <w:color w:val="000000"/>
                <w:sz w:val="16"/>
                <w:szCs w:val="16"/>
                <w:lang w:eastAsia="en-AU"/>
              </w:rPr>
              <w:t>1</w:t>
            </w:r>
          </w:p>
        </w:tc>
      </w:tr>
      <w:tr w:rsidR="00686469" w:rsidRPr="00E27919" w14:paraId="4A20D2B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C" w14:textId="77777777" w:rsidR="00686469" w:rsidRDefault="00686469" w:rsidP="00363992">
            <w:pPr>
              <w:rPr>
                <w:rFonts w:cs="Arial"/>
                <w:color w:val="000000"/>
                <w:sz w:val="16"/>
                <w:szCs w:val="16"/>
              </w:rPr>
            </w:pPr>
            <w:r>
              <w:rPr>
                <w:rFonts w:cs="Arial"/>
                <w:color w:val="000000"/>
                <w:sz w:val="16"/>
                <w:szCs w:val="16"/>
              </w:rPr>
              <w:t>118</w:t>
            </w:r>
          </w:p>
        </w:tc>
        <w:tc>
          <w:tcPr>
            <w:tcW w:w="167" w:type="pct"/>
            <w:hideMark/>
          </w:tcPr>
          <w:p w14:paraId="4A20D2A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9936DAC" w14:textId="3843751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BG11</w:t>
            </w:r>
          </w:p>
        </w:tc>
        <w:tc>
          <w:tcPr>
            <w:tcW w:w="835" w:type="pct"/>
            <w:hideMark/>
          </w:tcPr>
          <w:p w14:paraId="4A20D2AE" w14:textId="61CDA72E"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5" w:history="1">
              <w:proofErr w:type="spellStart"/>
              <w:proofErr w:type="gramStart"/>
              <w:r w:rsidR="00686469" w:rsidRPr="00E27919">
                <w:rPr>
                  <w:rFonts w:eastAsia="Times New Roman" w:cs="Arial"/>
                  <w:color w:val="0000FF"/>
                  <w:sz w:val="16"/>
                  <w:szCs w:val="16"/>
                  <w:u w:val="single"/>
                  <w:lang w:eastAsia="en-AU"/>
                </w:rPr>
                <w:t>cac:TaxRepresentativeParty</w:t>
              </w:r>
              <w:proofErr w:type="spellEnd"/>
              <w:proofErr w:type="gramEnd"/>
            </w:hyperlink>
          </w:p>
        </w:tc>
        <w:tc>
          <w:tcPr>
            <w:tcW w:w="364" w:type="pct"/>
            <w:hideMark/>
          </w:tcPr>
          <w:p w14:paraId="4A20D2A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B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959" w:type="pct"/>
            <w:hideMark/>
          </w:tcPr>
          <w:p w14:paraId="4A20D2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B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4" w14:textId="77777777" w:rsidR="00686469" w:rsidRDefault="00686469" w:rsidP="00363992">
            <w:pPr>
              <w:rPr>
                <w:rFonts w:cs="Arial"/>
                <w:color w:val="000000"/>
                <w:sz w:val="16"/>
                <w:szCs w:val="16"/>
              </w:rPr>
            </w:pPr>
            <w:r>
              <w:rPr>
                <w:rFonts w:cs="Arial"/>
                <w:color w:val="000000"/>
                <w:sz w:val="16"/>
                <w:szCs w:val="16"/>
              </w:rPr>
              <w:t>119</w:t>
            </w:r>
          </w:p>
        </w:tc>
        <w:tc>
          <w:tcPr>
            <w:tcW w:w="167" w:type="pct"/>
            <w:hideMark/>
          </w:tcPr>
          <w:p w14:paraId="4A20D2B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D34592" w14:textId="2944D5C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B6" w14:textId="17E330C9"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6"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2B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B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C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C" w14:textId="77777777" w:rsidR="00686469" w:rsidRDefault="00686469" w:rsidP="00363992">
            <w:pPr>
              <w:rPr>
                <w:rFonts w:cs="Arial"/>
                <w:color w:val="000000"/>
                <w:sz w:val="16"/>
                <w:szCs w:val="16"/>
              </w:rPr>
            </w:pPr>
            <w:r>
              <w:rPr>
                <w:rFonts w:cs="Arial"/>
                <w:color w:val="000000"/>
                <w:sz w:val="16"/>
                <w:szCs w:val="16"/>
              </w:rPr>
              <w:t>120</w:t>
            </w:r>
          </w:p>
        </w:tc>
        <w:tc>
          <w:tcPr>
            <w:tcW w:w="167" w:type="pct"/>
            <w:hideMark/>
          </w:tcPr>
          <w:p w14:paraId="4A20D2B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DD37B1B" w14:textId="54CD77E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62</w:t>
            </w:r>
          </w:p>
        </w:tc>
        <w:tc>
          <w:tcPr>
            <w:tcW w:w="835" w:type="pct"/>
            <w:hideMark/>
          </w:tcPr>
          <w:p w14:paraId="4A20D2BE" w14:textId="2120AE82"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7"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B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959" w:type="pct"/>
            <w:hideMark/>
          </w:tcPr>
          <w:p w14:paraId="4A20D2C1" w14:textId="7A8F2F8F" w:rsidR="00686469" w:rsidRPr="00E27919"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686469" w:rsidRPr="00E27919" w14:paraId="4A20D2C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4" w14:textId="77777777" w:rsidR="00686469" w:rsidRDefault="00686469" w:rsidP="00363992">
            <w:pPr>
              <w:rPr>
                <w:rFonts w:cs="Arial"/>
                <w:color w:val="000000"/>
                <w:sz w:val="16"/>
                <w:szCs w:val="16"/>
              </w:rPr>
            </w:pPr>
            <w:r>
              <w:rPr>
                <w:rFonts w:cs="Arial"/>
                <w:color w:val="000000"/>
                <w:sz w:val="16"/>
                <w:szCs w:val="16"/>
              </w:rPr>
              <w:t>121</w:t>
            </w:r>
          </w:p>
        </w:tc>
        <w:tc>
          <w:tcPr>
            <w:tcW w:w="167" w:type="pct"/>
            <w:hideMark/>
          </w:tcPr>
          <w:p w14:paraId="4A20D2C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823A7CF" w14:textId="1C32281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BG12</w:t>
            </w:r>
          </w:p>
        </w:tc>
        <w:tc>
          <w:tcPr>
            <w:tcW w:w="835" w:type="pct"/>
            <w:hideMark/>
          </w:tcPr>
          <w:p w14:paraId="4A20D2C6" w14:textId="3526AF66"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8"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2C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959" w:type="pct"/>
            <w:hideMark/>
          </w:tcPr>
          <w:p w14:paraId="4A20D2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686469" w:rsidRPr="00E27919" w14:paraId="4A20D2D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C" w14:textId="77777777" w:rsidR="00686469" w:rsidRDefault="00686469" w:rsidP="00363992">
            <w:pPr>
              <w:rPr>
                <w:rFonts w:cs="Arial"/>
                <w:color w:val="000000"/>
                <w:sz w:val="16"/>
                <w:szCs w:val="16"/>
              </w:rPr>
            </w:pPr>
            <w:r>
              <w:rPr>
                <w:rFonts w:cs="Arial"/>
                <w:color w:val="000000"/>
                <w:sz w:val="16"/>
                <w:szCs w:val="16"/>
              </w:rPr>
              <w:t>122</w:t>
            </w:r>
          </w:p>
        </w:tc>
        <w:tc>
          <w:tcPr>
            <w:tcW w:w="167" w:type="pct"/>
            <w:hideMark/>
          </w:tcPr>
          <w:p w14:paraId="4A20D2C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4DAB3A" w14:textId="72282DE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c>
          <w:tcPr>
            <w:tcW w:w="835" w:type="pct"/>
            <w:hideMark/>
          </w:tcPr>
          <w:p w14:paraId="4A20D2CE" w14:textId="7AE97C2C"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9"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2C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2D1" w14:textId="77777777" w:rsidR="00686469" w:rsidRPr="0082763E"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686469" w:rsidRPr="00E27919" w14:paraId="4A20D2D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4" w14:textId="77777777" w:rsidR="00686469" w:rsidRDefault="00686469" w:rsidP="00363992">
            <w:pPr>
              <w:rPr>
                <w:rFonts w:cs="Arial"/>
                <w:color w:val="000000"/>
                <w:sz w:val="16"/>
                <w:szCs w:val="16"/>
              </w:rPr>
            </w:pPr>
            <w:r>
              <w:rPr>
                <w:rFonts w:cs="Arial"/>
                <w:color w:val="000000"/>
                <w:sz w:val="16"/>
                <w:szCs w:val="16"/>
              </w:rPr>
              <w:t>123</w:t>
            </w:r>
          </w:p>
        </w:tc>
        <w:tc>
          <w:tcPr>
            <w:tcW w:w="167" w:type="pct"/>
            <w:hideMark/>
          </w:tcPr>
          <w:p w14:paraId="4A20D2D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AFA828" w14:textId="58B1AED4"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65</w:t>
            </w:r>
          </w:p>
        </w:tc>
        <w:tc>
          <w:tcPr>
            <w:tcW w:w="835" w:type="pct"/>
            <w:hideMark/>
          </w:tcPr>
          <w:p w14:paraId="4A20D2D6" w14:textId="40AECB07"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0"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2D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2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C" w14:textId="77777777" w:rsidR="00686469" w:rsidRDefault="00686469" w:rsidP="00363992">
            <w:pPr>
              <w:rPr>
                <w:rFonts w:cs="Arial"/>
                <w:color w:val="000000"/>
                <w:sz w:val="16"/>
                <w:szCs w:val="16"/>
              </w:rPr>
            </w:pPr>
            <w:r>
              <w:rPr>
                <w:rFonts w:cs="Arial"/>
                <w:color w:val="000000"/>
                <w:sz w:val="16"/>
                <w:szCs w:val="16"/>
              </w:rPr>
              <w:t>124</w:t>
            </w:r>
          </w:p>
        </w:tc>
        <w:tc>
          <w:tcPr>
            <w:tcW w:w="167" w:type="pct"/>
            <w:hideMark/>
          </w:tcPr>
          <w:p w14:paraId="4A20D2D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7220EC6" w14:textId="3ED13015"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66</w:t>
            </w:r>
          </w:p>
        </w:tc>
        <w:tc>
          <w:tcPr>
            <w:tcW w:w="835" w:type="pct"/>
            <w:hideMark/>
          </w:tcPr>
          <w:p w14:paraId="4A20D2DE" w14:textId="49D2CD7D"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1"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2D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tax representative address is located. </w:t>
            </w:r>
          </w:p>
        </w:tc>
        <w:tc>
          <w:tcPr>
            <w:tcW w:w="959" w:type="pct"/>
            <w:hideMark/>
          </w:tcPr>
          <w:p w14:paraId="4A20D2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4" w14:textId="77777777" w:rsidR="00686469" w:rsidRDefault="00686469" w:rsidP="00363992">
            <w:pPr>
              <w:rPr>
                <w:rFonts w:cs="Arial"/>
                <w:color w:val="000000"/>
                <w:sz w:val="16"/>
                <w:szCs w:val="16"/>
              </w:rPr>
            </w:pPr>
            <w:r>
              <w:rPr>
                <w:rFonts w:cs="Arial"/>
                <w:color w:val="000000"/>
                <w:sz w:val="16"/>
                <w:szCs w:val="16"/>
              </w:rPr>
              <w:t>125</w:t>
            </w:r>
          </w:p>
        </w:tc>
        <w:tc>
          <w:tcPr>
            <w:tcW w:w="167" w:type="pct"/>
            <w:hideMark/>
          </w:tcPr>
          <w:p w14:paraId="4A20D2E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9C3E25C" w14:textId="6115902C"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w:t>
            </w:r>
          </w:p>
        </w:tc>
        <w:tc>
          <w:tcPr>
            <w:tcW w:w="835" w:type="pct"/>
            <w:hideMark/>
          </w:tcPr>
          <w:p w14:paraId="4A20D2E6" w14:textId="309D9E05"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2"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2E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2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C" w14:textId="77777777" w:rsidR="00686469" w:rsidRDefault="00686469" w:rsidP="00363992">
            <w:pPr>
              <w:rPr>
                <w:rFonts w:cs="Arial"/>
                <w:color w:val="000000"/>
                <w:sz w:val="16"/>
                <w:szCs w:val="16"/>
              </w:rPr>
            </w:pPr>
            <w:r>
              <w:rPr>
                <w:rFonts w:cs="Arial"/>
                <w:color w:val="000000"/>
                <w:sz w:val="16"/>
                <w:szCs w:val="16"/>
              </w:rPr>
              <w:t>126</w:t>
            </w:r>
          </w:p>
        </w:tc>
        <w:tc>
          <w:tcPr>
            <w:tcW w:w="167" w:type="pct"/>
            <w:hideMark/>
          </w:tcPr>
          <w:p w14:paraId="4A20D2E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D439487" w14:textId="6A6B7FDF"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68</w:t>
            </w:r>
          </w:p>
        </w:tc>
        <w:tc>
          <w:tcPr>
            <w:tcW w:w="835" w:type="pct"/>
            <w:hideMark/>
          </w:tcPr>
          <w:p w14:paraId="4A20D2EE" w14:textId="5ACFB445"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3"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2E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2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4" w14:textId="77777777" w:rsidR="00686469" w:rsidRDefault="00686469" w:rsidP="00363992">
            <w:pPr>
              <w:rPr>
                <w:rFonts w:cs="Arial"/>
                <w:color w:val="000000"/>
                <w:sz w:val="16"/>
                <w:szCs w:val="16"/>
              </w:rPr>
            </w:pPr>
            <w:r>
              <w:rPr>
                <w:rFonts w:cs="Arial"/>
                <w:color w:val="000000"/>
                <w:sz w:val="16"/>
                <w:szCs w:val="16"/>
              </w:rPr>
              <w:t>127</w:t>
            </w:r>
          </w:p>
        </w:tc>
        <w:tc>
          <w:tcPr>
            <w:tcW w:w="167" w:type="pct"/>
            <w:hideMark/>
          </w:tcPr>
          <w:p w14:paraId="4A20D2F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E8BADA6" w14:textId="41EDEF56"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F6" w14:textId="54A5FA99"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4"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2F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C" w14:textId="77777777" w:rsidR="00686469" w:rsidRDefault="00686469" w:rsidP="00363992">
            <w:pPr>
              <w:rPr>
                <w:rFonts w:cs="Arial"/>
                <w:color w:val="000000"/>
                <w:sz w:val="16"/>
                <w:szCs w:val="16"/>
              </w:rPr>
            </w:pPr>
            <w:r>
              <w:rPr>
                <w:rFonts w:cs="Arial"/>
                <w:color w:val="000000"/>
                <w:sz w:val="16"/>
                <w:szCs w:val="16"/>
              </w:rPr>
              <w:t>128</w:t>
            </w:r>
          </w:p>
        </w:tc>
        <w:tc>
          <w:tcPr>
            <w:tcW w:w="167" w:type="pct"/>
            <w:hideMark/>
          </w:tcPr>
          <w:p w14:paraId="4A20D2F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38C6D27" w14:textId="159670B8"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164</w:t>
            </w:r>
          </w:p>
        </w:tc>
        <w:tc>
          <w:tcPr>
            <w:tcW w:w="835" w:type="pct"/>
            <w:hideMark/>
          </w:tcPr>
          <w:p w14:paraId="4A20D2FE" w14:textId="4F91B2FD"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5"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2F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0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4" w14:textId="77777777" w:rsidR="00686469" w:rsidRDefault="00686469" w:rsidP="00363992">
            <w:pPr>
              <w:rPr>
                <w:rFonts w:cs="Arial"/>
                <w:color w:val="000000"/>
                <w:sz w:val="16"/>
                <w:szCs w:val="16"/>
              </w:rPr>
            </w:pPr>
            <w:r>
              <w:rPr>
                <w:rFonts w:cs="Arial"/>
                <w:color w:val="000000"/>
                <w:sz w:val="16"/>
                <w:szCs w:val="16"/>
              </w:rPr>
              <w:t>129</w:t>
            </w:r>
          </w:p>
        </w:tc>
        <w:tc>
          <w:tcPr>
            <w:tcW w:w="167" w:type="pct"/>
            <w:hideMark/>
          </w:tcPr>
          <w:p w14:paraId="4A20D3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C2A2980" w14:textId="300CB451"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06" w14:textId="5D443174"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6"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3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1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C" w14:textId="77777777" w:rsidR="00686469" w:rsidRDefault="00686469" w:rsidP="00363992">
            <w:pPr>
              <w:rPr>
                <w:rFonts w:cs="Arial"/>
                <w:color w:val="000000"/>
                <w:sz w:val="16"/>
                <w:szCs w:val="16"/>
              </w:rPr>
            </w:pPr>
            <w:r>
              <w:rPr>
                <w:rFonts w:cs="Arial"/>
                <w:color w:val="000000"/>
                <w:sz w:val="16"/>
                <w:szCs w:val="16"/>
              </w:rPr>
              <w:t>130</w:t>
            </w:r>
          </w:p>
        </w:tc>
        <w:tc>
          <w:tcPr>
            <w:tcW w:w="167" w:type="pct"/>
            <w:hideMark/>
          </w:tcPr>
          <w:p w14:paraId="4A20D3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91B6D80" w14:textId="0DCA5412"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69</w:t>
            </w:r>
          </w:p>
        </w:tc>
        <w:tc>
          <w:tcPr>
            <w:tcW w:w="835" w:type="pct"/>
            <w:hideMark/>
          </w:tcPr>
          <w:p w14:paraId="4A20D30E" w14:textId="1886DEBB"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7"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3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1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686469" w:rsidRPr="00FA6FAA" w14:paraId="4A20D31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4" w14:textId="77777777" w:rsidR="00686469" w:rsidRDefault="00686469" w:rsidP="00363992">
            <w:pPr>
              <w:rPr>
                <w:rFonts w:cs="Arial"/>
                <w:color w:val="000000"/>
                <w:sz w:val="16"/>
                <w:szCs w:val="16"/>
              </w:rPr>
            </w:pPr>
            <w:r>
              <w:rPr>
                <w:rFonts w:cs="Arial"/>
                <w:color w:val="000000"/>
                <w:sz w:val="16"/>
                <w:szCs w:val="16"/>
              </w:rPr>
              <w:t>131</w:t>
            </w:r>
          </w:p>
        </w:tc>
        <w:tc>
          <w:tcPr>
            <w:tcW w:w="167" w:type="pct"/>
            <w:hideMark/>
          </w:tcPr>
          <w:p w14:paraId="4A20D31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9CFBEC2" w14:textId="581A4BF4"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16" w14:textId="7C447880"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8"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3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1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2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C" w14:textId="77777777" w:rsidR="00686469" w:rsidRDefault="00686469" w:rsidP="00363992">
            <w:pPr>
              <w:rPr>
                <w:rFonts w:cs="Arial"/>
                <w:color w:val="000000"/>
                <w:sz w:val="16"/>
                <w:szCs w:val="16"/>
              </w:rPr>
            </w:pPr>
            <w:r>
              <w:rPr>
                <w:rFonts w:cs="Arial"/>
                <w:color w:val="000000"/>
                <w:sz w:val="16"/>
                <w:szCs w:val="16"/>
              </w:rPr>
              <w:t>132</w:t>
            </w:r>
          </w:p>
        </w:tc>
        <w:tc>
          <w:tcPr>
            <w:tcW w:w="167" w:type="pct"/>
            <w:hideMark/>
          </w:tcPr>
          <w:p w14:paraId="4A20D31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D17BA9" w14:textId="603F5DE9"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63</w:t>
            </w:r>
          </w:p>
        </w:tc>
        <w:tc>
          <w:tcPr>
            <w:tcW w:w="835" w:type="pct"/>
            <w:hideMark/>
          </w:tcPr>
          <w:p w14:paraId="4A20D31E" w14:textId="61D606D8"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9"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3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9EA635E"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874B3BD"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17140B">
              <w:rPr>
                <w:rFonts w:eastAsia="Times New Roman" w:cs="Arial"/>
                <w:b/>
                <w:bCs/>
                <w:color w:val="000000"/>
                <w:sz w:val="16"/>
                <w:szCs w:val="16"/>
                <w:lang w:eastAsia="en-AU"/>
              </w:rPr>
              <w:t xml:space="preserve">In Australia, when a GST branch makes a taxable sale and issue a “tax Invoice”, the registration number of the GST branch must be displayed, which incorporates the ABN of the parent entity (by attaching the </w:t>
            </w:r>
            <w:proofErr w:type="gramStart"/>
            <w:r w:rsidRPr="0017140B">
              <w:rPr>
                <w:rFonts w:eastAsia="Times New Roman" w:cs="Arial"/>
                <w:b/>
                <w:bCs/>
                <w:color w:val="000000"/>
                <w:sz w:val="16"/>
                <w:szCs w:val="16"/>
                <w:lang w:eastAsia="en-AU"/>
              </w:rPr>
              <w:t>3 digit</w:t>
            </w:r>
            <w:proofErr w:type="gramEnd"/>
            <w:r w:rsidRPr="0017140B">
              <w:rPr>
                <w:rFonts w:eastAsia="Times New Roman" w:cs="Arial"/>
                <w:b/>
                <w:bCs/>
                <w:color w:val="000000"/>
                <w:sz w:val="16"/>
                <w:szCs w:val="16"/>
                <w:lang w:eastAsia="en-AU"/>
              </w:rPr>
              <w:t xml:space="preserve"> branch number at the end of the ABN. </w:t>
            </w:r>
            <w:proofErr w:type="gramStart"/>
            <w:r w:rsidRPr="0017140B">
              <w:rPr>
                <w:rFonts w:eastAsia="Times New Roman" w:cs="Arial"/>
                <w:b/>
                <w:bCs/>
                <w:color w:val="000000"/>
                <w:sz w:val="16"/>
                <w:szCs w:val="16"/>
                <w:lang w:eastAsia="en-AU"/>
              </w:rPr>
              <w:t>e.g.</w:t>
            </w:r>
            <w:proofErr w:type="gramEnd"/>
            <w:r w:rsidRPr="0017140B">
              <w:rPr>
                <w:rFonts w:eastAsia="Times New Roman" w:cs="Arial"/>
                <w:b/>
                <w:bCs/>
                <w:color w:val="000000"/>
                <w:sz w:val="16"/>
                <w:szCs w:val="16"/>
                <w:lang w:eastAsia="en-AU"/>
              </w:rPr>
              <w:t xml:space="preserve"> 51824753556001)</w:t>
            </w:r>
          </w:p>
          <w:p w14:paraId="44349397" w14:textId="77777777"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320" w14:textId="64614B1D"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17140B">
              <w:rPr>
                <w:rFonts w:eastAsia="Times New Roman" w:cs="Arial"/>
                <w:b/>
                <w:bCs/>
                <w:color w:val="000000"/>
                <w:sz w:val="16"/>
                <w:szCs w:val="16"/>
                <w:lang w:eastAsia="en-AU"/>
              </w:rPr>
              <w:t xml:space="preserve">In New Zealand when the GST registered organisation makes a taxable sale and issue a “Tax Invoice”, the New Zealand GST number must be entered as the value. </w:t>
            </w:r>
            <w:proofErr w:type="gramStart"/>
            <w:r w:rsidRPr="0017140B">
              <w:rPr>
                <w:rFonts w:eastAsia="Times New Roman" w:cs="Arial"/>
                <w:b/>
                <w:bCs/>
                <w:color w:val="000000"/>
                <w:sz w:val="16"/>
                <w:szCs w:val="16"/>
                <w:lang w:eastAsia="en-AU"/>
              </w:rPr>
              <w:t>e.g.</w:t>
            </w:r>
            <w:proofErr w:type="gramEnd"/>
            <w:r w:rsidRPr="0017140B">
              <w:rPr>
                <w:rFonts w:eastAsia="Times New Roman" w:cs="Arial"/>
                <w:b/>
                <w:bCs/>
                <w:color w:val="000000"/>
                <w:sz w:val="16"/>
                <w:szCs w:val="16"/>
                <w:lang w:eastAsia="en-AU"/>
              </w:rPr>
              <w:t xml:space="preserve"> 049086982</w:t>
            </w:r>
            <w:r>
              <w:rPr>
                <w:rFonts w:eastAsia="Times New Roman" w:cs="Arial"/>
                <w:b/>
                <w:bCs/>
                <w:color w:val="000000"/>
                <w:sz w:val="16"/>
                <w:szCs w:val="16"/>
                <w:lang w:eastAsia="en-AU"/>
              </w:rPr>
              <w:t>.</w:t>
            </w:r>
            <w:r>
              <w:rPr>
                <w:rFonts w:eastAsia="Times New Roman" w:cs="Arial"/>
                <w:color w:val="000000"/>
                <w:sz w:val="16"/>
                <w:szCs w:val="16"/>
                <w:lang w:eastAsia="en-AU"/>
              </w:rPr>
              <w:t xml:space="preserve">  </w:t>
            </w:r>
          </w:p>
        </w:tc>
        <w:tc>
          <w:tcPr>
            <w:tcW w:w="959" w:type="pct"/>
            <w:hideMark/>
          </w:tcPr>
          <w:p w14:paraId="79B5673E"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r>
              <w:rPr>
                <w:rFonts w:eastAsia="Times New Roman" w:cs="Arial"/>
                <w:color w:val="000000"/>
                <w:sz w:val="16"/>
                <w:szCs w:val="16"/>
                <w:lang w:eastAsia="en-AU"/>
              </w:rPr>
              <w:t>-AUNZ</w:t>
            </w:r>
          </w:p>
          <w:p w14:paraId="119CD253" w14:textId="77777777" w:rsidR="003E4DD8"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A20D321" w14:textId="483D8634" w:rsidR="00686469" w:rsidRPr="00E27919"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p>
        </w:tc>
      </w:tr>
      <w:tr w:rsidR="00686469" w:rsidRPr="00E27919" w14:paraId="4A20D32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5" w14:textId="300EDD20" w:rsidR="00686469" w:rsidRDefault="00686469" w:rsidP="00363992">
            <w:pPr>
              <w:rPr>
                <w:rFonts w:cs="Arial"/>
                <w:color w:val="000000"/>
                <w:sz w:val="16"/>
                <w:szCs w:val="16"/>
              </w:rPr>
            </w:pPr>
            <w:r>
              <w:rPr>
                <w:rFonts w:cs="Arial"/>
                <w:color w:val="000000"/>
                <w:sz w:val="16"/>
                <w:szCs w:val="16"/>
              </w:rPr>
              <w:lastRenderedPageBreak/>
              <w:t>133</w:t>
            </w:r>
          </w:p>
        </w:tc>
        <w:tc>
          <w:tcPr>
            <w:tcW w:w="167" w:type="pct"/>
            <w:hideMark/>
          </w:tcPr>
          <w:p w14:paraId="4A20D32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11B16D0" w14:textId="096FC0BD"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27" w14:textId="0181F184"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0"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3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2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2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D" w14:textId="77777777" w:rsidR="00686469" w:rsidRDefault="00686469" w:rsidP="00363992">
            <w:pPr>
              <w:rPr>
                <w:rFonts w:cs="Arial"/>
                <w:color w:val="000000"/>
                <w:sz w:val="16"/>
                <w:szCs w:val="16"/>
              </w:rPr>
            </w:pPr>
            <w:r>
              <w:rPr>
                <w:rFonts w:cs="Arial"/>
                <w:color w:val="000000"/>
                <w:sz w:val="16"/>
                <w:szCs w:val="16"/>
              </w:rPr>
              <w:t>134</w:t>
            </w:r>
          </w:p>
        </w:tc>
        <w:tc>
          <w:tcPr>
            <w:tcW w:w="167" w:type="pct"/>
            <w:hideMark/>
          </w:tcPr>
          <w:p w14:paraId="4A20D32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28D7CA" w14:textId="61245F3E"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2F" w14:textId="37471CCE"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31" w14:textId="1653B7D6" w:rsidR="00686469" w:rsidRPr="009F2D8D"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9F2D8D">
              <w:rPr>
                <w:rFonts w:eastAsia="Times New Roman" w:cs="Arial"/>
                <w:b/>
                <w:bCs/>
                <w:color w:val="000000"/>
                <w:sz w:val="16"/>
                <w:szCs w:val="16"/>
                <w:lang w:eastAsia="en-AU"/>
              </w:rPr>
              <w:t>For Australia and New Zealand, the value “GST” should be used.</w:t>
            </w:r>
          </w:p>
        </w:tc>
        <w:tc>
          <w:tcPr>
            <w:tcW w:w="959" w:type="pct"/>
            <w:hideMark/>
          </w:tcPr>
          <w:p w14:paraId="4A20D33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5" w14:textId="77777777" w:rsidR="00686469" w:rsidRDefault="00686469" w:rsidP="00363992">
            <w:pPr>
              <w:rPr>
                <w:rFonts w:cs="Arial"/>
                <w:color w:val="000000"/>
                <w:sz w:val="16"/>
                <w:szCs w:val="16"/>
              </w:rPr>
            </w:pPr>
            <w:r>
              <w:rPr>
                <w:rFonts w:cs="Arial"/>
                <w:color w:val="000000"/>
                <w:sz w:val="16"/>
                <w:szCs w:val="16"/>
              </w:rPr>
              <w:t>135</w:t>
            </w:r>
          </w:p>
        </w:tc>
        <w:tc>
          <w:tcPr>
            <w:tcW w:w="167" w:type="pct"/>
            <w:hideMark/>
          </w:tcPr>
          <w:p w14:paraId="4A20D33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B87AC83" w14:textId="797F91D1"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BG13</w:t>
            </w:r>
          </w:p>
        </w:tc>
        <w:tc>
          <w:tcPr>
            <w:tcW w:w="835" w:type="pct"/>
            <w:hideMark/>
          </w:tcPr>
          <w:p w14:paraId="4A20D337" w14:textId="3FEB28C4"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2" w:history="1">
              <w:proofErr w:type="spellStart"/>
              <w:proofErr w:type="gramStart"/>
              <w:r w:rsidR="00686469" w:rsidRPr="00E27919">
                <w:rPr>
                  <w:rFonts w:eastAsia="Times New Roman" w:cs="Arial"/>
                  <w:color w:val="0000FF"/>
                  <w:sz w:val="16"/>
                  <w:szCs w:val="16"/>
                  <w:u w:val="single"/>
                  <w:lang w:eastAsia="en-AU"/>
                </w:rPr>
                <w:t>cac:Delivery</w:t>
              </w:r>
              <w:proofErr w:type="spellEnd"/>
              <w:proofErr w:type="gramEnd"/>
            </w:hyperlink>
          </w:p>
        </w:tc>
        <w:tc>
          <w:tcPr>
            <w:tcW w:w="364" w:type="pct"/>
            <w:hideMark/>
          </w:tcPr>
          <w:p w14:paraId="4A20D3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3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959" w:type="pct"/>
            <w:hideMark/>
          </w:tcPr>
          <w:p w14:paraId="4A20D33A" w14:textId="27F470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34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D" w14:textId="77777777" w:rsidR="00686469" w:rsidRDefault="00686469" w:rsidP="00363992">
            <w:pPr>
              <w:rPr>
                <w:rFonts w:cs="Arial"/>
                <w:color w:val="000000"/>
                <w:sz w:val="16"/>
                <w:szCs w:val="16"/>
              </w:rPr>
            </w:pPr>
            <w:r>
              <w:rPr>
                <w:rFonts w:cs="Arial"/>
                <w:color w:val="000000"/>
                <w:sz w:val="16"/>
                <w:szCs w:val="16"/>
              </w:rPr>
              <w:t>136</w:t>
            </w:r>
          </w:p>
        </w:tc>
        <w:tc>
          <w:tcPr>
            <w:tcW w:w="167" w:type="pct"/>
            <w:hideMark/>
          </w:tcPr>
          <w:p w14:paraId="4A20D33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C7E779" w14:textId="4D238E0D"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72</w:t>
            </w:r>
          </w:p>
        </w:tc>
        <w:tc>
          <w:tcPr>
            <w:tcW w:w="835" w:type="pct"/>
            <w:hideMark/>
          </w:tcPr>
          <w:p w14:paraId="4A20D33F" w14:textId="5EF1F81A"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3" w:history="1">
              <w:proofErr w:type="spellStart"/>
              <w:proofErr w:type="gramStart"/>
              <w:r w:rsidR="00686469" w:rsidRPr="00E27919">
                <w:rPr>
                  <w:rFonts w:eastAsia="Times New Roman" w:cs="Arial"/>
                  <w:color w:val="0000FF"/>
                  <w:sz w:val="16"/>
                  <w:szCs w:val="16"/>
                  <w:u w:val="single"/>
                  <w:lang w:eastAsia="en-AU"/>
                </w:rPr>
                <w:t>cbc:ActualDeliveryDate</w:t>
              </w:r>
              <w:proofErr w:type="spellEnd"/>
              <w:proofErr w:type="gramEnd"/>
            </w:hyperlink>
          </w:p>
        </w:tc>
        <w:tc>
          <w:tcPr>
            <w:tcW w:w="364" w:type="pct"/>
            <w:hideMark/>
          </w:tcPr>
          <w:p w14:paraId="4A20D34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1"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959" w:type="pct"/>
            <w:hideMark/>
          </w:tcPr>
          <w:p w14:paraId="4A20D34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D34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6" w14:textId="77777777" w:rsidR="00686469" w:rsidRDefault="00686469" w:rsidP="00363992">
            <w:pPr>
              <w:rPr>
                <w:rFonts w:cs="Arial"/>
                <w:color w:val="000000"/>
                <w:sz w:val="16"/>
                <w:szCs w:val="16"/>
              </w:rPr>
            </w:pPr>
            <w:r>
              <w:rPr>
                <w:rFonts w:cs="Arial"/>
                <w:color w:val="000000"/>
                <w:sz w:val="16"/>
                <w:szCs w:val="16"/>
              </w:rPr>
              <w:t>137</w:t>
            </w:r>
          </w:p>
        </w:tc>
        <w:tc>
          <w:tcPr>
            <w:tcW w:w="167" w:type="pct"/>
            <w:hideMark/>
          </w:tcPr>
          <w:p w14:paraId="4A20D34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8DD292" w14:textId="6D106FAA"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48" w14:textId="2707C14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4" w:history="1">
              <w:proofErr w:type="spellStart"/>
              <w:proofErr w:type="gramStart"/>
              <w:r w:rsidR="00686469" w:rsidRPr="00E27919">
                <w:rPr>
                  <w:rFonts w:eastAsia="Times New Roman" w:cs="Arial"/>
                  <w:color w:val="0000FF"/>
                  <w:sz w:val="16"/>
                  <w:szCs w:val="16"/>
                  <w:u w:val="single"/>
                  <w:lang w:eastAsia="en-AU"/>
                </w:rPr>
                <w:t>cac:DeliveryLocation</w:t>
              </w:r>
              <w:proofErr w:type="spellEnd"/>
              <w:proofErr w:type="gramEnd"/>
            </w:hyperlink>
          </w:p>
        </w:tc>
        <w:tc>
          <w:tcPr>
            <w:tcW w:w="364" w:type="pct"/>
            <w:hideMark/>
          </w:tcPr>
          <w:p w14:paraId="4A20D3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4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E" w14:textId="77777777" w:rsidR="00686469" w:rsidRDefault="00686469" w:rsidP="00363992">
            <w:pPr>
              <w:rPr>
                <w:rFonts w:cs="Arial"/>
                <w:color w:val="000000"/>
                <w:sz w:val="16"/>
                <w:szCs w:val="16"/>
              </w:rPr>
            </w:pPr>
            <w:r>
              <w:rPr>
                <w:rFonts w:cs="Arial"/>
                <w:color w:val="000000"/>
                <w:sz w:val="16"/>
                <w:szCs w:val="16"/>
              </w:rPr>
              <w:t>138</w:t>
            </w:r>
          </w:p>
        </w:tc>
        <w:tc>
          <w:tcPr>
            <w:tcW w:w="167" w:type="pct"/>
            <w:hideMark/>
          </w:tcPr>
          <w:p w14:paraId="4A20D34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B6F2800" w14:textId="41FED67F"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71</w:t>
            </w:r>
          </w:p>
        </w:tc>
        <w:tc>
          <w:tcPr>
            <w:tcW w:w="835" w:type="pct"/>
            <w:hideMark/>
          </w:tcPr>
          <w:p w14:paraId="4A20D350" w14:textId="2ED423D3"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5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959" w:type="pct"/>
            <w:hideMark/>
          </w:tcPr>
          <w:p w14:paraId="4A20D35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6" w14:textId="77777777" w:rsidR="00686469" w:rsidRDefault="00686469" w:rsidP="00363992">
            <w:pPr>
              <w:rPr>
                <w:rFonts w:cs="Arial"/>
                <w:color w:val="000000"/>
                <w:sz w:val="16"/>
                <w:szCs w:val="16"/>
              </w:rPr>
            </w:pPr>
            <w:r>
              <w:rPr>
                <w:rFonts w:cs="Arial"/>
                <w:color w:val="000000"/>
                <w:sz w:val="16"/>
                <w:szCs w:val="16"/>
              </w:rPr>
              <w:t>139</w:t>
            </w:r>
          </w:p>
        </w:tc>
        <w:tc>
          <w:tcPr>
            <w:tcW w:w="167" w:type="pct"/>
            <w:hideMark/>
          </w:tcPr>
          <w:p w14:paraId="4A20D35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7B17FBD" w14:textId="70B592B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71-1</w:t>
            </w:r>
          </w:p>
        </w:tc>
        <w:tc>
          <w:tcPr>
            <w:tcW w:w="835" w:type="pct"/>
            <w:hideMark/>
          </w:tcPr>
          <w:p w14:paraId="4A20D358" w14:textId="125E536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6" w:history="1">
              <w:r w:rsidR="00686469" w:rsidRPr="00E27919">
                <w:rPr>
                  <w:rFonts w:eastAsia="Times New Roman" w:cs="Arial"/>
                  <w:color w:val="0000FF"/>
                  <w:sz w:val="16"/>
                  <w:szCs w:val="16"/>
                  <w:u w:val="single"/>
                  <w:lang w:eastAsia="en-AU"/>
                </w:rPr>
                <w:t>        @schemeID</w:t>
              </w:r>
            </w:hyperlink>
          </w:p>
        </w:tc>
        <w:tc>
          <w:tcPr>
            <w:tcW w:w="364" w:type="pct"/>
            <w:hideMark/>
          </w:tcPr>
          <w:p w14:paraId="4A20D3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5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959" w:type="pct"/>
            <w:hideMark/>
          </w:tcPr>
          <w:p w14:paraId="4A20D35B" w14:textId="697FCCC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27B5">
              <w:rPr>
                <w:rFonts w:eastAsia="Times New Roman" w:cs="Arial"/>
                <w:color w:val="000000" w:themeColor="text1"/>
                <w:sz w:val="16"/>
                <w:szCs w:val="16"/>
                <w:lang w:eastAsia="en-AU"/>
              </w:rPr>
              <w:t>BR-CL-26</w:t>
            </w:r>
            <w:r w:rsidRPr="00E27919">
              <w:rPr>
                <w:rFonts w:eastAsia="Times New Roman" w:cs="Arial"/>
                <w:color w:val="000000"/>
                <w:sz w:val="16"/>
                <w:szCs w:val="16"/>
                <w:lang w:eastAsia="en-AU"/>
              </w:rPr>
              <w:t> </w:t>
            </w:r>
          </w:p>
        </w:tc>
      </w:tr>
      <w:tr w:rsidR="00686469" w:rsidRPr="00E27919" w14:paraId="4A20D36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E" w14:textId="77777777" w:rsidR="00686469" w:rsidRDefault="00686469" w:rsidP="00363992">
            <w:pPr>
              <w:rPr>
                <w:rFonts w:cs="Arial"/>
                <w:color w:val="000000"/>
                <w:sz w:val="16"/>
                <w:szCs w:val="16"/>
              </w:rPr>
            </w:pPr>
            <w:r>
              <w:rPr>
                <w:rFonts w:cs="Arial"/>
                <w:color w:val="000000"/>
                <w:sz w:val="16"/>
                <w:szCs w:val="16"/>
              </w:rPr>
              <w:t>140</w:t>
            </w:r>
          </w:p>
        </w:tc>
        <w:tc>
          <w:tcPr>
            <w:tcW w:w="167" w:type="pct"/>
            <w:hideMark/>
          </w:tcPr>
          <w:p w14:paraId="4A20D35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A21A5AB" w14:textId="4026E4B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BG15</w:t>
            </w:r>
          </w:p>
        </w:tc>
        <w:tc>
          <w:tcPr>
            <w:tcW w:w="835" w:type="pct"/>
            <w:hideMark/>
          </w:tcPr>
          <w:p w14:paraId="4A20D360" w14:textId="7F7E44C8"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7" w:history="1">
              <w:proofErr w:type="spellStart"/>
              <w:proofErr w:type="gramStart"/>
              <w:r w:rsidR="00686469" w:rsidRPr="00E27919">
                <w:rPr>
                  <w:rFonts w:eastAsia="Times New Roman" w:cs="Arial"/>
                  <w:color w:val="0000FF"/>
                  <w:sz w:val="16"/>
                  <w:szCs w:val="16"/>
                  <w:u w:val="single"/>
                  <w:lang w:eastAsia="en-AU"/>
                </w:rPr>
                <w:t>cac:Address</w:t>
              </w:r>
              <w:proofErr w:type="spellEnd"/>
              <w:proofErr w:type="gramEnd"/>
            </w:hyperlink>
          </w:p>
        </w:tc>
        <w:tc>
          <w:tcPr>
            <w:tcW w:w="364" w:type="pct"/>
            <w:hideMark/>
          </w:tcPr>
          <w:p w14:paraId="4A20D3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959" w:type="pct"/>
            <w:hideMark/>
          </w:tcPr>
          <w:p w14:paraId="4A20D36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6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6" w14:textId="77777777" w:rsidR="00686469" w:rsidRDefault="00686469" w:rsidP="00363992">
            <w:pPr>
              <w:rPr>
                <w:rFonts w:cs="Arial"/>
                <w:color w:val="000000"/>
                <w:sz w:val="16"/>
                <w:szCs w:val="16"/>
              </w:rPr>
            </w:pPr>
            <w:r>
              <w:rPr>
                <w:rFonts w:cs="Arial"/>
                <w:color w:val="000000"/>
                <w:sz w:val="16"/>
                <w:szCs w:val="16"/>
              </w:rPr>
              <w:t>141</w:t>
            </w:r>
          </w:p>
        </w:tc>
        <w:tc>
          <w:tcPr>
            <w:tcW w:w="167" w:type="pct"/>
            <w:hideMark/>
          </w:tcPr>
          <w:p w14:paraId="4A20D36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0A2DBFA" w14:textId="4A6AF2C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w:t>
            </w:r>
          </w:p>
        </w:tc>
        <w:tc>
          <w:tcPr>
            <w:tcW w:w="835" w:type="pct"/>
            <w:hideMark/>
          </w:tcPr>
          <w:p w14:paraId="4A20D368" w14:textId="67DD5215"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8"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3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36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E" w14:textId="77777777" w:rsidR="00686469" w:rsidRDefault="00686469" w:rsidP="00363992">
            <w:pPr>
              <w:rPr>
                <w:rFonts w:cs="Arial"/>
                <w:color w:val="000000"/>
                <w:sz w:val="16"/>
                <w:szCs w:val="16"/>
              </w:rPr>
            </w:pPr>
            <w:r>
              <w:rPr>
                <w:rFonts w:cs="Arial"/>
                <w:color w:val="000000"/>
                <w:sz w:val="16"/>
                <w:szCs w:val="16"/>
              </w:rPr>
              <w:t>142</w:t>
            </w:r>
          </w:p>
        </w:tc>
        <w:tc>
          <w:tcPr>
            <w:tcW w:w="167" w:type="pct"/>
            <w:hideMark/>
          </w:tcPr>
          <w:p w14:paraId="4A20D36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DA7F16" w14:textId="415D3545"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76</w:t>
            </w:r>
          </w:p>
        </w:tc>
        <w:tc>
          <w:tcPr>
            <w:tcW w:w="835" w:type="pct"/>
            <w:hideMark/>
          </w:tcPr>
          <w:p w14:paraId="4A20D370" w14:textId="72DDD252"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9"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3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7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6" w14:textId="77777777" w:rsidR="00686469" w:rsidRDefault="00686469" w:rsidP="00363992">
            <w:pPr>
              <w:rPr>
                <w:rFonts w:cs="Arial"/>
                <w:color w:val="000000"/>
                <w:sz w:val="16"/>
                <w:szCs w:val="16"/>
              </w:rPr>
            </w:pPr>
            <w:r>
              <w:rPr>
                <w:rFonts w:cs="Arial"/>
                <w:color w:val="000000"/>
                <w:sz w:val="16"/>
                <w:szCs w:val="16"/>
              </w:rPr>
              <w:t>143</w:t>
            </w:r>
          </w:p>
        </w:tc>
        <w:tc>
          <w:tcPr>
            <w:tcW w:w="167" w:type="pct"/>
            <w:hideMark/>
          </w:tcPr>
          <w:p w14:paraId="4A20D37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479DDCE" w14:textId="136A27A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77</w:t>
            </w:r>
          </w:p>
        </w:tc>
        <w:tc>
          <w:tcPr>
            <w:tcW w:w="835" w:type="pct"/>
            <w:hideMark/>
          </w:tcPr>
          <w:p w14:paraId="4A20D378" w14:textId="534A4D07"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0"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37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deliver to address is located. </w:t>
            </w:r>
          </w:p>
        </w:tc>
        <w:tc>
          <w:tcPr>
            <w:tcW w:w="959" w:type="pct"/>
            <w:hideMark/>
          </w:tcPr>
          <w:p w14:paraId="4A20D37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E" w14:textId="77777777" w:rsidR="00686469" w:rsidRDefault="00686469" w:rsidP="00363992">
            <w:pPr>
              <w:rPr>
                <w:rFonts w:cs="Arial"/>
                <w:color w:val="000000"/>
                <w:sz w:val="16"/>
                <w:szCs w:val="16"/>
              </w:rPr>
            </w:pPr>
            <w:r>
              <w:rPr>
                <w:rFonts w:cs="Arial"/>
                <w:color w:val="000000"/>
                <w:sz w:val="16"/>
                <w:szCs w:val="16"/>
              </w:rPr>
              <w:t>144</w:t>
            </w:r>
          </w:p>
        </w:tc>
        <w:tc>
          <w:tcPr>
            <w:tcW w:w="167" w:type="pct"/>
            <w:hideMark/>
          </w:tcPr>
          <w:p w14:paraId="4A20D3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C79B1E" w14:textId="605FCFEA"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78</w:t>
            </w:r>
          </w:p>
        </w:tc>
        <w:tc>
          <w:tcPr>
            <w:tcW w:w="835" w:type="pct"/>
            <w:hideMark/>
          </w:tcPr>
          <w:p w14:paraId="4A20D380" w14:textId="323F26FE"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1"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3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38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6" w14:textId="77777777" w:rsidR="00686469" w:rsidRDefault="00686469" w:rsidP="00363992">
            <w:pPr>
              <w:rPr>
                <w:rFonts w:cs="Arial"/>
                <w:color w:val="000000"/>
                <w:sz w:val="16"/>
                <w:szCs w:val="16"/>
              </w:rPr>
            </w:pPr>
            <w:r>
              <w:rPr>
                <w:rFonts w:cs="Arial"/>
                <w:color w:val="000000"/>
                <w:sz w:val="16"/>
                <w:szCs w:val="16"/>
              </w:rPr>
              <w:t>145</w:t>
            </w:r>
          </w:p>
        </w:tc>
        <w:tc>
          <w:tcPr>
            <w:tcW w:w="167" w:type="pct"/>
            <w:hideMark/>
          </w:tcPr>
          <w:p w14:paraId="4A20D3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C270F4" w14:textId="71E1EE0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w:t>
            </w:r>
          </w:p>
        </w:tc>
        <w:tc>
          <w:tcPr>
            <w:tcW w:w="835" w:type="pct"/>
            <w:hideMark/>
          </w:tcPr>
          <w:p w14:paraId="4A20D388" w14:textId="73969441"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2"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3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3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E" w14:textId="77777777" w:rsidR="00686469" w:rsidRDefault="00686469" w:rsidP="00363992">
            <w:pPr>
              <w:rPr>
                <w:rFonts w:cs="Arial"/>
                <w:color w:val="000000"/>
                <w:sz w:val="16"/>
                <w:szCs w:val="16"/>
              </w:rPr>
            </w:pPr>
            <w:r>
              <w:rPr>
                <w:rFonts w:cs="Arial"/>
                <w:color w:val="000000"/>
                <w:sz w:val="16"/>
                <w:szCs w:val="16"/>
              </w:rPr>
              <w:t>146</w:t>
            </w:r>
          </w:p>
        </w:tc>
        <w:tc>
          <w:tcPr>
            <w:tcW w:w="167" w:type="pct"/>
            <w:hideMark/>
          </w:tcPr>
          <w:p w14:paraId="4A20D3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757564" w14:textId="7F188EAB"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90" w14:textId="28743DD9"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3"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3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9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6" w14:textId="77777777" w:rsidR="00686469" w:rsidRDefault="00686469" w:rsidP="00363992">
            <w:pPr>
              <w:rPr>
                <w:rFonts w:cs="Arial"/>
                <w:color w:val="000000"/>
                <w:sz w:val="16"/>
                <w:szCs w:val="16"/>
              </w:rPr>
            </w:pPr>
            <w:r>
              <w:rPr>
                <w:rFonts w:cs="Arial"/>
                <w:color w:val="000000"/>
                <w:sz w:val="16"/>
                <w:szCs w:val="16"/>
              </w:rPr>
              <w:t>147</w:t>
            </w:r>
          </w:p>
        </w:tc>
        <w:tc>
          <w:tcPr>
            <w:tcW w:w="167" w:type="pct"/>
            <w:hideMark/>
          </w:tcPr>
          <w:p w14:paraId="4A20D3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F7D2199" w14:textId="0B07A7C6"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w:t>
            </w:r>
          </w:p>
        </w:tc>
        <w:tc>
          <w:tcPr>
            <w:tcW w:w="835" w:type="pct"/>
            <w:hideMark/>
          </w:tcPr>
          <w:p w14:paraId="4A20D398" w14:textId="4B2542B6"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4"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3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9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E" w14:textId="77777777" w:rsidR="00686469" w:rsidRDefault="00686469" w:rsidP="00363992">
            <w:pPr>
              <w:rPr>
                <w:rFonts w:cs="Arial"/>
                <w:color w:val="000000"/>
                <w:sz w:val="16"/>
                <w:szCs w:val="16"/>
              </w:rPr>
            </w:pPr>
            <w:r>
              <w:rPr>
                <w:rFonts w:cs="Arial"/>
                <w:color w:val="000000"/>
                <w:sz w:val="16"/>
                <w:szCs w:val="16"/>
              </w:rPr>
              <w:t>148</w:t>
            </w:r>
          </w:p>
        </w:tc>
        <w:tc>
          <w:tcPr>
            <w:tcW w:w="167" w:type="pct"/>
            <w:hideMark/>
          </w:tcPr>
          <w:p w14:paraId="4A20D3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110015" w14:textId="40559B3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A0" w14:textId="2E7ED07C"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5"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3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6" w14:textId="77777777" w:rsidR="00686469" w:rsidRDefault="00686469" w:rsidP="00363992">
            <w:pPr>
              <w:rPr>
                <w:rFonts w:cs="Arial"/>
                <w:color w:val="000000"/>
                <w:sz w:val="16"/>
                <w:szCs w:val="16"/>
              </w:rPr>
            </w:pPr>
            <w:r>
              <w:rPr>
                <w:rFonts w:cs="Arial"/>
                <w:color w:val="000000"/>
                <w:sz w:val="16"/>
                <w:szCs w:val="16"/>
              </w:rPr>
              <w:t>149</w:t>
            </w:r>
          </w:p>
        </w:tc>
        <w:tc>
          <w:tcPr>
            <w:tcW w:w="167" w:type="pct"/>
            <w:hideMark/>
          </w:tcPr>
          <w:p w14:paraId="4A20D3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01DE25B" w14:textId="15DBD734"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80</w:t>
            </w:r>
          </w:p>
        </w:tc>
        <w:tc>
          <w:tcPr>
            <w:tcW w:w="835" w:type="pct"/>
            <w:hideMark/>
          </w:tcPr>
          <w:p w14:paraId="4A20D3A8" w14:textId="713D1A11"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6"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3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686469" w:rsidRPr="00E27919" w14:paraId="4A20D3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E" w14:textId="77777777" w:rsidR="00686469" w:rsidRDefault="00686469" w:rsidP="00363992">
            <w:pPr>
              <w:rPr>
                <w:rFonts w:cs="Arial"/>
                <w:color w:val="000000"/>
                <w:sz w:val="16"/>
                <w:szCs w:val="16"/>
              </w:rPr>
            </w:pPr>
            <w:r>
              <w:rPr>
                <w:rFonts w:cs="Arial"/>
                <w:color w:val="000000"/>
                <w:sz w:val="16"/>
                <w:szCs w:val="16"/>
              </w:rPr>
              <w:t>150</w:t>
            </w:r>
          </w:p>
        </w:tc>
        <w:tc>
          <w:tcPr>
            <w:tcW w:w="167" w:type="pct"/>
            <w:hideMark/>
          </w:tcPr>
          <w:p w14:paraId="4A20D3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6B210CB" w14:textId="6B9E008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B0" w14:textId="2581915B"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7" w:history="1">
              <w:proofErr w:type="spellStart"/>
              <w:proofErr w:type="gramStart"/>
              <w:r w:rsidR="00686469" w:rsidRPr="00E27919">
                <w:rPr>
                  <w:rFonts w:eastAsia="Times New Roman" w:cs="Arial"/>
                  <w:color w:val="0000FF"/>
                  <w:sz w:val="16"/>
                  <w:szCs w:val="16"/>
                  <w:u w:val="single"/>
                  <w:lang w:eastAsia="en-AU"/>
                </w:rPr>
                <w:t>cac:DeliveryParty</w:t>
              </w:r>
              <w:proofErr w:type="spellEnd"/>
              <w:proofErr w:type="gramEnd"/>
            </w:hyperlink>
          </w:p>
        </w:tc>
        <w:tc>
          <w:tcPr>
            <w:tcW w:w="364" w:type="pct"/>
            <w:hideMark/>
          </w:tcPr>
          <w:p w14:paraId="4A20D3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6" w14:textId="77777777" w:rsidR="00686469" w:rsidRDefault="00686469" w:rsidP="00363992">
            <w:pPr>
              <w:rPr>
                <w:rFonts w:cs="Arial"/>
                <w:color w:val="000000"/>
                <w:sz w:val="16"/>
                <w:szCs w:val="16"/>
              </w:rPr>
            </w:pPr>
            <w:r>
              <w:rPr>
                <w:rFonts w:cs="Arial"/>
                <w:color w:val="000000"/>
                <w:sz w:val="16"/>
                <w:szCs w:val="16"/>
              </w:rPr>
              <w:t>151</w:t>
            </w:r>
          </w:p>
        </w:tc>
        <w:tc>
          <w:tcPr>
            <w:tcW w:w="167" w:type="pct"/>
            <w:hideMark/>
          </w:tcPr>
          <w:p w14:paraId="4A20D3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31BAF2B" w14:textId="221D55CE"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B8" w14:textId="283B398D"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8"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3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E" w14:textId="77777777" w:rsidR="00686469" w:rsidRDefault="00686469" w:rsidP="00363992">
            <w:pPr>
              <w:rPr>
                <w:rFonts w:cs="Arial"/>
                <w:color w:val="000000"/>
                <w:sz w:val="16"/>
                <w:szCs w:val="16"/>
              </w:rPr>
            </w:pPr>
            <w:r>
              <w:rPr>
                <w:rFonts w:cs="Arial"/>
                <w:color w:val="000000"/>
                <w:sz w:val="16"/>
                <w:szCs w:val="16"/>
              </w:rPr>
              <w:t>152</w:t>
            </w:r>
          </w:p>
        </w:tc>
        <w:tc>
          <w:tcPr>
            <w:tcW w:w="167" w:type="pct"/>
            <w:hideMark/>
          </w:tcPr>
          <w:p w14:paraId="4A20D3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830A2C0" w14:textId="4DA0D2E3"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70</w:t>
            </w:r>
          </w:p>
        </w:tc>
        <w:tc>
          <w:tcPr>
            <w:tcW w:w="835" w:type="pct"/>
            <w:hideMark/>
          </w:tcPr>
          <w:p w14:paraId="4A20D3C0" w14:textId="581BA909"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9"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3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959" w:type="pct"/>
            <w:hideMark/>
          </w:tcPr>
          <w:p w14:paraId="4A20D3C3" w14:textId="4D563B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6" w14:textId="77777777" w:rsidR="00686469" w:rsidRDefault="00686469" w:rsidP="00363992">
            <w:pPr>
              <w:rPr>
                <w:rFonts w:cs="Arial"/>
                <w:color w:val="000000"/>
                <w:sz w:val="16"/>
                <w:szCs w:val="16"/>
              </w:rPr>
            </w:pPr>
            <w:r>
              <w:rPr>
                <w:rFonts w:cs="Arial"/>
                <w:color w:val="000000"/>
                <w:sz w:val="16"/>
                <w:szCs w:val="16"/>
              </w:rPr>
              <w:t>153</w:t>
            </w:r>
          </w:p>
        </w:tc>
        <w:tc>
          <w:tcPr>
            <w:tcW w:w="167" w:type="pct"/>
            <w:hideMark/>
          </w:tcPr>
          <w:p w14:paraId="4A20D3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BADDBA2" w14:textId="523C3602"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BG16</w:t>
            </w:r>
          </w:p>
        </w:tc>
        <w:tc>
          <w:tcPr>
            <w:tcW w:w="835" w:type="pct"/>
            <w:hideMark/>
          </w:tcPr>
          <w:p w14:paraId="4A20D3C8" w14:textId="3CE0807C"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0" w:history="1">
              <w:proofErr w:type="spellStart"/>
              <w:proofErr w:type="gramStart"/>
              <w:r w:rsidR="00686469" w:rsidRPr="00E27919">
                <w:rPr>
                  <w:rFonts w:eastAsia="Times New Roman" w:cs="Arial"/>
                  <w:color w:val="0000FF"/>
                  <w:sz w:val="16"/>
                  <w:szCs w:val="16"/>
                  <w:u w:val="single"/>
                  <w:lang w:eastAsia="en-AU"/>
                </w:rPr>
                <w:t>cac:PaymentMeans</w:t>
              </w:r>
              <w:proofErr w:type="spellEnd"/>
              <w:proofErr w:type="gramEnd"/>
            </w:hyperlink>
          </w:p>
        </w:tc>
        <w:tc>
          <w:tcPr>
            <w:tcW w:w="364" w:type="pct"/>
            <w:hideMark/>
          </w:tcPr>
          <w:p w14:paraId="4A20D3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3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959" w:type="pct"/>
            <w:hideMark/>
          </w:tcPr>
          <w:p w14:paraId="4A20D3CB" w14:textId="39568793" w:rsidR="00686469" w:rsidRPr="00E27919" w:rsidRDefault="00677C2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UBL-SR-27</w:t>
            </w:r>
          </w:p>
        </w:tc>
      </w:tr>
      <w:tr w:rsidR="00686469" w:rsidRPr="006A2AA8" w14:paraId="4A20D3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E" w14:textId="77777777" w:rsidR="00686469" w:rsidRDefault="00686469" w:rsidP="00363992">
            <w:pPr>
              <w:rPr>
                <w:rFonts w:cs="Arial"/>
                <w:color w:val="000000"/>
                <w:sz w:val="16"/>
                <w:szCs w:val="16"/>
              </w:rPr>
            </w:pPr>
            <w:r>
              <w:rPr>
                <w:rFonts w:cs="Arial"/>
                <w:color w:val="000000"/>
                <w:sz w:val="16"/>
                <w:szCs w:val="16"/>
              </w:rPr>
              <w:lastRenderedPageBreak/>
              <w:t>154</w:t>
            </w:r>
          </w:p>
        </w:tc>
        <w:tc>
          <w:tcPr>
            <w:tcW w:w="167" w:type="pct"/>
            <w:hideMark/>
          </w:tcPr>
          <w:p w14:paraId="4A20D3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06F6634" w14:textId="332D2F4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81</w:t>
            </w:r>
          </w:p>
        </w:tc>
        <w:tc>
          <w:tcPr>
            <w:tcW w:w="835" w:type="pct"/>
            <w:hideMark/>
          </w:tcPr>
          <w:p w14:paraId="4A20D3D0" w14:textId="27CF8D60"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1" w:history="1">
              <w:proofErr w:type="spellStart"/>
              <w:proofErr w:type="gramStart"/>
              <w:r w:rsidR="00686469" w:rsidRPr="00E27919">
                <w:rPr>
                  <w:rFonts w:eastAsia="Times New Roman" w:cs="Arial"/>
                  <w:color w:val="0000FF"/>
                  <w:sz w:val="16"/>
                  <w:szCs w:val="16"/>
                  <w:u w:val="single"/>
                  <w:lang w:eastAsia="en-AU"/>
                </w:rPr>
                <w:t>cbc:PaymentMeansCode</w:t>
              </w:r>
              <w:proofErr w:type="spellEnd"/>
              <w:proofErr w:type="gramEnd"/>
            </w:hyperlink>
          </w:p>
        </w:tc>
        <w:tc>
          <w:tcPr>
            <w:tcW w:w="364" w:type="pct"/>
            <w:hideMark/>
          </w:tcPr>
          <w:p w14:paraId="4A20D3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959" w:type="pct"/>
            <w:hideMark/>
          </w:tcPr>
          <w:p w14:paraId="4A20D3D3" w14:textId="038B895B"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686469" w:rsidRPr="00E27919" w14:paraId="4A20D3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6" w14:textId="77777777" w:rsidR="00686469" w:rsidRDefault="00686469" w:rsidP="00363992">
            <w:pPr>
              <w:rPr>
                <w:rFonts w:cs="Arial"/>
                <w:color w:val="000000"/>
                <w:sz w:val="16"/>
                <w:szCs w:val="16"/>
              </w:rPr>
            </w:pPr>
            <w:r>
              <w:rPr>
                <w:rFonts w:cs="Arial"/>
                <w:color w:val="000000"/>
                <w:sz w:val="16"/>
                <w:szCs w:val="16"/>
              </w:rPr>
              <w:t>155</w:t>
            </w:r>
          </w:p>
        </w:tc>
        <w:tc>
          <w:tcPr>
            <w:tcW w:w="167" w:type="pct"/>
            <w:hideMark/>
          </w:tcPr>
          <w:p w14:paraId="4A20D3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D97531" w14:textId="095474F1"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w:t>
            </w:r>
          </w:p>
        </w:tc>
        <w:tc>
          <w:tcPr>
            <w:tcW w:w="835" w:type="pct"/>
            <w:hideMark/>
          </w:tcPr>
          <w:p w14:paraId="4A20D3D8" w14:textId="2CB0B9ED"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2" w:history="1">
              <w:r w:rsidR="00686469" w:rsidRPr="00E27919">
                <w:rPr>
                  <w:rFonts w:eastAsia="Times New Roman" w:cs="Arial"/>
                  <w:color w:val="0000FF"/>
                  <w:sz w:val="16"/>
                  <w:szCs w:val="16"/>
                  <w:u w:val="single"/>
                  <w:lang w:eastAsia="en-AU"/>
                </w:rPr>
                <w:t>      @name</w:t>
              </w:r>
            </w:hyperlink>
          </w:p>
        </w:tc>
        <w:tc>
          <w:tcPr>
            <w:tcW w:w="364" w:type="pct"/>
            <w:hideMark/>
          </w:tcPr>
          <w:p w14:paraId="4A20D3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959" w:type="pct"/>
            <w:hideMark/>
          </w:tcPr>
          <w:p w14:paraId="4A20D3DB" w14:textId="5131D8E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54A49CF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tcMar>
              <w:left w:w="0" w:type="dxa"/>
              <w:right w:w="0" w:type="dxa"/>
            </w:tcMar>
          </w:tcPr>
          <w:p w14:paraId="661AC3B8" w14:textId="4797E857" w:rsidR="00686469" w:rsidRPr="00E35A88" w:rsidRDefault="00686469" w:rsidP="00E35A88">
            <w:pPr>
              <w:jc w:val="center"/>
              <w:rPr>
                <w:rFonts w:cs="Arial"/>
                <w:color w:val="000000"/>
                <w:sz w:val="16"/>
                <w:szCs w:val="16"/>
              </w:rPr>
            </w:pPr>
            <w:r w:rsidRPr="00E35A88">
              <w:rPr>
                <w:rFonts w:cs="Arial"/>
                <w:color w:val="000000"/>
                <w:sz w:val="16"/>
                <w:szCs w:val="16"/>
              </w:rPr>
              <w:t>[CN]</w:t>
            </w:r>
          </w:p>
        </w:tc>
        <w:tc>
          <w:tcPr>
            <w:tcW w:w="167" w:type="pct"/>
          </w:tcPr>
          <w:p w14:paraId="2BD3622E" w14:textId="29B92B25"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65" w:type="pct"/>
          </w:tcPr>
          <w:p w14:paraId="1201E4B9" w14:textId="6C55CD88" w:rsidR="00686469" w:rsidRPr="00616248" w:rsidRDefault="00DC0B01" w:rsidP="002E26F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tcPr>
          <w:p w14:paraId="676A4D9C" w14:textId="3B71A634" w:rsidR="00686469" w:rsidRPr="00253345" w:rsidRDefault="00F160D6"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253" w:history="1">
              <w:proofErr w:type="spellStart"/>
              <w:proofErr w:type="gramStart"/>
              <w:r w:rsidR="00686469" w:rsidRPr="00572C8E">
                <w:rPr>
                  <w:rStyle w:val="Hyperlink"/>
                  <w:sz w:val="16"/>
                  <w:szCs w:val="16"/>
                </w:rPr>
                <w:t>cbc:PaymentDueDate</w:t>
              </w:r>
              <w:proofErr w:type="spellEnd"/>
              <w:proofErr w:type="gramEnd"/>
            </w:hyperlink>
          </w:p>
        </w:tc>
        <w:tc>
          <w:tcPr>
            <w:tcW w:w="364" w:type="pct"/>
          </w:tcPr>
          <w:p w14:paraId="74303DC6" w14:textId="06DDD4D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tcPr>
          <w:p w14:paraId="58E391DE" w14:textId="77777777" w:rsidR="00686469"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79BEC88A" w14:textId="2296A1DB" w:rsidR="00686469" w:rsidRPr="00B736A8"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54"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r>
              <w:rPr>
                <w:rFonts w:eastAsia="Times New Roman" w:cs="Arial"/>
                <w:i/>
                <w:iCs/>
                <w:color w:val="000000"/>
                <w:sz w:val="16"/>
                <w:szCs w:val="16"/>
                <w:lang w:eastAsia="en-AU"/>
              </w:rPr>
              <w:t>.</w:t>
            </w:r>
          </w:p>
        </w:tc>
        <w:tc>
          <w:tcPr>
            <w:tcW w:w="959" w:type="pct"/>
          </w:tcPr>
          <w:p w14:paraId="2D90B672" w14:textId="7C95C733"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16500A57"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p w14:paraId="272060D4" w14:textId="4C2E390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E" w14:textId="77777777" w:rsidR="00686469" w:rsidRDefault="00686469" w:rsidP="00363992">
            <w:pPr>
              <w:rPr>
                <w:rFonts w:cs="Arial"/>
                <w:color w:val="000000"/>
                <w:sz w:val="16"/>
                <w:szCs w:val="16"/>
              </w:rPr>
            </w:pPr>
            <w:r>
              <w:rPr>
                <w:rFonts w:cs="Arial"/>
                <w:color w:val="000000"/>
                <w:sz w:val="16"/>
                <w:szCs w:val="16"/>
              </w:rPr>
              <w:t>156</w:t>
            </w:r>
          </w:p>
        </w:tc>
        <w:tc>
          <w:tcPr>
            <w:tcW w:w="167" w:type="pct"/>
            <w:hideMark/>
          </w:tcPr>
          <w:p w14:paraId="4A20D3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A5D726" w14:textId="40CC992F"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83</w:t>
            </w:r>
          </w:p>
        </w:tc>
        <w:tc>
          <w:tcPr>
            <w:tcW w:w="835" w:type="pct"/>
            <w:hideMark/>
          </w:tcPr>
          <w:p w14:paraId="4A20D3E0" w14:textId="6DB039C9"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5" w:history="1">
              <w:proofErr w:type="spellStart"/>
              <w:proofErr w:type="gramStart"/>
              <w:r w:rsidR="00686469" w:rsidRPr="00E27919">
                <w:rPr>
                  <w:rFonts w:eastAsia="Times New Roman" w:cs="Arial"/>
                  <w:color w:val="0000FF"/>
                  <w:sz w:val="16"/>
                  <w:szCs w:val="16"/>
                  <w:u w:val="single"/>
                  <w:lang w:eastAsia="en-AU"/>
                </w:rPr>
                <w:t>cbc:PaymentID</w:t>
              </w:r>
              <w:proofErr w:type="spellEnd"/>
              <w:proofErr w:type="gramEnd"/>
            </w:hyperlink>
          </w:p>
        </w:tc>
        <w:tc>
          <w:tcPr>
            <w:tcW w:w="364" w:type="pct"/>
            <w:hideMark/>
          </w:tcPr>
          <w:p w14:paraId="4A20D3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2" w14:textId="0F9DE02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959" w:type="pct"/>
            <w:hideMark/>
          </w:tcPr>
          <w:p w14:paraId="4A20D3E3" w14:textId="48EE4F2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UBL-SR-44</w:t>
            </w:r>
          </w:p>
        </w:tc>
      </w:tr>
      <w:tr w:rsidR="00686469" w:rsidRPr="00E27919" w14:paraId="4A20D3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6" w14:textId="77777777" w:rsidR="00686469" w:rsidRDefault="00686469" w:rsidP="00363992">
            <w:pPr>
              <w:rPr>
                <w:rFonts w:cs="Arial"/>
                <w:color w:val="000000"/>
                <w:sz w:val="16"/>
                <w:szCs w:val="16"/>
              </w:rPr>
            </w:pPr>
            <w:r>
              <w:rPr>
                <w:rFonts w:cs="Arial"/>
                <w:color w:val="000000"/>
                <w:sz w:val="16"/>
                <w:szCs w:val="16"/>
              </w:rPr>
              <w:t>157</w:t>
            </w:r>
          </w:p>
        </w:tc>
        <w:tc>
          <w:tcPr>
            <w:tcW w:w="167" w:type="pct"/>
            <w:hideMark/>
          </w:tcPr>
          <w:p w14:paraId="4A20D3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FD241C" w14:textId="62911CF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BG18</w:t>
            </w:r>
          </w:p>
        </w:tc>
        <w:tc>
          <w:tcPr>
            <w:tcW w:w="835" w:type="pct"/>
            <w:hideMark/>
          </w:tcPr>
          <w:p w14:paraId="4A20D3E8" w14:textId="213B7B7D"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6" w:history="1">
              <w:proofErr w:type="spellStart"/>
              <w:proofErr w:type="gramStart"/>
              <w:r w:rsidR="00686469" w:rsidRPr="00E27919">
                <w:rPr>
                  <w:rFonts w:eastAsia="Times New Roman" w:cs="Arial"/>
                  <w:color w:val="0000FF"/>
                  <w:sz w:val="16"/>
                  <w:szCs w:val="16"/>
                  <w:u w:val="single"/>
                  <w:lang w:eastAsia="en-AU"/>
                </w:rPr>
                <w:t>cac:CardAccount</w:t>
              </w:r>
              <w:proofErr w:type="spellEnd"/>
              <w:proofErr w:type="gramEnd"/>
            </w:hyperlink>
          </w:p>
        </w:tc>
        <w:tc>
          <w:tcPr>
            <w:tcW w:w="364" w:type="pct"/>
            <w:hideMark/>
          </w:tcPr>
          <w:p w14:paraId="4A20D3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959" w:type="pct"/>
            <w:hideMark/>
          </w:tcPr>
          <w:p w14:paraId="4A20D3EB" w14:textId="217DFF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BR-66</w:t>
            </w:r>
          </w:p>
        </w:tc>
      </w:tr>
      <w:tr w:rsidR="00686469" w:rsidRPr="00E27919" w14:paraId="4A20D3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E" w14:textId="77777777" w:rsidR="00686469" w:rsidRDefault="00686469" w:rsidP="00363992">
            <w:pPr>
              <w:rPr>
                <w:rFonts w:cs="Arial"/>
                <w:color w:val="000000"/>
                <w:sz w:val="16"/>
                <w:szCs w:val="16"/>
              </w:rPr>
            </w:pPr>
            <w:r>
              <w:rPr>
                <w:rFonts w:cs="Arial"/>
                <w:color w:val="000000"/>
                <w:sz w:val="16"/>
                <w:szCs w:val="16"/>
              </w:rPr>
              <w:t>158</w:t>
            </w:r>
          </w:p>
        </w:tc>
        <w:tc>
          <w:tcPr>
            <w:tcW w:w="167" w:type="pct"/>
            <w:hideMark/>
          </w:tcPr>
          <w:p w14:paraId="4A20D3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D2F008" w14:textId="50D6479A"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87</w:t>
            </w:r>
          </w:p>
        </w:tc>
        <w:tc>
          <w:tcPr>
            <w:tcW w:w="835" w:type="pct"/>
            <w:hideMark/>
          </w:tcPr>
          <w:p w14:paraId="4A20D3F0" w14:textId="675EF467"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7" w:history="1">
              <w:proofErr w:type="spellStart"/>
              <w:proofErr w:type="gramStart"/>
              <w:r w:rsidR="00686469" w:rsidRPr="00E27919">
                <w:rPr>
                  <w:rFonts w:eastAsia="Times New Roman" w:cs="Arial"/>
                  <w:color w:val="0000FF"/>
                  <w:sz w:val="16"/>
                  <w:szCs w:val="16"/>
                  <w:u w:val="single"/>
                  <w:lang w:eastAsia="en-AU"/>
                </w:rPr>
                <w:t>cbc:PrimaryAccountNumberID</w:t>
              </w:r>
              <w:proofErr w:type="spellEnd"/>
              <w:proofErr w:type="gramEnd"/>
            </w:hyperlink>
          </w:p>
        </w:tc>
        <w:tc>
          <w:tcPr>
            <w:tcW w:w="364" w:type="pct"/>
            <w:hideMark/>
          </w:tcPr>
          <w:p w14:paraId="4A20D3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959" w:type="pct"/>
            <w:hideMark/>
          </w:tcPr>
          <w:p w14:paraId="4A20D3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686469" w:rsidRPr="00E27919" w14:paraId="4A20D3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6" w14:textId="77777777" w:rsidR="00686469" w:rsidRDefault="00686469" w:rsidP="00363992">
            <w:pPr>
              <w:rPr>
                <w:rFonts w:cs="Arial"/>
                <w:color w:val="000000"/>
                <w:sz w:val="16"/>
                <w:szCs w:val="16"/>
              </w:rPr>
            </w:pPr>
            <w:r>
              <w:rPr>
                <w:rFonts w:cs="Arial"/>
                <w:color w:val="000000"/>
                <w:sz w:val="16"/>
                <w:szCs w:val="16"/>
              </w:rPr>
              <w:t>159</w:t>
            </w:r>
          </w:p>
        </w:tc>
        <w:tc>
          <w:tcPr>
            <w:tcW w:w="167" w:type="pct"/>
            <w:hideMark/>
          </w:tcPr>
          <w:p w14:paraId="4A20D3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67855F2" w14:textId="669CA5F0"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F8" w14:textId="774F40DD"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8" w:history="1">
              <w:proofErr w:type="spellStart"/>
              <w:proofErr w:type="gramStart"/>
              <w:r w:rsidR="00686469" w:rsidRPr="00E27919">
                <w:rPr>
                  <w:rFonts w:eastAsia="Times New Roman" w:cs="Arial"/>
                  <w:color w:val="0000FF"/>
                  <w:sz w:val="16"/>
                  <w:szCs w:val="16"/>
                  <w:u w:val="single"/>
                  <w:lang w:eastAsia="en-AU"/>
                </w:rPr>
                <w:t>cbc:NetworkID</w:t>
              </w:r>
              <w:proofErr w:type="spellEnd"/>
              <w:proofErr w:type="gramEnd"/>
            </w:hyperlink>
          </w:p>
        </w:tc>
        <w:tc>
          <w:tcPr>
            <w:tcW w:w="364" w:type="pct"/>
            <w:hideMark/>
          </w:tcPr>
          <w:p w14:paraId="4A20D3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A" w14:textId="3E0049DD"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959" w:type="pct"/>
            <w:hideMark/>
          </w:tcPr>
          <w:p w14:paraId="4A20D3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E" w14:textId="77777777" w:rsidR="00686469" w:rsidRDefault="00686469" w:rsidP="00363992">
            <w:pPr>
              <w:rPr>
                <w:rFonts w:cs="Arial"/>
                <w:color w:val="000000"/>
                <w:sz w:val="16"/>
                <w:szCs w:val="16"/>
              </w:rPr>
            </w:pPr>
            <w:r>
              <w:rPr>
                <w:rFonts w:cs="Arial"/>
                <w:color w:val="000000"/>
                <w:sz w:val="16"/>
                <w:szCs w:val="16"/>
              </w:rPr>
              <w:t>160</w:t>
            </w:r>
          </w:p>
        </w:tc>
        <w:tc>
          <w:tcPr>
            <w:tcW w:w="167" w:type="pct"/>
            <w:hideMark/>
          </w:tcPr>
          <w:p w14:paraId="4A20D3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03BE5A" w14:textId="11895F93"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88</w:t>
            </w:r>
          </w:p>
        </w:tc>
        <w:tc>
          <w:tcPr>
            <w:tcW w:w="835" w:type="pct"/>
            <w:hideMark/>
          </w:tcPr>
          <w:p w14:paraId="4A20D400" w14:textId="418601E6"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9" w:history="1">
              <w:proofErr w:type="spellStart"/>
              <w:proofErr w:type="gramStart"/>
              <w:r w:rsidR="00686469" w:rsidRPr="00E27919">
                <w:rPr>
                  <w:rFonts w:eastAsia="Times New Roman" w:cs="Arial"/>
                  <w:color w:val="0000FF"/>
                  <w:sz w:val="16"/>
                  <w:szCs w:val="16"/>
                  <w:u w:val="single"/>
                  <w:lang w:eastAsia="en-AU"/>
                </w:rPr>
                <w:t>cbc:HolderName</w:t>
              </w:r>
              <w:proofErr w:type="spellEnd"/>
              <w:proofErr w:type="gramEnd"/>
            </w:hyperlink>
          </w:p>
        </w:tc>
        <w:tc>
          <w:tcPr>
            <w:tcW w:w="364" w:type="pct"/>
            <w:hideMark/>
          </w:tcPr>
          <w:p w14:paraId="4A20D4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959" w:type="pct"/>
            <w:hideMark/>
          </w:tcPr>
          <w:p w14:paraId="4A20D4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6" w14:textId="77777777" w:rsidR="00686469" w:rsidRDefault="00686469" w:rsidP="00363992">
            <w:pPr>
              <w:rPr>
                <w:rFonts w:cs="Arial"/>
                <w:color w:val="000000"/>
                <w:sz w:val="16"/>
                <w:szCs w:val="16"/>
              </w:rPr>
            </w:pPr>
            <w:r>
              <w:rPr>
                <w:rFonts w:cs="Arial"/>
                <w:color w:val="000000"/>
                <w:sz w:val="16"/>
                <w:szCs w:val="16"/>
              </w:rPr>
              <w:t>161</w:t>
            </w:r>
          </w:p>
        </w:tc>
        <w:tc>
          <w:tcPr>
            <w:tcW w:w="167" w:type="pct"/>
            <w:hideMark/>
          </w:tcPr>
          <w:p w14:paraId="4A20D4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C6A25E2" w14:textId="20233282"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BG17</w:t>
            </w:r>
          </w:p>
        </w:tc>
        <w:tc>
          <w:tcPr>
            <w:tcW w:w="835" w:type="pct"/>
            <w:hideMark/>
          </w:tcPr>
          <w:p w14:paraId="4A20D408" w14:textId="23AA6ED2"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0" w:history="1">
              <w:proofErr w:type="spellStart"/>
              <w:proofErr w:type="gramStart"/>
              <w:r w:rsidR="00686469" w:rsidRPr="00E27919">
                <w:rPr>
                  <w:rFonts w:eastAsia="Times New Roman" w:cs="Arial"/>
                  <w:color w:val="0000FF"/>
                  <w:sz w:val="16"/>
                  <w:szCs w:val="16"/>
                  <w:u w:val="single"/>
                  <w:lang w:eastAsia="en-AU"/>
                </w:rPr>
                <w:t>cac:PayeeFinancialAccount</w:t>
              </w:r>
              <w:proofErr w:type="spellEnd"/>
              <w:proofErr w:type="gramEnd"/>
            </w:hyperlink>
          </w:p>
        </w:tc>
        <w:tc>
          <w:tcPr>
            <w:tcW w:w="364" w:type="pct"/>
            <w:hideMark/>
          </w:tcPr>
          <w:p w14:paraId="4A20D4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959" w:type="pct"/>
            <w:hideMark/>
          </w:tcPr>
          <w:p w14:paraId="4A20D40B" w14:textId="77777777" w:rsidR="00686469" w:rsidRPr="00E27919" w:rsidRDefault="00686469"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1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E" w14:textId="77777777" w:rsidR="00686469" w:rsidRDefault="00686469" w:rsidP="00363992">
            <w:pPr>
              <w:rPr>
                <w:rFonts w:cs="Arial"/>
                <w:color w:val="000000"/>
                <w:sz w:val="16"/>
                <w:szCs w:val="16"/>
              </w:rPr>
            </w:pPr>
            <w:r>
              <w:rPr>
                <w:rFonts w:cs="Arial"/>
                <w:color w:val="000000"/>
                <w:sz w:val="16"/>
                <w:szCs w:val="16"/>
              </w:rPr>
              <w:t>162</w:t>
            </w:r>
          </w:p>
        </w:tc>
        <w:tc>
          <w:tcPr>
            <w:tcW w:w="167" w:type="pct"/>
            <w:hideMark/>
          </w:tcPr>
          <w:p w14:paraId="4A20D40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7383BF" w14:textId="45801D4D"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84</w:t>
            </w:r>
          </w:p>
        </w:tc>
        <w:tc>
          <w:tcPr>
            <w:tcW w:w="835" w:type="pct"/>
            <w:hideMark/>
          </w:tcPr>
          <w:p w14:paraId="4A20D410" w14:textId="6F3C46C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1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1C741D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5A18233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412" w14:textId="49343647" w:rsidR="00686469" w:rsidRPr="00D91CF5"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D91CF5">
              <w:rPr>
                <w:rFonts w:eastAsia="Times New Roman" w:cs="Arial"/>
                <w:b/>
                <w:bCs/>
                <w:color w:val="000000"/>
                <w:sz w:val="16"/>
                <w:szCs w:val="16"/>
                <w:lang w:eastAsia="en-AU"/>
              </w:rPr>
              <w:t xml:space="preserve">For New Zealand, this should hold the full </w:t>
            </w:r>
            <w:proofErr w:type="gramStart"/>
            <w:r w:rsidRPr="00D91CF5">
              <w:rPr>
                <w:rFonts w:eastAsia="Times New Roman" w:cs="Arial"/>
                <w:b/>
                <w:bCs/>
                <w:color w:val="000000"/>
                <w:sz w:val="16"/>
                <w:szCs w:val="16"/>
                <w:lang w:eastAsia="en-AU"/>
              </w:rPr>
              <w:t>16 digit</w:t>
            </w:r>
            <w:proofErr w:type="gramEnd"/>
            <w:r w:rsidRPr="00D91CF5">
              <w:rPr>
                <w:rFonts w:eastAsia="Times New Roman" w:cs="Arial"/>
                <w:b/>
                <w:bCs/>
                <w:color w:val="000000"/>
                <w:sz w:val="16"/>
                <w:szCs w:val="16"/>
                <w:lang w:eastAsia="en-AU"/>
              </w:rPr>
              <w:t xml:space="preserve"> bank account number</w:t>
            </w:r>
            <w:r>
              <w:rPr>
                <w:rFonts w:eastAsia="Times New Roman" w:cs="Arial"/>
                <w:b/>
                <w:bCs/>
                <w:color w:val="000000"/>
                <w:sz w:val="16"/>
                <w:szCs w:val="16"/>
                <w:lang w:eastAsia="en-AU"/>
              </w:rPr>
              <w:t>.</w:t>
            </w:r>
          </w:p>
        </w:tc>
        <w:tc>
          <w:tcPr>
            <w:tcW w:w="959" w:type="pct"/>
            <w:hideMark/>
          </w:tcPr>
          <w:p w14:paraId="4A20D413"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686469" w:rsidRPr="00E27919" w14:paraId="4A20D41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7" w14:textId="77777777" w:rsidR="00686469" w:rsidRDefault="00686469" w:rsidP="00363992">
            <w:pPr>
              <w:rPr>
                <w:rFonts w:cs="Arial"/>
                <w:color w:val="000000"/>
                <w:sz w:val="16"/>
                <w:szCs w:val="16"/>
              </w:rPr>
            </w:pPr>
            <w:r>
              <w:rPr>
                <w:rFonts w:cs="Arial"/>
                <w:color w:val="000000"/>
                <w:sz w:val="16"/>
                <w:szCs w:val="16"/>
              </w:rPr>
              <w:t>163</w:t>
            </w:r>
          </w:p>
        </w:tc>
        <w:tc>
          <w:tcPr>
            <w:tcW w:w="167" w:type="pct"/>
            <w:hideMark/>
          </w:tcPr>
          <w:p w14:paraId="4A20D41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D9E0116" w14:textId="598C1DC9"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835" w:type="pct"/>
            <w:hideMark/>
          </w:tcPr>
          <w:p w14:paraId="4A20D419" w14:textId="48923F95"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2"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41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1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959" w:type="pct"/>
            <w:hideMark/>
          </w:tcPr>
          <w:p w14:paraId="4A20D41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F" w14:textId="77777777" w:rsidR="00686469" w:rsidRDefault="00686469" w:rsidP="00363992">
            <w:pPr>
              <w:rPr>
                <w:rFonts w:cs="Arial"/>
                <w:color w:val="000000"/>
                <w:sz w:val="16"/>
                <w:szCs w:val="16"/>
              </w:rPr>
            </w:pPr>
            <w:r>
              <w:rPr>
                <w:rFonts w:cs="Arial"/>
                <w:color w:val="000000"/>
                <w:sz w:val="16"/>
                <w:szCs w:val="16"/>
              </w:rPr>
              <w:t>164</w:t>
            </w:r>
          </w:p>
        </w:tc>
        <w:tc>
          <w:tcPr>
            <w:tcW w:w="167" w:type="pct"/>
            <w:hideMark/>
          </w:tcPr>
          <w:p w14:paraId="4A20D42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82F46C7" w14:textId="07060E07"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21" w14:textId="219C672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3" w:history="1">
              <w:proofErr w:type="spellStart"/>
              <w:proofErr w:type="gramStart"/>
              <w:r w:rsidR="00686469" w:rsidRPr="00E27919">
                <w:rPr>
                  <w:rFonts w:eastAsia="Times New Roman" w:cs="Arial"/>
                  <w:color w:val="0000FF"/>
                  <w:sz w:val="16"/>
                  <w:szCs w:val="16"/>
                  <w:u w:val="single"/>
                  <w:lang w:eastAsia="en-AU"/>
                </w:rPr>
                <w:t>cac:FinancialInstitutionBranch</w:t>
              </w:r>
              <w:proofErr w:type="spellEnd"/>
              <w:proofErr w:type="gramEnd"/>
            </w:hyperlink>
          </w:p>
        </w:tc>
        <w:tc>
          <w:tcPr>
            <w:tcW w:w="364" w:type="pct"/>
            <w:hideMark/>
          </w:tcPr>
          <w:p w14:paraId="4A20D42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2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2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7" w14:textId="77777777" w:rsidR="00686469" w:rsidRDefault="00686469" w:rsidP="00363992">
            <w:pPr>
              <w:rPr>
                <w:rFonts w:cs="Arial"/>
                <w:color w:val="000000"/>
                <w:sz w:val="16"/>
                <w:szCs w:val="16"/>
              </w:rPr>
            </w:pPr>
            <w:r>
              <w:rPr>
                <w:rFonts w:cs="Arial"/>
                <w:color w:val="000000"/>
                <w:sz w:val="16"/>
                <w:szCs w:val="16"/>
              </w:rPr>
              <w:t>165</w:t>
            </w:r>
          </w:p>
        </w:tc>
        <w:tc>
          <w:tcPr>
            <w:tcW w:w="167" w:type="pct"/>
            <w:hideMark/>
          </w:tcPr>
          <w:p w14:paraId="4A20D42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50196F0" w14:textId="677DF12B"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86</w:t>
            </w:r>
          </w:p>
        </w:tc>
        <w:tc>
          <w:tcPr>
            <w:tcW w:w="835" w:type="pct"/>
            <w:hideMark/>
          </w:tcPr>
          <w:p w14:paraId="4A20D429" w14:textId="18BAE576"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2B" w14:textId="29F2B67F" w:rsidR="00686469" w:rsidRPr="009F2D8D" w:rsidRDefault="00686469" w:rsidP="004F2FD0">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959" w:type="pct"/>
            <w:hideMark/>
          </w:tcPr>
          <w:p w14:paraId="4A20D42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3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F" w14:textId="77777777" w:rsidR="00686469" w:rsidRDefault="00686469" w:rsidP="00363992">
            <w:pPr>
              <w:rPr>
                <w:rFonts w:cs="Arial"/>
                <w:color w:val="000000"/>
                <w:sz w:val="16"/>
                <w:szCs w:val="16"/>
              </w:rPr>
            </w:pPr>
            <w:r>
              <w:rPr>
                <w:rFonts w:cs="Arial"/>
                <w:color w:val="000000"/>
                <w:sz w:val="16"/>
                <w:szCs w:val="16"/>
              </w:rPr>
              <w:t>166</w:t>
            </w:r>
          </w:p>
        </w:tc>
        <w:tc>
          <w:tcPr>
            <w:tcW w:w="167" w:type="pct"/>
            <w:hideMark/>
          </w:tcPr>
          <w:p w14:paraId="4A20D43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B50FB9" w14:textId="7E465DD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BG19</w:t>
            </w:r>
          </w:p>
        </w:tc>
        <w:tc>
          <w:tcPr>
            <w:tcW w:w="835" w:type="pct"/>
            <w:hideMark/>
          </w:tcPr>
          <w:p w14:paraId="4A20D431" w14:textId="3908626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5" w:history="1">
              <w:proofErr w:type="spellStart"/>
              <w:proofErr w:type="gramStart"/>
              <w:r w:rsidR="00686469" w:rsidRPr="00E27919">
                <w:rPr>
                  <w:rFonts w:eastAsia="Times New Roman" w:cs="Arial"/>
                  <w:color w:val="0000FF"/>
                  <w:sz w:val="16"/>
                  <w:szCs w:val="16"/>
                  <w:u w:val="single"/>
                  <w:lang w:eastAsia="en-AU"/>
                </w:rPr>
                <w:t>cac:PaymentMandate</w:t>
              </w:r>
              <w:proofErr w:type="spellEnd"/>
              <w:proofErr w:type="gramEnd"/>
            </w:hyperlink>
          </w:p>
        </w:tc>
        <w:tc>
          <w:tcPr>
            <w:tcW w:w="364" w:type="pct"/>
            <w:hideMark/>
          </w:tcPr>
          <w:p w14:paraId="4A20D43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3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959" w:type="pct"/>
            <w:hideMark/>
          </w:tcPr>
          <w:p w14:paraId="4A20D434" w14:textId="34FFB9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Pr>
                <w:rFonts w:eastAsia="Times New Roman" w:cs="Arial"/>
                <w:color w:val="000000"/>
                <w:sz w:val="16"/>
                <w:szCs w:val="16"/>
                <w:lang w:eastAsia="en-AU"/>
              </w:rPr>
              <w:t>BR-67</w:t>
            </w:r>
          </w:p>
        </w:tc>
      </w:tr>
      <w:tr w:rsidR="00686469" w:rsidRPr="00E27919" w14:paraId="4A20D4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7" w14:textId="77777777" w:rsidR="00686469" w:rsidRDefault="00686469" w:rsidP="00363992">
            <w:pPr>
              <w:rPr>
                <w:rFonts w:cs="Arial"/>
                <w:color w:val="000000"/>
                <w:sz w:val="16"/>
                <w:szCs w:val="16"/>
              </w:rPr>
            </w:pPr>
            <w:r>
              <w:rPr>
                <w:rFonts w:cs="Arial"/>
                <w:color w:val="000000"/>
                <w:sz w:val="16"/>
                <w:szCs w:val="16"/>
              </w:rPr>
              <w:t>167</w:t>
            </w:r>
          </w:p>
        </w:tc>
        <w:tc>
          <w:tcPr>
            <w:tcW w:w="167" w:type="pct"/>
            <w:hideMark/>
          </w:tcPr>
          <w:p w14:paraId="4A20D43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0E6341" w14:textId="34A57E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89</w:t>
            </w:r>
          </w:p>
        </w:tc>
        <w:tc>
          <w:tcPr>
            <w:tcW w:w="835" w:type="pct"/>
            <w:hideMark/>
          </w:tcPr>
          <w:p w14:paraId="4A20D439" w14:textId="6A28E60D"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1B9386EF" w14:textId="19210EB0" w:rsidR="00686469" w:rsidRDefault="00686469"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Unique identifier assigned by the Payee for referencing the direct debit mandate. Used </w:t>
            </w:r>
            <w:proofErr w:type="gramStart"/>
            <w:r w:rsidRPr="00E27919">
              <w:rPr>
                <w:rFonts w:eastAsia="Times New Roman" w:cs="Arial"/>
                <w:color w:val="000000"/>
                <w:sz w:val="16"/>
                <w:szCs w:val="16"/>
                <w:lang w:eastAsia="en-AU"/>
              </w:rPr>
              <w:t>in order to</w:t>
            </w:r>
            <w:proofErr w:type="gramEnd"/>
            <w:r w:rsidRPr="00E27919">
              <w:rPr>
                <w:rFonts w:eastAsia="Times New Roman" w:cs="Arial"/>
                <w:color w:val="000000"/>
                <w:sz w:val="16"/>
                <w:szCs w:val="16"/>
                <w:lang w:eastAsia="en-AU"/>
              </w:rPr>
              <w:t xml:space="preserve"> pre-notify the Buyer of a SEPA direct debit.</w:t>
            </w:r>
          </w:p>
          <w:p w14:paraId="3AE3C902" w14:textId="77777777" w:rsidR="0068646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3B" w14:textId="1B21182A" w:rsidR="00686469" w:rsidRPr="00E2791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This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4A20D43C" w14:textId="79AF9C2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w:t>
            </w:r>
          </w:p>
        </w:tc>
      </w:tr>
      <w:tr w:rsidR="00686469" w:rsidRPr="00E27919" w14:paraId="4A20D44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F" w14:textId="77777777" w:rsidR="00686469" w:rsidRDefault="00686469" w:rsidP="00363992">
            <w:pPr>
              <w:rPr>
                <w:rFonts w:cs="Arial"/>
                <w:color w:val="000000"/>
                <w:sz w:val="16"/>
                <w:szCs w:val="16"/>
              </w:rPr>
            </w:pPr>
            <w:r>
              <w:rPr>
                <w:rFonts w:cs="Arial"/>
                <w:color w:val="000000"/>
                <w:sz w:val="16"/>
                <w:szCs w:val="16"/>
              </w:rPr>
              <w:t>168</w:t>
            </w:r>
          </w:p>
        </w:tc>
        <w:tc>
          <w:tcPr>
            <w:tcW w:w="167" w:type="pct"/>
            <w:hideMark/>
          </w:tcPr>
          <w:p w14:paraId="4A20D4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DF342" w14:textId="5B38B6B2"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41" w14:textId="490288FB"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7" w:history="1">
              <w:proofErr w:type="spellStart"/>
              <w:proofErr w:type="gramStart"/>
              <w:r w:rsidR="00686469" w:rsidRPr="00E27919">
                <w:rPr>
                  <w:rFonts w:eastAsia="Times New Roman" w:cs="Arial"/>
                  <w:color w:val="0000FF"/>
                  <w:sz w:val="16"/>
                  <w:szCs w:val="16"/>
                  <w:u w:val="single"/>
                  <w:lang w:eastAsia="en-AU"/>
                </w:rPr>
                <w:t>cac:PayerFinancialAccount</w:t>
              </w:r>
              <w:proofErr w:type="spellEnd"/>
              <w:proofErr w:type="gramEnd"/>
            </w:hyperlink>
          </w:p>
        </w:tc>
        <w:tc>
          <w:tcPr>
            <w:tcW w:w="364" w:type="pct"/>
            <w:hideMark/>
          </w:tcPr>
          <w:p w14:paraId="4A20D4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4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7" w14:textId="77777777" w:rsidR="00686469" w:rsidRDefault="00686469" w:rsidP="00363992">
            <w:pPr>
              <w:rPr>
                <w:rFonts w:cs="Arial"/>
                <w:color w:val="000000"/>
                <w:sz w:val="16"/>
                <w:szCs w:val="16"/>
              </w:rPr>
            </w:pPr>
            <w:r>
              <w:rPr>
                <w:rFonts w:cs="Arial"/>
                <w:color w:val="000000"/>
                <w:sz w:val="16"/>
                <w:szCs w:val="16"/>
              </w:rPr>
              <w:t>169</w:t>
            </w:r>
          </w:p>
        </w:tc>
        <w:tc>
          <w:tcPr>
            <w:tcW w:w="167" w:type="pct"/>
            <w:hideMark/>
          </w:tcPr>
          <w:p w14:paraId="4A20D44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5DC511" w14:textId="22696A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91</w:t>
            </w:r>
          </w:p>
        </w:tc>
        <w:tc>
          <w:tcPr>
            <w:tcW w:w="835" w:type="pct"/>
            <w:hideMark/>
          </w:tcPr>
          <w:p w14:paraId="4A20D449" w14:textId="2679D7EF"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4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4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959" w:type="pct"/>
            <w:hideMark/>
          </w:tcPr>
          <w:p w14:paraId="4A20D44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F" w14:textId="77777777" w:rsidR="00686469" w:rsidRDefault="00686469" w:rsidP="00363992">
            <w:pPr>
              <w:rPr>
                <w:rFonts w:cs="Arial"/>
                <w:color w:val="000000"/>
                <w:sz w:val="16"/>
                <w:szCs w:val="16"/>
              </w:rPr>
            </w:pPr>
            <w:r>
              <w:rPr>
                <w:rFonts w:cs="Arial"/>
                <w:color w:val="000000"/>
                <w:sz w:val="16"/>
                <w:szCs w:val="16"/>
              </w:rPr>
              <w:t>170</w:t>
            </w:r>
          </w:p>
        </w:tc>
        <w:tc>
          <w:tcPr>
            <w:tcW w:w="167" w:type="pct"/>
            <w:hideMark/>
          </w:tcPr>
          <w:p w14:paraId="4A20D4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BF2E5F" w14:textId="1A386CE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BG33</w:t>
            </w:r>
          </w:p>
        </w:tc>
        <w:tc>
          <w:tcPr>
            <w:tcW w:w="835" w:type="pct"/>
            <w:hideMark/>
          </w:tcPr>
          <w:p w14:paraId="4A20D451" w14:textId="475DE8F7"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9" w:history="1">
              <w:proofErr w:type="spellStart"/>
              <w:proofErr w:type="gramStart"/>
              <w:r w:rsidR="00686469" w:rsidRPr="00E27919">
                <w:rPr>
                  <w:rFonts w:eastAsia="Times New Roman" w:cs="Arial"/>
                  <w:color w:val="0000FF"/>
                  <w:sz w:val="16"/>
                  <w:szCs w:val="16"/>
                  <w:u w:val="single"/>
                  <w:lang w:eastAsia="en-AU"/>
                </w:rPr>
                <w:t>cac:PaymentTerms</w:t>
              </w:r>
              <w:proofErr w:type="spellEnd"/>
              <w:proofErr w:type="gramEnd"/>
            </w:hyperlink>
          </w:p>
        </w:tc>
        <w:tc>
          <w:tcPr>
            <w:tcW w:w="364" w:type="pct"/>
            <w:hideMark/>
          </w:tcPr>
          <w:p w14:paraId="4A20D4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7" w14:textId="77777777" w:rsidR="00686469" w:rsidRDefault="00686469" w:rsidP="00363992">
            <w:pPr>
              <w:rPr>
                <w:rFonts w:cs="Arial"/>
                <w:color w:val="000000"/>
                <w:sz w:val="16"/>
                <w:szCs w:val="16"/>
              </w:rPr>
            </w:pPr>
            <w:r>
              <w:rPr>
                <w:rFonts w:cs="Arial"/>
                <w:color w:val="000000"/>
                <w:sz w:val="16"/>
                <w:szCs w:val="16"/>
              </w:rPr>
              <w:t>171</w:t>
            </w:r>
          </w:p>
        </w:tc>
        <w:tc>
          <w:tcPr>
            <w:tcW w:w="167" w:type="pct"/>
            <w:hideMark/>
          </w:tcPr>
          <w:p w14:paraId="4A20D4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1E6E0BF" w14:textId="6002BB9D"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w:t>
            </w:r>
          </w:p>
        </w:tc>
        <w:tc>
          <w:tcPr>
            <w:tcW w:w="835" w:type="pct"/>
            <w:hideMark/>
          </w:tcPr>
          <w:p w14:paraId="4A20D459" w14:textId="5962E48D"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0"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D4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description of the payment terms that apply to the amount due for paym</w:t>
            </w:r>
            <w:r w:rsidRPr="00A574E2">
              <w:rPr>
                <w:rFonts w:eastAsia="Times New Roman" w:cs="Arial"/>
                <w:color w:val="000000"/>
                <w:sz w:val="16"/>
                <w:szCs w:val="16"/>
                <w:lang w:eastAsia="en-AU"/>
              </w:rPr>
              <w:t>ent (Incl</w:t>
            </w:r>
            <w:r w:rsidRPr="00E27919">
              <w:rPr>
                <w:rFonts w:eastAsia="Times New Roman" w:cs="Arial"/>
                <w:color w:val="000000"/>
                <w:sz w:val="16"/>
                <w:szCs w:val="16"/>
                <w:lang w:eastAsia="en-AU"/>
              </w:rPr>
              <w:t xml:space="preserve">uding description of possible penalties). In case the Amount due for payment (BT-115) is positive, either the Payment due date (BT-9) or the Payment terms (BT-20) shall be present. </w:t>
            </w:r>
          </w:p>
        </w:tc>
        <w:tc>
          <w:tcPr>
            <w:tcW w:w="959" w:type="pct"/>
            <w:hideMark/>
          </w:tcPr>
          <w:p w14:paraId="4B6AE07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p w14:paraId="4A20D45C" w14:textId="6107322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46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F" w14:textId="77777777" w:rsidR="00686469" w:rsidRDefault="00686469" w:rsidP="00363992">
            <w:pPr>
              <w:rPr>
                <w:rFonts w:cs="Arial"/>
                <w:color w:val="000000"/>
                <w:sz w:val="16"/>
                <w:szCs w:val="16"/>
              </w:rPr>
            </w:pPr>
            <w:r>
              <w:rPr>
                <w:rFonts w:cs="Arial"/>
                <w:color w:val="000000"/>
                <w:sz w:val="16"/>
                <w:szCs w:val="16"/>
              </w:rPr>
              <w:t>172</w:t>
            </w:r>
          </w:p>
        </w:tc>
        <w:tc>
          <w:tcPr>
            <w:tcW w:w="167" w:type="pct"/>
            <w:hideMark/>
          </w:tcPr>
          <w:p w14:paraId="4A20D46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CC6ADAB" w14:textId="77777777" w:rsidR="00686469"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BG20</w:t>
            </w:r>
          </w:p>
          <w:p w14:paraId="70C58EA1" w14:textId="4DD8ED35" w:rsidR="00730C91" w:rsidRPr="00EA3C9C" w:rsidRDefault="00730C9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BG21</w:t>
            </w:r>
          </w:p>
        </w:tc>
        <w:tc>
          <w:tcPr>
            <w:tcW w:w="835" w:type="pct"/>
            <w:hideMark/>
          </w:tcPr>
          <w:p w14:paraId="4A20D461" w14:textId="5148CBF6"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1"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46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46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959" w:type="pct"/>
            <w:hideMark/>
          </w:tcPr>
          <w:p w14:paraId="4A20D464" w14:textId="5193D9EB" w:rsidR="00686469" w:rsidRPr="00E27919" w:rsidRDefault="00686469"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4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7" w14:textId="77777777" w:rsidR="00686469" w:rsidRDefault="00686469" w:rsidP="00363992">
            <w:pPr>
              <w:rPr>
                <w:rFonts w:cs="Arial"/>
                <w:color w:val="000000"/>
                <w:sz w:val="16"/>
                <w:szCs w:val="16"/>
              </w:rPr>
            </w:pPr>
            <w:r>
              <w:rPr>
                <w:rFonts w:cs="Arial"/>
                <w:color w:val="000000"/>
                <w:sz w:val="16"/>
                <w:szCs w:val="16"/>
              </w:rPr>
              <w:t>173</w:t>
            </w:r>
          </w:p>
        </w:tc>
        <w:tc>
          <w:tcPr>
            <w:tcW w:w="167" w:type="pct"/>
            <w:hideMark/>
          </w:tcPr>
          <w:p w14:paraId="4A20D46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15955D8" w14:textId="6326CE10"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69" w14:textId="65FDB6C3"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2"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46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6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6C" w14:textId="516188EE" w:rsidR="00686469" w:rsidRPr="00DF094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47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F" w14:textId="77777777" w:rsidR="00686469" w:rsidRDefault="00686469" w:rsidP="00363992">
            <w:pPr>
              <w:rPr>
                <w:rFonts w:cs="Arial"/>
                <w:color w:val="000000"/>
                <w:sz w:val="16"/>
                <w:szCs w:val="16"/>
              </w:rPr>
            </w:pPr>
            <w:r>
              <w:rPr>
                <w:rFonts w:cs="Arial"/>
                <w:color w:val="000000"/>
                <w:sz w:val="16"/>
                <w:szCs w:val="16"/>
              </w:rPr>
              <w:t>174</w:t>
            </w:r>
          </w:p>
        </w:tc>
        <w:tc>
          <w:tcPr>
            <w:tcW w:w="167" w:type="pct"/>
            <w:hideMark/>
          </w:tcPr>
          <w:p w14:paraId="4A20D4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E0B6542" w14:textId="445F0324"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98</w:t>
            </w:r>
          </w:p>
        </w:tc>
        <w:tc>
          <w:tcPr>
            <w:tcW w:w="835" w:type="pct"/>
            <w:hideMark/>
          </w:tcPr>
          <w:p w14:paraId="4A20D471" w14:textId="6B3F14BC"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3" w:history="1">
              <w:proofErr w:type="spellStart"/>
              <w:proofErr w:type="gramStart"/>
              <w:r w:rsidR="00686469" w:rsidRPr="00E27919">
                <w:rPr>
                  <w:rFonts w:eastAsia="Times New Roman" w:cs="Arial"/>
                  <w:color w:val="0000FF"/>
                  <w:sz w:val="16"/>
                  <w:szCs w:val="16"/>
                  <w:u w:val="single"/>
                  <w:lang w:eastAsia="en-AU"/>
                </w:rPr>
                <w:t>cbc:AllowanceChargeReasonCode</w:t>
              </w:r>
              <w:proofErr w:type="spellEnd"/>
              <w:proofErr w:type="gramEnd"/>
            </w:hyperlink>
          </w:p>
        </w:tc>
        <w:tc>
          <w:tcPr>
            <w:tcW w:w="364" w:type="pct"/>
            <w:hideMark/>
          </w:tcPr>
          <w:p w14:paraId="4A20D4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3" w14:textId="2B51A59A"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reason for the document level allowance or charge, expressed as a code. For allowances a subset of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UNCL5189 is to be used, and for charges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1447AC09" w14:textId="77777777" w:rsidR="0068646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p>
          <w:p w14:paraId="4A20D477" w14:textId="0FFA66D5" w:rsidR="00686469" w:rsidRPr="00E2791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686469" w:rsidRPr="00E27919" w14:paraId="4A20D4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7A" w14:textId="77777777" w:rsidR="00686469" w:rsidRDefault="00686469" w:rsidP="00363992">
            <w:pPr>
              <w:rPr>
                <w:rFonts w:cs="Arial"/>
                <w:color w:val="000000"/>
                <w:sz w:val="16"/>
                <w:szCs w:val="16"/>
              </w:rPr>
            </w:pPr>
            <w:r>
              <w:rPr>
                <w:rFonts w:cs="Arial"/>
                <w:color w:val="000000"/>
                <w:sz w:val="16"/>
                <w:szCs w:val="16"/>
              </w:rPr>
              <w:t>175</w:t>
            </w:r>
          </w:p>
        </w:tc>
        <w:tc>
          <w:tcPr>
            <w:tcW w:w="167" w:type="pct"/>
            <w:hideMark/>
          </w:tcPr>
          <w:p w14:paraId="4A20D47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1F35B9" w14:textId="38EE71DC"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97</w:t>
            </w:r>
          </w:p>
        </w:tc>
        <w:tc>
          <w:tcPr>
            <w:tcW w:w="835" w:type="pct"/>
            <w:hideMark/>
          </w:tcPr>
          <w:p w14:paraId="4A20D47C" w14:textId="463883A5"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4" w:history="1">
              <w:proofErr w:type="spellStart"/>
              <w:proofErr w:type="gramStart"/>
              <w:r w:rsidR="00686469" w:rsidRPr="00E27919">
                <w:rPr>
                  <w:rFonts w:eastAsia="Times New Roman" w:cs="Arial"/>
                  <w:color w:val="0000FF"/>
                  <w:sz w:val="16"/>
                  <w:szCs w:val="16"/>
                  <w:u w:val="single"/>
                  <w:lang w:eastAsia="en-AU"/>
                </w:rPr>
                <w:t>cbc:AllowanceChargeReason</w:t>
              </w:r>
              <w:proofErr w:type="spellEnd"/>
              <w:proofErr w:type="gramEnd"/>
            </w:hyperlink>
          </w:p>
        </w:tc>
        <w:tc>
          <w:tcPr>
            <w:tcW w:w="364" w:type="pct"/>
            <w:hideMark/>
          </w:tcPr>
          <w:p w14:paraId="4A20D4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E" w14:textId="08760E2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F" w14:textId="77777777" w:rsidR="0068646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1DDC639B"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686469" w:rsidRPr="00E27919" w14:paraId="4A20D48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3" w14:textId="77777777" w:rsidR="00686469" w:rsidRDefault="00686469" w:rsidP="00363992">
            <w:pPr>
              <w:rPr>
                <w:rFonts w:cs="Arial"/>
                <w:color w:val="000000"/>
                <w:sz w:val="16"/>
                <w:szCs w:val="16"/>
              </w:rPr>
            </w:pPr>
            <w:r>
              <w:rPr>
                <w:rFonts w:cs="Arial"/>
                <w:color w:val="000000"/>
                <w:sz w:val="16"/>
                <w:szCs w:val="16"/>
              </w:rPr>
              <w:t>176</w:t>
            </w:r>
          </w:p>
        </w:tc>
        <w:tc>
          <w:tcPr>
            <w:tcW w:w="167" w:type="pct"/>
            <w:hideMark/>
          </w:tcPr>
          <w:p w14:paraId="4A20D4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1432FF1" w14:textId="52E6171B"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94</w:t>
            </w:r>
          </w:p>
        </w:tc>
        <w:tc>
          <w:tcPr>
            <w:tcW w:w="835" w:type="pct"/>
            <w:hideMark/>
          </w:tcPr>
          <w:p w14:paraId="4A20D485" w14:textId="255CB973"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5" w:history="1">
              <w:proofErr w:type="spellStart"/>
              <w:proofErr w:type="gramStart"/>
              <w:r w:rsidR="00686469" w:rsidRPr="00E27919">
                <w:rPr>
                  <w:rFonts w:eastAsia="Times New Roman" w:cs="Arial"/>
                  <w:color w:val="0000FF"/>
                  <w:sz w:val="16"/>
                  <w:szCs w:val="16"/>
                  <w:u w:val="single"/>
                  <w:lang w:eastAsia="en-AU"/>
                </w:rPr>
                <w:t>cbc:MultiplierFactorNumeric</w:t>
              </w:r>
              <w:proofErr w:type="spellEnd"/>
              <w:proofErr w:type="gramEnd"/>
            </w:hyperlink>
          </w:p>
        </w:tc>
        <w:tc>
          <w:tcPr>
            <w:tcW w:w="364" w:type="pct"/>
            <w:hideMark/>
          </w:tcPr>
          <w:p w14:paraId="4A20D4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8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959" w:type="pct"/>
            <w:hideMark/>
          </w:tcPr>
          <w:p w14:paraId="4A20D48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4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B" w14:textId="77777777" w:rsidR="00686469" w:rsidRDefault="00686469" w:rsidP="00363992">
            <w:pPr>
              <w:rPr>
                <w:rFonts w:cs="Arial"/>
                <w:color w:val="000000"/>
                <w:sz w:val="16"/>
                <w:szCs w:val="16"/>
              </w:rPr>
            </w:pPr>
            <w:r>
              <w:rPr>
                <w:rFonts w:cs="Arial"/>
                <w:color w:val="000000"/>
                <w:sz w:val="16"/>
                <w:szCs w:val="16"/>
              </w:rPr>
              <w:lastRenderedPageBreak/>
              <w:t>177</w:t>
            </w:r>
          </w:p>
        </w:tc>
        <w:tc>
          <w:tcPr>
            <w:tcW w:w="167" w:type="pct"/>
            <w:hideMark/>
          </w:tcPr>
          <w:p w14:paraId="4A20D48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70C409" w14:textId="1398F31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92</w:t>
            </w:r>
          </w:p>
        </w:tc>
        <w:tc>
          <w:tcPr>
            <w:tcW w:w="835" w:type="pct"/>
            <w:hideMark/>
          </w:tcPr>
          <w:p w14:paraId="4A20D48D" w14:textId="39931A9D"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6"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48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8F" w14:textId="301BE5C3"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49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686469" w:rsidRPr="00E27919" w14:paraId="4A20D49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4" w14:textId="77777777" w:rsidR="00686469" w:rsidRDefault="00686469" w:rsidP="00363992">
            <w:pPr>
              <w:rPr>
                <w:rFonts w:cs="Arial"/>
                <w:color w:val="000000"/>
                <w:sz w:val="16"/>
                <w:szCs w:val="16"/>
              </w:rPr>
            </w:pPr>
            <w:r>
              <w:rPr>
                <w:rFonts w:cs="Arial"/>
                <w:color w:val="000000"/>
                <w:sz w:val="16"/>
                <w:szCs w:val="16"/>
              </w:rPr>
              <w:t>178</w:t>
            </w:r>
          </w:p>
        </w:tc>
        <w:tc>
          <w:tcPr>
            <w:tcW w:w="167" w:type="pct"/>
            <w:hideMark/>
          </w:tcPr>
          <w:p w14:paraId="4A20D4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7C39865" w14:textId="2755F17D"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96" w14:textId="101D86A8"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7" w:history="1">
              <w:r w:rsidR="00686469" w:rsidRPr="00E27919">
                <w:rPr>
                  <w:rFonts w:eastAsia="Times New Roman" w:cs="Arial"/>
                  <w:color w:val="0000FF"/>
                  <w:sz w:val="16"/>
                  <w:szCs w:val="16"/>
                  <w:u w:val="single"/>
                  <w:lang w:eastAsia="en-AU"/>
                </w:rPr>
                <w:t>      @currencyID</w:t>
              </w:r>
            </w:hyperlink>
          </w:p>
        </w:tc>
        <w:tc>
          <w:tcPr>
            <w:tcW w:w="364" w:type="pct"/>
            <w:hideMark/>
          </w:tcPr>
          <w:p w14:paraId="4A20D4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99"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D" w14:textId="77777777" w:rsidR="00686469" w:rsidRDefault="00686469" w:rsidP="00363992">
            <w:pPr>
              <w:rPr>
                <w:rFonts w:cs="Arial"/>
                <w:color w:val="000000"/>
                <w:sz w:val="16"/>
                <w:szCs w:val="16"/>
              </w:rPr>
            </w:pPr>
            <w:r>
              <w:rPr>
                <w:rFonts w:cs="Arial"/>
                <w:color w:val="000000"/>
                <w:sz w:val="16"/>
                <w:szCs w:val="16"/>
              </w:rPr>
              <w:t>179</w:t>
            </w:r>
          </w:p>
        </w:tc>
        <w:tc>
          <w:tcPr>
            <w:tcW w:w="167" w:type="pct"/>
            <w:hideMark/>
          </w:tcPr>
          <w:p w14:paraId="4A20D49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E20483" w14:textId="46ED07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93</w:t>
            </w:r>
          </w:p>
        </w:tc>
        <w:tc>
          <w:tcPr>
            <w:tcW w:w="835" w:type="pct"/>
            <w:hideMark/>
          </w:tcPr>
          <w:p w14:paraId="4A20D49F" w14:textId="05BA51D5"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8"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4A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A1" w14:textId="00DBAD5A"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4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686469" w:rsidRPr="00E27919" w14:paraId="4A20D4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5" w14:textId="77777777" w:rsidR="00686469" w:rsidRDefault="00686469" w:rsidP="00363992">
            <w:pPr>
              <w:rPr>
                <w:rFonts w:cs="Arial"/>
                <w:color w:val="000000"/>
                <w:sz w:val="16"/>
                <w:szCs w:val="16"/>
              </w:rPr>
            </w:pPr>
            <w:r>
              <w:rPr>
                <w:rFonts w:cs="Arial"/>
                <w:color w:val="000000"/>
                <w:sz w:val="16"/>
                <w:szCs w:val="16"/>
              </w:rPr>
              <w:t>180</w:t>
            </w:r>
          </w:p>
        </w:tc>
        <w:tc>
          <w:tcPr>
            <w:tcW w:w="167" w:type="pct"/>
            <w:hideMark/>
          </w:tcPr>
          <w:p w14:paraId="4A20D4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181018A" w14:textId="51299E42"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A7" w14:textId="14D3EEE8"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9" w:history="1">
              <w:r w:rsidR="00686469" w:rsidRPr="00E27919">
                <w:rPr>
                  <w:rFonts w:eastAsia="Times New Roman" w:cs="Arial"/>
                  <w:color w:val="0000FF"/>
                  <w:sz w:val="16"/>
                  <w:szCs w:val="16"/>
                  <w:u w:val="single"/>
                  <w:lang w:eastAsia="en-AU"/>
                </w:rPr>
                <w:t>      @currencyID</w:t>
              </w:r>
            </w:hyperlink>
          </w:p>
        </w:tc>
        <w:tc>
          <w:tcPr>
            <w:tcW w:w="364" w:type="pct"/>
            <w:hideMark/>
          </w:tcPr>
          <w:p w14:paraId="4A20D4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AA" w14:textId="77777777" w:rsidR="00686469" w:rsidRDefault="00686469"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5FA8CE4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E" w14:textId="77777777" w:rsidR="00686469" w:rsidRDefault="00686469" w:rsidP="00363992">
            <w:pPr>
              <w:rPr>
                <w:rFonts w:cs="Arial"/>
                <w:color w:val="000000"/>
                <w:sz w:val="16"/>
                <w:szCs w:val="16"/>
              </w:rPr>
            </w:pPr>
            <w:r>
              <w:rPr>
                <w:rFonts w:cs="Arial"/>
                <w:color w:val="000000"/>
                <w:sz w:val="16"/>
                <w:szCs w:val="16"/>
              </w:rPr>
              <w:t>181</w:t>
            </w:r>
          </w:p>
        </w:tc>
        <w:tc>
          <w:tcPr>
            <w:tcW w:w="167" w:type="pct"/>
            <w:hideMark/>
          </w:tcPr>
          <w:p w14:paraId="4A20D4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9F2A754" w14:textId="57C5ED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B0" w14:textId="6D24DB01"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0" w:history="1">
              <w:proofErr w:type="spellStart"/>
              <w:proofErr w:type="gramStart"/>
              <w:r w:rsidR="00686469" w:rsidRPr="00E27919">
                <w:rPr>
                  <w:rFonts w:eastAsia="Times New Roman" w:cs="Arial"/>
                  <w:color w:val="0000FF"/>
                  <w:sz w:val="16"/>
                  <w:szCs w:val="16"/>
                  <w:u w:val="single"/>
                  <w:lang w:eastAsia="en-AU"/>
                </w:rPr>
                <w:t>cac:TaxCategory</w:t>
              </w:r>
              <w:proofErr w:type="spellEnd"/>
              <w:proofErr w:type="gramEnd"/>
            </w:hyperlink>
          </w:p>
        </w:tc>
        <w:tc>
          <w:tcPr>
            <w:tcW w:w="364" w:type="pct"/>
            <w:hideMark/>
          </w:tcPr>
          <w:p w14:paraId="4A20D4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C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B6" w14:textId="77777777" w:rsidR="00686469" w:rsidRDefault="00686469" w:rsidP="00363992">
            <w:pPr>
              <w:rPr>
                <w:rFonts w:cs="Arial"/>
                <w:color w:val="000000"/>
                <w:sz w:val="16"/>
                <w:szCs w:val="16"/>
              </w:rPr>
            </w:pPr>
            <w:r>
              <w:rPr>
                <w:rFonts w:cs="Arial"/>
                <w:color w:val="000000"/>
                <w:sz w:val="16"/>
                <w:szCs w:val="16"/>
              </w:rPr>
              <w:t>182</w:t>
            </w:r>
          </w:p>
        </w:tc>
        <w:tc>
          <w:tcPr>
            <w:tcW w:w="167" w:type="pct"/>
            <w:hideMark/>
          </w:tcPr>
          <w:p w14:paraId="4A20D4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960715D" w14:textId="38A79C56"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95</w:t>
            </w:r>
          </w:p>
        </w:tc>
        <w:tc>
          <w:tcPr>
            <w:tcW w:w="835" w:type="pct"/>
            <w:hideMark/>
          </w:tcPr>
          <w:p w14:paraId="4A20D4B8" w14:textId="2D0A25F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959" w:type="pct"/>
            <w:hideMark/>
          </w:tcPr>
          <w:p w14:paraId="4A20D4B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E" w14:textId="77777777" w:rsidR="00686469" w:rsidRDefault="00686469"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C0" w14:textId="3826450B"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r>
              <w:rPr>
                <w:rFonts w:eastAsia="Times New Roman" w:cs="Arial"/>
                <w:color w:val="000000"/>
                <w:sz w:val="16"/>
                <w:szCs w:val="16"/>
                <w:lang w:eastAsia="en-AU"/>
              </w:rPr>
              <w:t>-AUNZ</w:t>
            </w:r>
          </w:p>
          <w:p w14:paraId="4A20D4C1" w14:textId="64D1E0B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4-AUNZ</w:t>
            </w:r>
          </w:p>
        </w:tc>
      </w:tr>
      <w:tr w:rsidR="00686469" w:rsidRPr="00E27919" w14:paraId="4A20D4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C5" w14:textId="77777777" w:rsidR="00686469" w:rsidRDefault="00686469" w:rsidP="00363992">
            <w:pPr>
              <w:rPr>
                <w:rFonts w:cs="Arial"/>
                <w:color w:val="000000"/>
                <w:sz w:val="16"/>
                <w:szCs w:val="16"/>
              </w:rPr>
            </w:pPr>
            <w:r>
              <w:rPr>
                <w:rFonts w:cs="Arial"/>
                <w:color w:val="000000"/>
                <w:sz w:val="16"/>
                <w:szCs w:val="16"/>
              </w:rPr>
              <w:t>183</w:t>
            </w:r>
          </w:p>
        </w:tc>
        <w:tc>
          <w:tcPr>
            <w:tcW w:w="167" w:type="pct"/>
            <w:hideMark/>
          </w:tcPr>
          <w:p w14:paraId="4A20D4C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114593F" w14:textId="6288047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96</w:t>
            </w:r>
          </w:p>
        </w:tc>
        <w:tc>
          <w:tcPr>
            <w:tcW w:w="835" w:type="pct"/>
            <w:hideMark/>
          </w:tcPr>
          <w:p w14:paraId="4A20D4C7" w14:textId="03E9F2CD"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2"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4C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C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959" w:type="pct"/>
            <w:hideMark/>
          </w:tcPr>
          <w:p w14:paraId="4A20D4CA" w14:textId="52D841A5"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21CEFC8"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BR-G-06-AUNZ</w:t>
            </w:r>
          </w:p>
          <w:p w14:paraId="4A20D4CC" w14:textId="065CD7D1"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BR-O-06-AUNZ</w:t>
            </w:r>
          </w:p>
          <w:p w14:paraId="4A20D4CD" w14:textId="71055B95"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BR-S-06</w:t>
            </w:r>
            <w:r>
              <w:rPr>
                <w:rFonts w:eastAsia="Times New Roman" w:cs="Arial"/>
                <w:color w:val="000000"/>
                <w:sz w:val="16"/>
                <w:szCs w:val="16"/>
                <w:lang w:eastAsia="en-AU"/>
              </w:rPr>
              <w:t>-AUNZ</w:t>
            </w:r>
          </w:p>
          <w:p w14:paraId="7476983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BR-Z-06-AUNZ</w:t>
            </w:r>
          </w:p>
          <w:p w14:paraId="7470B08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BR-E-07-AUNZ</w:t>
            </w:r>
          </w:p>
          <w:p w14:paraId="22322582"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BR-G-07-AUNZ</w:t>
            </w:r>
          </w:p>
          <w:p w14:paraId="78D5B1AF"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BR-O-07-AUNZ</w:t>
            </w:r>
          </w:p>
          <w:p w14:paraId="4A20D4CE" w14:textId="77777777"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0FF541C1" w:rsidR="00686469" w:rsidRPr="00E2791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w:t>
            </w:r>
            <w:r>
              <w:rPr>
                <w:rFonts w:eastAsia="Times New Roman" w:cs="Arial"/>
                <w:color w:val="000000"/>
                <w:sz w:val="16"/>
                <w:szCs w:val="16"/>
                <w:lang w:eastAsia="en-AU"/>
              </w:rPr>
              <w:t>7-AUNZ</w:t>
            </w:r>
          </w:p>
        </w:tc>
      </w:tr>
      <w:tr w:rsidR="00686469" w:rsidRPr="00E27919" w14:paraId="4A20D4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D8" w14:textId="77777777" w:rsidR="00686469" w:rsidRDefault="00686469" w:rsidP="00363992">
            <w:pPr>
              <w:rPr>
                <w:rFonts w:cs="Arial"/>
                <w:color w:val="000000"/>
                <w:sz w:val="16"/>
                <w:szCs w:val="16"/>
              </w:rPr>
            </w:pPr>
            <w:r>
              <w:rPr>
                <w:rFonts w:cs="Arial"/>
                <w:color w:val="000000"/>
                <w:sz w:val="16"/>
                <w:szCs w:val="16"/>
              </w:rPr>
              <w:t>184</w:t>
            </w:r>
          </w:p>
        </w:tc>
        <w:tc>
          <w:tcPr>
            <w:tcW w:w="167" w:type="pct"/>
            <w:hideMark/>
          </w:tcPr>
          <w:p w14:paraId="4A20D4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A7A2DB" w14:textId="30B18B99"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DA" w14:textId="44B0974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3"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4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0" w14:textId="77777777" w:rsidR="00686469" w:rsidRDefault="00686469" w:rsidP="00363992">
            <w:pPr>
              <w:rPr>
                <w:rFonts w:cs="Arial"/>
                <w:color w:val="000000"/>
                <w:sz w:val="16"/>
                <w:szCs w:val="16"/>
              </w:rPr>
            </w:pPr>
            <w:r>
              <w:rPr>
                <w:rFonts w:cs="Arial"/>
                <w:color w:val="000000"/>
                <w:sz w:val="16"/>
                <w:szCs w:val="16"/>
              </w:rPr>
              <w:t>185</w:t>
            </w:r>
          </w:p>
        </w:tc>
        <w:tc>
          <w:tcPr>
            <w:tcW w:w="167" w:type="pct"/>
            <w:hideMark/>
          </w:tcPr>
          <w:p w14:paraId="4A20D4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4084353" w14:textId="3C13B8F9"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E2" w14:textId="4B1F8A45"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E4"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8094EC0" w14:textId="77777777" w:rsidR="00686469"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E5" w14:textId="09CDF77C" w:rsidR="00686469" w:rsidRPr="009A0763"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F2D8D">
              <w:rPr>
                <w:rFonts w:eastAsia="Times New Roman" w:cs="Arial"/>
                <w:b/>
                <w:color w:val="000000" w:themeColor="text1"/>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959" w:type="pct"/>
            <w:hideMark/>
          </w:tcPr>
          <w:p w14:paraId="4A20D4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F1"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9" w14:textId="77777777" w:rsidR="00686469" w:rsidRDefault="00686469" w:rsidP="00363992">
            <w:pPr>
              <w:rPr>
                <w:rFonts w:cs="Arial"/>
                <w:color w:val="000000"/>
                <w:sz w:val="16"/>
                <w:szCs w:val="16"/>
              </w:rPr>
            </w:pPr>
            <w:r>
              <w:rPr>
                <w:rFonts w:cs="Arial"/>
                <w:color w:val="000000"/>
                <w:sz w:val="16"/>
                <w:szCs w:val="16"/>
              </w:rPr>
              <w:lastRenderedPageBreak/>
              <w:t>186</w:t>
            </w:r>
          </w:p>
        </w:tc>
        <w:tc>
          <w:tcPr>
            <w:tcW w:w="167" w:type="pct"/>
            <w:hideMark/>
          </w:tcPr>
          <w:p w14:paraId="4A20D4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74E3C5" w14:textId="298F6C11"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EB" w14:textId="1C0B7ADB"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5" w:history="1">
              <w:proofErr w:type="spellStart"/>
              <w:proofErr w:type="gramStart"/>
              <w:r w:rsidR="00686469" w:rsidRPr="00E27919">
                <w:rPr>
                  <w:rFonts w:eastAsia="Times New Roman" w:cs="Arial"/>
                  <w:color w:val="0000FF"/>
                  <w:sz w:val="16"/>
                  <w:szCs w:val="16"/>
                  <w:u w:val="single"/>
                  <w:lang w:eastAsia="en-AU"/>
                </w:rPr>
                <w:t>cac:TaxTotal</w:t>
              </w:r>
              <w:proofErr w:type="spellEnd"/>
              <w:proofErr w:type="gramEnd"/>
            </w:hyperlink>
          </w:p>
        </w:tc>
        <w:tc>
          <w:tcPr>
            <w:tcW w:w="364" w:type="pct"/>
            <w:hideMark/>
          </w:tcPr>
          <w:p w14:paraId="4A20D4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83" w:type="pct"/>
            <w:hideMark/>
          </w:tcPr>
          <w:p w14:paraId="4A20D4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959" w:type="pct"/>
            <w:hideMark/>
          </w:tcPr>
          <w:p w14:paraId="4A20D4E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PEPPOL-EN16931-R053</w:t>
            </w:r>
          </w:p>
          <w:p w14:paraId="73AE800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PEPPOL-EN16931-R054</w:t>
            </w:r>
          </w:p>
          <w:p w14:paraId="4A20D4EF" w14:textId="6C2DD945"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cs="Arial"/>
                <w:color w:val="333333"/>
                <w:sz w:val="16"/>
                <w:szCs w:val="16"/>
              </w:rPr>
              <w:t>PEPPOL-EN16931-R055</w:t>
            </w:r>
            <w:r>
              <w:rPr>
                <w:rFonts w:cs="Arial"/>
                <w:color w:val="333333"/>
                <w:sz w:val="16"/>
                <w:szCs w:val="16"/>
              </w:rPr>
              <w:t>-AUNZ</w:t>
            </w:r>
          </w:p>
        </w:tc>
      </w:tr>
      <w:tr w:rsidR="00686469" w:rsidRPr="00E27919" w14:paraId="4A20D4F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2" w14:textId="77777777" w:rsidR="00686469" w:rsidRDefault="00686469" w:rsidP="00363992">
            <w:pPr>
              <w:rPr>
                <w:rFonts w:cs="Arial"/>
                <w:color w:val="000000"/>
                <w:sz w:val="16"/>
                <w:szCs w:val="16"/>
              </w:rPr>
            </w:pPr>
            <w:r>
              <w:rPr>
                <w:rFonts w:cs="Arial"/>
                <w:color w:val="000000"/>
                <w:sz w:val="16"/>
                <w:szCs w:val="16"/>
              </w:rPr>
              <w:t>187</w:t>
            </w:r>
          </w:p>
        </w:tc>
        <w:tc>
          <w:tcPr>
            <w:tcW w:w="167" w:type="pct"/>
            <w:hideMark/>
          </w:tcPr>
          <w:p w14:paraId="4A20D4F3"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2CC595B" w14:textId="5DDF7075"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835" w:type="pct"/>
            <w:hideMark/>
          </w:tcPr>
          <w:p w14:paraId="4A20D4F4" w14:textId="4252EFF5"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6" w:history="1">
              <w:proofErr w:type="spellStart"/>
              <w:proofErr w:type="gramStart"/>
              <w:r w:rsidR="00686469" w:rsidRPr="00E27919">
                <w:rPr>
                  <w:rFonts w:eastAsia="Times New Roman" w:cs="Arial"/>
                  <w:color w:val="0000FF"/>
                  <w:sz w:val="16"/>
                  <w:szCs w:val="16"/>
                  <w:u w:val="single"/>
                  <w:lang w:eastAsia="en-AU"/>
                </w:rPr>
                <w:t>cbc:TaxAmount</w:t>
              </w:r>
              <w:proofErr w:type="spellEnd"/>
              <w:proofErr w:type="gramEnd"/>
            </w:hyperlink>
          </w:p>
        </w:tc>
        <w:tc>
          <w:tcPr>
            <w:tcW w:w="364" w:type="pct"/>
            <w:hideMark/>
          </w:tcPr>
          <w:p w14:paraId="4A20D4F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F6" w14:textId="67781418"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959" w:type="pct"/>
            <w:hideMark/>
          </w:tcPr>
          <w:p w14:paraId="4A20D4F7" w14:textId="2797EF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 xml:space="preserve">UBL-DT-01 </w:t>
            </w:r>
          </w:p>
        </w:tc>
      </w:tr>
      <w:tr w:rsidR="00686469" w:rsidRPr="00E27919" w14:paraId="4A20D5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A" w14:textId="77777777" w:rsidR="00686469" w:rsidRDefault="00686469" w:rsidP="00363992">
            <w:pPr>
              <w:rPr>
                <w:rFonts w:cs="Arial"/>
                <w:color w:val="000000"/>
                <w:sz w:val="16"/>
                <w:szCs w:val="16"/>
              </w:rPr>
            </w:pPr>
            <w:r>
              <w:rPr>
                <w:rFonts w:cs="Arial"/>
                <w:color w:val="000000"/>
                <w:sz w:val="16"/>
                <w:szCs w:val="16"/>
              </w:rPr>
              <w:t>188</w:t>
            </w:r>
          </w:p>
        </w:tc>
        <w:tc>
          <w:tcPr>
            <w:tcW w:w="167" w:type="pct"/>
            <w:hideMark/>
          </w:tcPr>
          <w:p w14:paraId="4A20D4F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5AB80C7" w14:textId="35DA4A27"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FC" w14:textId="748CB93E"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7" w:history="1">
              <w:r w:rsidR="00686469" w:rsidRPr="00E27919">
                <w:rPr>
                  <w:rFonts w:eastAsia="Times New Roman" w:cs="Arial"/>
                  <w:color w:val="0000FF"/>
                  <w:sz w:val="16"/>
                  <w:szCs w:val="16"/>
                  <w:u w:val="single"/>
                  <w:lang w:eastAsia="en-AU"/>
                </w:rPr>
                <w:t>      @currencyID</w:t>
              </w:r>
            </w:hyperlink>
          </w:p>
        </w:tc>
        <w:tc>
          <w:tcPr>
            <w:tcW w:w="364" w:type="pct"/>
            <w:hideMark/>
          </w:tcPr>
          <w:p w14:paraId="4A20D4F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F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F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0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3" w14:textId="77777777" w:rsidR="00686469" w:rsidRDefault="00686469" w:rsidP="00363992">
            <w:pPr>
              <w:rPr>
                <w:rFonts w:cs="Arial"/>
                <w:color w:val="000000"/>
                <w:sz w:val="16"/>
                <w:szCs w:val="16"/>
              </w:rPr>
            </w:pPr>
            <w:r>
              <w:rPr>
                <w:rFonts w:cs="Arial"/>
                <w:color w:val="000000"/>
                <w:sz w:val="16"/>
                <w:szCs w:val="16"/>
              </w:rPr>
              <w:t>189</w:t>
            </w:r>
          </w:p>
        </w:tc>
        <w:tc>
          <w:tcPr>
            <w:tcW w:w="167" w:type="pct"/>
            <w:hideMark/>
          </w:tcPr>
          <w:p w14:paraId="4A20D5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FDA6AAE" w14:textId="489B3074"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BG23</w:t>
            </w:r>
          </w:p>
        </w:tc>
        <w:tc>
          <w:tcPr>
            <w:tcW w:w="835" w:type="pct"/>
            <w:hideMark/>
          </w:tcPr>
          <w:p w14:paraId="4A20D505" w14:textId="2F782970"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8" w:history="1">
              <w:proofErr w:type="spellStart"/>
              <w:proofErr w:type="gramStart"/>
              <w:r w:rsidR="00686469" w:rsidRPr="00E27919">
                <w:rPr>
                  <w:rFonts w:eastAsia="Times New Roman" w:cs="Arial"/>
                  <w:color w:val="0000FF"/>
                  <w:sz w:val="16"/>
                  <w:szCs w:val="16"/>
                  <w:u w:val="single"/>
                  <w:lang w:eastAsia="en-AU"/>
                </w:rPr>
                <w:t>cac:TaxSubtotal</w:t>
              </w:r>
              <w:proofErr w:type="spellEnd"/>
              <w:proofErr w:type="gramEnd"/>
            </w:hyperlink>
          </w:p>
        </w:tc>
        <w:tc>
          <w:tcPr>
            <w:tcW w:w="364" w:type="pct"/>
            <w:hideMark/>
          </w:tcPr>
          <w:p w14:paraId="4A20D5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507" w14:textId="2315F07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VAT breakdown by different categories, </w:t>
            </w:r>
            <w:proofErr w:type="gramStart"/>
            <w:r w:rsidRPr="00E27919">
              <w:rPr>
                <w:rFonts w:eastAsia="Times New Roman" w:cs="Arial"/>
                <w:color w:val="000000"/>
                <w:sz w:val="16"/>
                <w:szCs w:val="16"/>
                <w:lang w:eastAsia="en-AU"/>
              </w:rPr>
              <w:t>rates</w:t>
            </w:r>
            <w:proofErr w:type="gramEnd"/>
            <w:r w:rsidRPr="00E27919">
              <w:rPr>
                <w:rFonts w:eastAsia="Times New Roman" w:cs="Arial"/>
                <w:color w:val="000000"/>
                <w:sz w:val="16"/>
                <w:szCs w:val="16"/>
                <w:lang w:eastAsia="en-AU"/>
              </w:rPr>
              <w:t xml:space="preserve"> and exemption reasons</w:t>
            </w:r>
            <w:r>
              <w:rPr>
                <w:rFonts w:eastAsia="Times New Roman" w:cs="Arial"/>
                <w:color w:val="000000"/>
                <w:sz w:val="16"/>
                <w:szCs w:val="16"/>
                <w:lang w:eastAsia="en-AU"/>
              </w:rPr>
              <w:t>.</w:t>
            </w:r>
          </w:p>
        </w:tc>
        <w:tc>
          <w:tcPr>
            <w:tcW w:w="959" w:type="pct"/>
            <w:hideMark/>
          </w:tcPr>
          <w:p w14:paraId="4A20D508" w14:textId="4EE830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BR-CO-18</w:t>
            </w:r>
            <w:r>
              <w:rPr>
                <w:rFonts w:eastAsia="Times New Roman" w:cs="Arial"/>
                <w:color w:val="000000"/>
                <w:sz w:val="16"/>
                <w:szCs w:val="16"/>
                <w:lang w:eastAsia="en-AU"/>
              </w:rPr>
              <w:t>-AUNZ</w:t>
            </w:r>
            <w:r w:rsidRPr="00E27919">
              <w:rPr>
                <w:rFonts w:eastAsia="Times New Roman" w:cs="Arial"/>
                <w:color w:val="000000"/>
                <w:sz w:val="16"/>
                <w:szCs w:val="16"/>
                <w:lang w:eastAsia="en-AU"/>
              </w:rPr>
              <w:br/>
              <w:t>BR-O-11</w:t>
            </w:r>
            <w:r>
              <w:rPr>
                <w:rFonts w:eastAsia="Times New Roman" w:cs="Arial"/>
                <w:color w:val="000000"/>
                <w:sz w:val="16"/>
                <w:szCs w:val="16"/>
                <w:lang w:eastAsia="en-AU"/>
              </w:rPr>
              <w:t>-AUNZ</w:t>
            </w:r>
          </w:p>
        </w:tc>
      </w:tr>
      <w:tr w:rsidR="00686469" w:rsidRPr="00E27919" w14:paraId="4A20D51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B" w14:textId="77777777" w:rsidR="00686469" w:rsidRDefault="00686469" w:rsidP="00363992">
            <w:pPr>
              <w:rPr>
                <w:rFonts w:cs="Arial"/>
                <w:color w:val="000000"/>
                <w:sz w:val="16"/>
                <w:szCs w:val="16"/>
              </w:rPr>
            </w:pPr>
            <w:r>
              <w:rPr>
                <w:rFonts w:cs="Arial"/>
                <w:color w:val="000000"/>
                <w:sz w:val="16"/>
                <w:szCs w:val="16"/>
              </w:rPr>
              <w:t>190</w:t>
            </w:r>
          </w:p>
        </w:tc>
        <w:tc>
          <w:tcPr>
            <w:tcW w:w="167" w:type="pct"/>
            <w:hideMark/>
          </w:tcPr>
          <w:p w14:paraId="4A20D50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74B60F7" w14:textId="6C787EB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116</w:t>
            </w:r>
          </w:p>
        </w:tc>
        <w:tc>
          <w:tcPr>
            <w:tcW w:w="835" w:type="pct"/>
            <w:hideMark/>
          </w:tcPr>
          <w:p w14:paraId="4A20D50D" w14:textId="693B6981"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9" w:history="1">
              <w:proofErr w:type="spellStart"/>
              <w:proofErr w:type="gramStart"/>
              <w:r w:rsidR="00686469" w:rsidRPr="00E27919">
                <w:rPr>
                  <w:rFonts w:eastAsia="Times New Roman" w:cs="Arial"/>
                  <w:color w:val="0000FF"/>
                  <w:sz w:val="16"/>
                  <w:szCs w:val="16"/>
                  <w:u w:val="single"/>
                  <w:lang w:eastAsia="en-AU"/>
                </w:rPr>
                <w:t>cbc:TaxableAmount</w:t>
              </w:r>
              <w:proofErr w:type="spellEnd"/>
              <w:proofErr w:type="gramEnd"/>
            </w:hyperlink>
          </w:p>
        </w:tc>
        <w:tc>
          <w:tcPr>
            <w:tcW w:w="364" w:type="pct"/>
            <w:hideMark/>
          </w:tcPr>
          <w:p w14:paraId="4A20D50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0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959" w:type="pct"/>
            <w:hideMark/>
          </w:tcPr>
          <w:p w14:paraId="4A20D512" w14:textId="3CABB293"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BR-45-AUNZ</w:t>
            </w: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4A20D513" w14:textId="5A9E4B20"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r>
          </w:p>
          <w:p w14:paraId="4A20D51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3467B">
              <w:rPr>
                <w:rFonts w:eastAsia="Times New Roman" w:cs="Arial"/>
                <w:color w:val="000000"/>
                <w:sz w:val="16"/>
                <w:szCs w:val="16"/>
                <w:lang w:eastAsia="en-AU"/>
              </w:rPr>
              <w:t>BR-G-08</w:t>
            </w:r>
            <w:r>
              <w:rPr>
                <w:rFonts w:eastAsia="Times New Roman" w:cs="Arial"/>
                <w:color w:val="000000"/>
                <w:sz w:val="16"/>
                <w:szCs w:val="16"/>
                <w:lang w:eastAsia="en-AU"/>
              </w:rPr>
              <w:t>-AUNZ</w:t>
            </w:r>
          </w:p>
          <w:p w14:paraId="4A20D515" w14:textId="6173AF74"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Pr>
                <w:rFonts w:eastAsia="Times New Roman" w:cs="Arial"/>
                <w:color w:val="000000"/>
                <w:sz w:val="16"/>
                <w:szCs w:val="16"/>
                <w:lang w:eastAsia="en-AU"/>
              </w:rPr>
              <w:t>-AUNZ</w:t>
            </w:r>
            <w:r w:rsidRPr="00E27919">
              <w:rPr>
                <w:rFonts w:eastAsia="Times New Roman" w:cs="Arial"/>
                <w:color w:val="000000"/>
                <w:sz w:val="16"/>
                <w:szCs w:val="16"/>
                <w:lang w:eastAsia="en-AU"/>
              </w:rPr>
              <w:br/>
              <w:t>UBL-DT-01</w:t>
            </w:r>
          </w:p>
          <w:p w14:paraId="4A20D51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p>
        </w:tc>
      </w:tr>
      <w:tr w:rsidR="00686469" w:rsidRPr="00E27919" w14:paraId="4A20D52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1D" w14:textId="77777777" w:rsidR="00686469" w:rsidRDefault="00686469" w:rsidP="00363992">
            <w:pPr>
              <w:rPr>
                <w:rFonts w:cs="Arial"/>
                <w:color w:val="000000"/>
                <w:sz w:val="16"/>
                <w:szCs w:val="16"/>
              </w:rPr>
            </w:pPr>
            <w:r>
              <w:rPr>
                <w:rFonts w:cs="Arial"/>
                <w:color w:val="000000"/>
                <w:sz w:val="16"/>
                <w:szCs w:val="16"/>
              </w:rPr>
              <w:t>191</w:t>
            </w:r>
          </w:p>
        </w:tc>
        <w:tc>
          <w:tcPr>
            <w:tcW w:w="167" w:type="pct"/>
            <w:hideMark/>
          </w:tcPr>
          <w:p w14:paraId="4A20D51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2C05FDA" w14:textId="336DCC32"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1F" w14:textId="11D3BB2D"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0" w:history="1">
              <w:r w:rsidR="00686469" w:rsidRPr="00E27919">
                <w:rPr>
                  <w:rFonts w:eastAsia="Times New Roman" w:cs="Arial"/>
                  <w:color w:val="0000FF"/>
                  <w:sz w:val="16"/>
                  <w:szCs w:val="16"/>
                  <w:u w:val="single"/>
                  <w:lang w:eastAsia="en-AU"/>
                </w:rPr>
                <w:t>        @currencyID</w:t>
              </w:r>
            </w:hyperlink>
          </w:p>
        </w:tc>
        <w:tc>
          <w:tcPr>
            <w:tcW w:w="364" w:type="pct"/>
            <w:hideMark/>
          </w:tcPr>
          <w:p w14:paraId="4A20D5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2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2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3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26" w14:textId="77777777" w:rsidR="00686469" w:rsidRDefault="00686469" w:rsidP="00363992">
            <w:pPr>
              <w:rPr>
                <w:rFonts w:cs="Arial"/>
                <w:color w:val="000000"/>
                <w:sz w:val="16"/>
                <w:szCs w:val="16"/>
              </w:rPr>
            </w:pPr>
            <w:r>
              <w:rPr>
                <w:rFonts w:cs="Arial"/>
                <w:color w:val="000000"/>
                <w:sz w:val="16"/>
                <w:szCs w:val="16"/>
              </w:rPr>
              <w:t>192</w:t>
            </w:r>
          </w:p>
        </w:tc>
        <w:tc>
          <w:tcPr>
            <w:tcW w:w="167" w:type="pct"/>
            <w:hideMark/>
          </w:tcPr>
          <w:p w14:paraId="4A20D52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935F8F7" w14:textId="4A5F864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117</w:t>
            </w:r>
          </w:p>
        </w:tc>
        <w:tc>
          <w:tcPr>
            <w:tcW w:w="835" w:type="pct"/>
            <w:hideMark/>
          </w:tcPr>
          <w:p w14:paraId="4A20D528" w14:textId="2929F20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1" w:history="1">
              <w:proofErr w:type="spellStart"/>
              <w:proofErr w:type="gramStart"/>
              <w:r w:rsidR="00686469" w:rsidRPr="00E27919">
                <w:rPr>
                  <w:rFonts w:eastAsia="Times New Roman" w:cs="Arial"/>
                  <w:color w:val="0000FF"/>
                  <w:sz w:val="16"/>
                  <w:szCs w:val="16"/>
                  <w:u w:val="single"/>
                  <w:lang w:eastAsia="en-AU"/>
                </w:rPr>
                <w:t>cbc:TaxAmount</w:t>
              </w:r>
              <w:proofErr w:type="spellEnd"/>
              <w:proofErr w:type="gramEnd"/>
            </w:hyperlink>
          </w:p>
        </w:tc>
        <w:tc>
          <w:tcPr>
            <w:tcW w:w="364" w:type="pct"/>
            <w:hideMark/>
          </w:tcPr>
          <w:p w14:paraId="4A20D52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2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959" w:type="pct"/>
            <w:hideMark/>
          </w:tcPr>
          <w:p w14:paraId="4A20D52B" w14:textId="2F913409"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Pr>
                <w:rFonts w:eastAsia="Times New Roman" w:cs="Arial"/>
                <w:color w:val="000000"/>
                <w:sz w:val="16"/>
                <w:szCs w:val="16"/>
                <w:lang w:eastAsia="en-AU"/>
              </w:rPr>
              <w:t>-AUNZ</w:t>
            </w:r>
          </w:p>
          <w:p w14:paraId="4A20D52C" w14:textId="5612353C"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r>
              <w:rPr>
                <w:rFonts w:eastAsia="Times New Roman" w:cs="Arial"/>
                <w:color w:val="000000"/>
                <w:sz w:val="16"/>
                <w:szCs w:val="16"/>
                <w:lang w:eastAsia="en-AU"/>
              </w:rPr>
              <w:t>-AUNZ</w:t>
            </w:r>
          </w:p>
          <w:p w14:paraId="4A20D52D" w14:textId="12DF0FAE"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p w14:paraId="4A20D52E" w14:textId="77777777"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1F046F14"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BR-O-09</w:t>
            </w:r>
            <w:r>
              <w:rPr>
                <w:rFonts w:eastAsia="Times New Roman" w:cs="Arial"/>
                <w:color w:val="000000"/>
                <w:sz w:val="16"/>
                <w:szCs w:val="16"/>
                <w:lang w:eastAsia="en-AU"/>
              </w:rPr>
              <w:t>-AUNZ</w:t>
            </w:r>
          </w:p>
          <w:p w14:paraId="4A20D53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686469" w:rsidRPr="00E27919" w14:paraId="4A20D5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4" w14:textId="77777777" w:rsidR="00686469" w:rsidRDefault="00686469" w:rsidP="00363992">
            <w:pPr>
              <w:rPr>
                <w:rFonts w:cs="Arial"/>
                <w:color w:val="000000"/>
                <w:sz w:val="16"/>
                <w:szCs w:val="16"/>
              </w:rPr>
            </w:pPr>
            <w:r>
              <w:rPr>
                <w:rFonts w:cs="Arial"/>
                <w:color w:val="000000"/>
                <w:sz w:val="16"/>
                <w:szCs w:val="16"/>
              </w:rPr>
              <w:t>193</w:t>
            </w:r>
          </w:p>
        </w:tc>
        <w:tc>
          <w:tcPr>
            <w:tcW w:w="167" w:type="pct"/>
            <w:hideMark/>
          </w:tcPr>
          <w:p w14:paraId="4A20D53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F7FC876" w14:textId="76BFE26D"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36" w14:textId="369CFC17"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2" w:history="1">
              <w:r w:rsidR="00686469" w:rsidRPr="00E27919">
                <w:rPr>
                  <w:rFonts w:eastAsia="Times New Roman" w:cs="Arial"/>
                  <w:color w:val="0000FF"/>
                  <w:sz w:val="16"/>
                  <w:szCs w:val="16"/>
                  <w:u w:val="single"/>
                  <w:lang w:eastAsia="en-AU"/>
                </w:rPr>
                <w:t>        @currencyID</w:t>
              </w:r>
            </w:hyperlink>
          </w:p>
        </w:tc>
        <w:tc>
          <w:tcPr>
            <w:tcW w:w="364" w:type="pct"/>
            <w:hideMark/>
          </w:tcPr>
          <w:p w14:paraId="4A20D53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3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D" w14:textId="77777777" w:rsidR="00686469" w:rsidRDefault="00686469" w:rsidP="00363992">
            <w:pPr>
              <w:rPr>
                <w:rFonts w:cs="Arial"/>
                <w:color w:val="000000"/>
                <w:sz w:val="16"/>
                <w:szCs w:val="16"/>
              </w:rPr>
            </w:pPr>
            <w:r>
              <w:rPr>
                <w:rFonts w:cs="Arial"/>
                <w:color w:val="000000"/>
                <w:sz w:val="16"/>
                <w:szCs w:val="16"/>
              </w:rPr>
              <w:t>194</w:t>
            </w:r>
          </w:p>
        </w:tc>
        <w:tc>
          <w:tcPr>
            <w:tcW w:w="167" w:type="pct"/>
            <w:hideMark/>
          </w:tcPr>
          <w:p w14:paraId="4A20D5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55D5917" w14:textId="62E2CED4"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3F" w14:textId="243A22F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3" w:history="1">
              <w:proofErr w:type="spellStart"/>
              <w:proofErr w:type="gramStart"/>
              <w:r w:rsidR="00686469" w:rsidRPr="00E27919">
                <w:rPr>
                  <w:rFonts w:eastAsia="Times New Roman" w:cs="Arial"/>
                  <w:color w:val="0000FF"/>
                  <w:sz w:val="16"/>
                  <w:szCs w:val="16"/>
                  <w:u w:val="single"/>
                  <w:lang w:eastAsia="en-AU"/>
                </w:rPr>
                <w:t>cac:TaxCategory</w:t>
              </w:r>
              <w:proofErr w:type="spellEnd"/>
              <w:proofErr w:type="gramEnd"/>
            </w:hyperlink>
          </w:p>
        </w:tc>
        <w:tc>
          <w:tcPr>
            <w:tcW w:w="364" w:type="pct"/>
            <w:hideMark/>
          </w:tcPr>
          <w:p w14:paraId="4A20D5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52" w14:textId="77777777" w:rsidTr="002E2AD8">
        <w:trPr>
          <w:trHeight w:val="1066"/>
        </w:trPr>
        <w:tc>
          <w:tcPr>
            <w:cnfStyle w:val="001000000000" w:firstRow="0" w:lastRow="0" w:firstColumn="1" w:lastColumn="0" w:oddVBand="0" w:evenVBand="0" w:oddHBand="0" w:evenHBand="0" w:firstRowFirstColumn="0" w:firstRowLastColumn="0" w:lastRowFirstColumn="0" w:lastRowLastColumn="0"/>
            <w:tcW w:w="157" w:type="pct"/>
            <w:hideMark/>
          </w:tcPr>
          <w:p w14:paraId="4A20D545" w14:textId="77777777" w:rsidR="00686469" w:rsidRDefault="00686469" w:rsidP="00363992">
            <w:pPr>
              <w:rPr>
                <w:rFonts w:cs="Arial"/>
                <w:color w:val="000000"/>
                <w:sz w:val="16"/>
                <w:szCs w:val="16"/>
              </w:rPr>
            </w:pPr>
            <w:r>
              <w:rPr>
                <w:rFonts w:cs="Arial"/>
                <w:color w:val="000000"/>
                <w:sz w:val="16"/>
                <w:szCs w:val="16"/>
              </w:rPr>
              <w:lastRenderedPageBreak/>
              <w:t>195</w:t>
            </w:r>
          </w:p>
        </w:tc>
        <w:tc>
          <w:tcPr>
            <w:tcW w:w="167" w:type="pct"/>
            <w:hideMark/>
          </w:tcPr>
          <w:p w14:paraId="4A20D5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FF4207" w14:textId="482E646F"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118</w:t>
            </w:r>
          </w:p>
        </w:tc>
        <w:tc>
          <w:tcPr>
            <w:tcW w:w="835" w:type="pct"/>
            <w:hideMark/>
          </w:tcPr>
          <w:p w14:paraId="4A20D547" w14:textId="492FB9FF"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959" w:type="pct"/>
            <w:hideMark/>
          </w:tcPr>
          <w:p w14:paraId="71FC8210" w14:textId="771DE880" w:rsidR="00686469"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Pr>
                <w:sz w:val="16"/>
                <w:szCs w:val="16"/>
              </w:rPr>
              <w:t>-AUNZ</w:t>
            </w:r>
          </w:p>
          <w:p w14:paraId="4A20D54A" w14:textId="6E9D0C55"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BR-CL-17</w:t>
            </w:r>
            <w:r w:rsidRPr="002069FD">
              <w:rPr>
                <w:sz w:val="16"/>
                <w:szCs w:val="16"/>
              </w:rPr>
              <w:t xml:space="preserve"> </w:t>
            </w:r>
          </w:p>
          <w:p w14:paraId="4A20D54B"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1E5F4BC6"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BR-G-01-</w:t>
            </w:r>
            <w:r>
              <w:rPr>
                <w:rFonts w:eastAsia="Times New Roman" w:cs="Arial"/>
                <w:color w:val="000000"/>
                <w:sz w:val="16"/>
                <w:szCs w:val="16"/>
                <w:lang w:eastAsia="en-AU"/>
              </w:rPr>
              <w:t>AUNZ</w:t>
            </w:r>
          </w:p>
          <w:p w14:paraId="4A20D54D" w14:textId="2DFA8D17" w:rsidR="00686469" w:rsidRPr="002069FD" w:rsidRDefault="00686469"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-01-</w:t>
            </w:r>
            <w:r>
              <w:rPr>
                <w:rFonts w:eastAsia="Times New Roman" w:cs="Arial"/>
                <w:color w:val="000000"/>
                <w:sz w:val="16"/>
                <w:szCs w:val="16"/>
                <w:lang w:eastAsia="en-AU"/>
              </w:rPr>
              <w:t>AUNZ</w:t>
            </w:r>
          </w:p>
          <w:p w14:paraId="4A20D54E"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686469" w:rsidRPr="00E27919" w:rsidRDefault="00686469"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686469" w:rsidRPr="00E27919" w14:paraId="4A20D56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53" w14:textId="77777777" w:rsidR="00686469" w:rsidRDefault="00686469" w:rsidP="00363992">
            <w:pPr>
              <w:rPr>
                <w:rFonts w:cs="Arial"/>
                <w:color w:val="000000"/>
                <w:sz w:val="16"/>
                <w:szCs w:val="16"/>
              </w:rPr>
            </w:pPr>
            <w:r>
              <w:rPr>
                <w:rFonts w:cs="Arial"/>
                <w:color w:val="000000"/>
                <w:sz w:val="16"/>
                <w:szCs w:val="16"/>
              </w:rPr>
              <w:t>196</w:t>
            </w:r>
          </w:p>
        </w:tc>
        <w:tc>
          <w:tcPr>
            <w:tcW w:w="167" w:type="pct"/>
            <w:hideMark/>
          </w:tcPr>
          <w:p w14:paraId="4A20D5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EC24B1" w14:textId="3F72CDC7"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119</w:t>
            </w:r>
          </w:p>
        </w:tc>
        <w:tc>
          <w:tcPr>
            <w:tcW w:w="835" w:type="pct"/>
            <w:hideMark/>
          </w:tcPr>
          <w:p w14:paraId="4A20D555" w14:textId="4994F0F1"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5"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5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959" w:type="pct"/>
            <w:hideMark/>
          </w:tcPr>
          <w:p w14:paraId="4A20D55B" w14:textId="4B27804F" w:rsidR="00686469" w:rsidRPr="00E27919" w:rsidRDefault="00686469" w:rsidP="00513E5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r>
              <w:rPr>
                <w:rFonts w:eastAsia="Times New Roman" w:cs="Arial"/>
                <w:color w:val="000000"/>
                <w:sz w:val="16"/>
                <w:szCs w:val="16"/>
                <w:lang w:eastAsia="en-AU"/>
              </w:rPr>
              <w:t>-AUNZ</w:t>
            </w:r>
          </w:p>
        </w:tc>
      </w:tr>
      <w:tr w:rsidR="00686469" w:rsidRPr="00E27919" w14:paraId="4A20D5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3" w14:textId="77777777" w:rsidR="00686469" w:rsidRDefault="00686469" w:rsidP="00363992">
            <w:pPr>
              <w:rPr>
                <w:rFonts w:cs="Arial"/>
                <w:color w:val="000000"/>
                <w:sz w:val="16"/>
                <w:szCs w:val="16"/>
              </w:rPr>
            </w:pPr>
            <w:r>
              <w:rPr>
                <w:rFonts w:cs="Arial"/>
                <w:color w:val="000000"/>
                <w:sz w:val="16"/>
                <w:szCs w:val="16"/>
              </w:rPr>
              <w:t>197</w:t>
            </w:r>
          </w:p>
        </w:tc>
        <w:tc>
          <w:tcPr>
            <w:tcW w:w="167" w:type="pct"/>
            <w:hideMark/>
          </w:tcPr>
          <w:p w14:paraId="4A20D56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7096A79" w14:textId="57B45311"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121</w:t>
            </w:r>
          </w:p>
        </w:tc>
        <w:tc>
          <w:tcPr>
            <w:tcW w:w="835" w:type="pct"/>
            <w:hideMark/>
          </w:tcPr>
          <w:p w14:paraId="4A20D565" w14:textId="0B487DA9"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6" w:history="1">
              <w:proofErr w:type="spellStart"/>
              <w:proofErr w:type="gramStart"/>
              <w:r w:rsidR="00686469" w:rsidRPr="00E27919">
                <w:rPr>
                  <w:rFonts w:eastAsia="Times New Roman" w:cs="Arial"/>
                  <w:color w:val="0000FF"/>
                  <w:sz w:val="16"/>
                  <w:szCs w:val="16"/>
                  <w:u w:val="single"/>
                  <w:lang w:eastAsia="en-AU"/>
                </w:rPr>
                <w:t>cbc:TaxExemptionReasonCode</w:t>
              </w:r>
              <w:proofErr w:type="spellEnd"/>
              <w:proofErr w:type="gramEnd"/>
            </w:hyperlink>
          </w:p>
        </w:tc>
        <w:tc>
          <w:tcPr>
            <w:tcW w:w="364" w:type="pct"/>
            <w:hideMark/>
          </w:tcPr>
          <w:p w14:paraId="4A20D56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67" w14:textId="60C7F22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959" w:type="pct"/>
            <w:hideMark/>
          </w:tcPr>
          <w:p w14:paraId="4A20D569" w14:textId="1376D8AA"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p w14:paraId="4A20D56A" w14:textId="2E87EF0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p>
        </w:tc>
      </w:tr>
      <w:tr w:rsidR="00686469" w:rsidRPr="00E27919" w14:paraId="4A20D5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F" w14:textId="77777777" w:rsidR="00686469" w:rsidRDefault="00686469" w:rsidP="00363992">
            <w:pPr>
              <w:rPr>
                <w:rFonts w:cs="Arial"/>
                <w:color w:val="000000"/>
                <w:sz w:val="16"/>
                <w:szCs w:val="16"/>
              </w:rPr>
            </w:pPr>
            <w:r>
              <w:rPr>
                <w:rFonts w:cs="Arial"/>
                <w:color w:val="000000"/>
                <w:sz w:val="16"/>
                <w:szCs w:val="16"/>
              </w:rPr>
              <w:t>198</w:t>
            </w:r>
          </w:p>
        </w:tc>
        <w:tc>
          <w:tcPr>
            <w:tcW w:w="167" w:type="pct"/>
            <w:hideMark/>
          </w:tcPr>
          <w:p w14:paraId="4A20D5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2683DFD" w14:textId="162DF69C"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120</w:t>
            </w:r>
          </w:p>
        </w:tc>
        <w:tc>
          <w:tcPr>
            <w:tcW w:w="835" w:type="pct"/>
            <w:hideMark/>
          </w:tcPr>
          <w:p w14:paraId="4A20D571" w14:textId="3F4698F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7" w:history="1">
              <w:proofErr w:type="spellStart"/>
              <w:proofErr w:type="gramStart"/>
              <w:r w:rsidR="00686469" w:rsidRPr="00E27919">
                <w:rPr>
                  <w:rFonts w:eastAsia="Times New Roman" w:cs="Arial"/>
                  <w:color w:val="0000FF"/>
                  <w:sz w:val="16"/>
                  <w:szCs w:val="16"/>
                  <w:u w:val="single"/>
                  <w:lang w:eastAsia="en-AU"/>
                </w:rPr>
                <w:t>cbc:TaxExemptionReason</w:t>
              </w:r>
              <w:proofErr w:type="spellEnd"/>
              <w:proofErr w:type="gramEnd"/>
            </w:hyperlink>
          </w:p>
        </w:tc>
        <w:tc>
          <w:tcPr>
            <w:tcW w:w="364" w:type="pct"/>
            <w:hideMark/>
          </w:tcPr>
          <w:p w14:paraId="4A20D5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7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959" w:type="pct"/>
            <w:hideMark/>
          </w:tcPr>
          <w:p w14:paraId="0250C407" w14:textId="13046EE5" w:rsidR="0068646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p w14:paraId="4A20D575" w14:textId="0C736468" w:rsidR="00686469" w:rsidRPr="00E2791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tc>
      </w:tr>
      <w:tr w:rsidR="00686469" w:rsidRPr="00E27919" w14:paraId="4A20D5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7B" w14:textId="77777777" w:rsidR="00686469" w:rsidRDefault="00686469" w:rsidP="00363992">
            <w:pPr>
              <w:rPr>
                <w:rFonts w:cs="Arial"/>
                <w:color w:val="000000"/>
                <w:sz w:val="16"/>
                <w:szCs w:val="16"/>
              </w:rPr>
            </w:pPr>
            <w:r>
              <w:rPr>
                <w:rFonts w:cs="Arial"/>
                <w:color w:val="000000"/>
                <w:sz w:val="16"/>
                <w:szCs w:val="16"/>
              </w:rPr>
              <w:t>199</w:t>
            </w:r>
          </w:p>
        </w:tc>
        <w:tc>
          <w:tcPr>
            <w:tcW w:w="167" w:type="pct"/>
            <w:hideMark/>
          </w:tcPr>
          <w:p w14:paraId="4A20D5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DBB9DF8" w14:textId="2D031C9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7D" w14:textId="441ED419"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8"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5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8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3" w14:textId="77777777" w:rsidR="00686469" w:rsidRDefault="00686469" w:rsidP="00363992">
            <w:pPr>
              <w:rPr>
                <w:rFonts w:cs="Arial"/>
                <w:color w:val="000000"/>
                <w:sz w:val="16"/>
                <w:szCs w:val="16"/>
              </w:rPr>
            </w:pPr>
            <w:r>
              <w:rPr>
                <w:rFonts w:cs="Arial"/>
                <w:color w:val="000000"/>
                <w:sz w:val="16"/>
                <w:szCs w:val="16"/>
              </w:rPr>
              <w:t>200</w:t>
            </w:r>
          </w:p>
        </w:tc>
        <w:tc>
          <w:tcPr>
            <w:tcW w:w="167" w:type="pct"/>
            <w:hideMark/>
          </w:tcPr>
          <w:p w14:paraId="4A20D5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EAC8A4" w14:textId="73FE790F"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85" w14:textId="51A81998"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88" w14:textId="42CC3606" w:rsidR="00686469" w:rsidRPr="00E27919" w:rsidRDefault="00686469"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959" w:type="pct"/>
            <w:hideMark/>
          </w:tcPr>
          <w:p w14:paraId="4A20D5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C" w14:textId="24A02E64" w:rsidR="00686469" w:rsidRDefault="00686469" w:rsidP="00363992">
            <w:pPr>
              <w:rPr>
                <w:rFonts w:cs="Arial"/>
                <w:color w:val="000000"/>
                <w:sz w:val="16"/>
                <w:szCs w:val="16"/>
              </w:rPr>
            </w:pPr>
            <w:r>
              <w:rPr>
                <w:rFonts w:cs="Arial"/>
                <w:color w:val="000000"/>
                <w:sz w:val="16"/>
                <w:szCs w:val="16"/>
              </w:rPr>
              <w:t>201</w:t>
            </w:r>
          </w:p>
        </w:tc>
        <w:tc>
          <w:tcPr>
            <w:tcW w:w="167" w:type="pct"/>
            <w:hideMark/>
          </w:tcPr>
          <w:p w14:paraId="4A20D5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EE2689" w14:textId="49E75F71"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BG22</w:t>
            </w:r>
          </w:p>
        </w:tc>
        <w:tc>
          <w:tcPr>
            <w:tcW w:w="835" w:type="pct"/>
            <w:hideMark/>
          </w:tcPr>
          <w:p w14:paraId="4A20D58E" w14:textId="22200F0D"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0" w:history="1">
              <w:proofErr w:type="spellStart"/>
              <w:proofErr w:type="gramStart"/>
              <w:r w:rsidR="00686469" w:rsidRPr="00E27919">
                <w:rPr>
                  <w:rFonts w:eastAsia="Times New Roman" w:cs="Arial"/>
                  <w:color w:val="0000FF"/>
                  <w:sz w:val="16"/>
                  <w:szCs w:val="16"/>
                  <w:u w:val="single"/>
                  <w:lang w:eastAsia="en-AU"/>
                </w:rPr>
                <w:t>cac:LegalMonetaryTotal</w:t>
              </w:r>
              <w:proofErr w:type="spellEnd"/>
              <w:proofErr w:type="gramEnd"/>
            </w:hyperlink>
          </w:p>
        </w:tc>
        <w:tc>
          <w:tcPr>
            <w:tcW w:w="364" w:type="pct"/>
            <w:hideMark/>
          </w:tcPr>
          <w:p w14:paraId="4A20D5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959" w:type="pct"/>
            <w:hideMark/>
          </w:tcPr>
          <w:p w14:paraId="4A20D5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4" w14:textId="77777777" w:rsidR="00686469" w:rsidRDefault="00686469" w:rsidP="00363992">
            <w:pPr>
              <w:rPr>
                <w:rFonts w:cs="Arial"/>
                <w:color w:val="000000"/>
                <w:sz w:val="16"/>
                <w:szCs w:val="16"/>
              </w:rPr>
            </w:pPr>
            <w:r>
              <w:rPr>
                <w:rFonts w:cs="Arial"/>
                <w:color w:val="000000"/>
                <w:sz w:val="16"/>
                <w:szCs w:val="16"/>
              </w:rPr>
              <w:t>202</w:t>
            </w:r>
          </w:p>
        </w:tc>
        <w:tc>
          <w:tcPr>
            <w:tcW w:w="167" w:type="pct"/>
            <w:hideMark/>
          </w:tcPr>
          <w:p w14:paraId="4A20D5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4639D75" w14:textId="46EE61EC"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106</w:t>
            </w:r>
          </w:p>
        </w:tc>
        <w:tc>
          <w:tcPr>
            <w:tcW w:w="835" w:type="pct"/>
            <w:hideMark/>
          </w:tcPr>
          <w:p w14:paraId="4F451B0F" w14:textId="4549342E" w:rsidR="0068646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1" w:history="1">
              <w:proofErr w:type="spellStart"/>
              <w:proofErr w:type="gramStart"/>
              <w:r w:rsidR="00686469" w:rsidRPr="00E27919">
                <w:rPr>
                  <w:rFonts w:eastAsia="Times New Roman" w:cs="Arial"/>
                  <w:color w:val="0000FF"/>
                  <w:sz w:val="16"/>
                  <w:szCs w:val="16"/>
                  <w:u w:val="single"/>
                  <w:lang w:eastAsia="en-AU"/>
                </w:rPr>
                <w:t>cbc:LineExtensionAmount</w:t>
              </w:r>
              <w:proofErr w:type="spellEnd"/>
              <w:proofErr w:type="gramEnd"/>
            </w:hyperlink>
          </w:p>
          <w:p w14:paraId="4A20D596" w14:textId="7A52A306" w:rsidR="00686469" w:rsidRPr="00CE1085" w:rsidRDefault="00686469" w:rsidP="00CE1085">
            <w:pPr>
              <w:jc w:val="right"/>
              <w:cnfStyle w:val="000000100000" w:firstRow="0" w:lastRow="0" w:firstColumn="0" w:lastColumn="0" w:oddVBand="0" w:evenVBand="0" w:oddHBand="1" w:evenHBand="0" w:firstRowFirstColumn="0" w:firstRowLastColumn="0" w:lastRowFirstColumn="0" w:lastRowLastColumn="0"/>
              <w:rPr>
                <w:rFonts w:eastAsia="Times New Roman" w:cs="Arial"/>
                <w:sz w:val="16"/>
                <w:szCs w:val="16"/>
                <w:lang w:eastAsia="en-AU"/>
              </w:rPr>
            </w:pPr>
          </w:p>
        </w:tc>
        <w:tc>
          <w:tcPr>
            <w:tcW w:w="364" w:type="pct"/>
            <w:hideMark/>
          </w:tcPr>
          <w:p w14:paraId="4A20D5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959" w:type="pct"/>
            <w:hideMark/>
          </w:tcPr>
          <w:p w14:paraId="4A20D5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686469" w:rsidRPr="00E27919" w14:paraId="4A20D5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C" w14:textId="77777777" w:rsidR="00686469" w:rsidRDefault="00686469" w:rsidP="00363992">
            <w:pPr>
              <w:rPr>
                <w:rFonts w:cs="Arial"/>
                <w:color w:val="000000"/>
                <w:sz w:val="16"/>
                <w:szCs w:val="16"/>
              </w:rPr>
            </w:pPr>
            <w:r>
              <w:rPr>
                <w:rFonts w:cs="Arial"/>
                <w:color w:val="000000"/>
                <w:sz w:val="16"/>
                <w:szCs w:val="16"/>
              </w:rPr>
              <w:t>203</w:t>
            </w:r>
          </w:p>
        </w:tc>
        <w:tc>
          <w:tcPr>
            <w:tcW w:w="167" w:type="pct"/>
            <w:hideMark/>
          </w:tcPr>
          <w:p w14:paraId="4A20D5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4902604" w14:textId="06F8156A"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9E" w14:textId="1C9C55B1"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2" w:history="1">
              <w:r w:rsidR="00686469" w:rsidRPr="00E27919">
                <w:rPr>
                  <w:rFonts w:eastAsia="Times New Roman" w:cs="Arial"/>
                  <w:color w:val="0000FF"/>
                  <w:sz w:val="16"/>
                  <w:szCs w:val="16"/>
                  <w:u w:val="single"/>
                  <w:lang w:eastAsia="en-AU"/>
                </w:rPr>
                <w:t>      @currencyID</w:t>
              </w:r>
            </w:hyperlink>
          </w:p>
        </w:tc>
        <w:tc>
          <w:tcPr>
            <w:tcW w:w="364" w:type="pct"/>
            <w:hideMark/>
          </w:tcPr>
          <w:p w14:paraId="4A20D5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A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A1"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A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5" w14:textId="77777777" w:rsidR="00686469" w:rsidRDefault="00686469" w:rsidP="00363992">
            <w:pPr>
              <w:rPr>
                <w:rFonts w:cs="Arial"/>
                <w:color w:val="000000"/>
                <w:sz w:val="16"/>
                <w:szCs w:val="16"/>
              </w:rPr>
            </w:pPr>
            <w:r>
              <w:rPr>
                <w:rFonts w:cs="Arial"/>
                <w:color w:val="000000"/>
                <w:sz w:val="16"/>
                <w:szCs w:val="16"/>
              </w:rPr>
              <w:t>204</w:t>
            </w:r>
          </w:p>
        </w:tc>
        <w:tc>
          <w:tcPr>
            <w:tcW w:w="167" w:type="pct"/>
            <w:hideMark/>
          </w:tcPr>
          <w:p w14:paraId="4A20D5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7989B7" w14:textId="29AD7A6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109</w:t>
            </w:r>
          </w:p>
        </w:tc>
        <w:tc>
          <w:tcPr>
            <w:tcW w:w="835" w:type="pct"/>
            <w:hideMark/>
          </w:tcPr>
          <w:p w14:paraId="4A20D5A7" w14:textId="190F429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3" w:history="1">
              <w:proofErr w:type="spellStart"/>
              <w:proofErr w:type="gramStart"/>
              <w:r w:rsidR="00686469" w:rsidRPr="00E27919">
                <w:rPr>
                  <w:rFonts w:eastAsia="Times New Roman" w:cs="Arial"/>
                  <w:color w:val="0000FF"/>
                  <w:sz w:val="16"/>
                  <w:szCs w:val="16"/>
                  <w:u w:val="single"/>
                  <w:lang w:eastAsia="en-AU"/>
                </w:rPr>
                <w:t>cbc:TaxExclusiveAmount</w:t>
              </w:r>
              <w:proofErr w:type="spellEnd"/>
              <w:proofErr w:type="gramEnd"/>
            </w:hyperlink>
          </w:p>
        </w:tc>
        <w:tc>
          <w:tcPr>
            <w:tcW w:w="364" w:type="pct"/>
            <w:hideMark/>
          </w:tcPr>
          <w:p w14:paraId="4A20D5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959" w:type="pct"/>
            <w:hideMark/>
          </w:tcPr>
          <w:p w14:paraId="4A20D5AA" w14:textId="390B8A7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BR-DEC-12</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D" w14:textId="77777777" w:rsidR="00686469" w:rsidRDefault="00686469" w:rsidP="00363992">
            <w:pPr>
              <w:rPr>
                <w:rFonts w:cs="Arial"/>
                <w:color w:val="000000"/>
                <w:sz w:val="16"/>
                <w:szCs w:val="16"/>
              </w:rPr>
            </w:pPr>
            <w:r>
              <w:rPr>
                <w:rFonts w:cs="Arial"/>
                <w:color w:val="000000"/>
                <w:sz w:val="16"/>
                <w:szCs w:val="16"/>
              </w:rPr>
              <w:t>205</w:t>
            </w:r>
          </w:p>
        </w:tc>
        <w:tc>
          <w:tcPr>
            <w:tcW w:w="167" w:type="pct"/>
            <w:hideMark/>
          </w:tcPr>
          <w:p w14:paraId="4A20D5A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B5E6DA9" w14:textId="25C20DC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AF" w14:textId="46A537E7"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4" w:history="1">
              <w:r w:rsidR="00686469" w:rsidRPr="00E27919">
                <w:rPr>
                  <w:rFonts w:eastAsia="Times New Roman" w:cs="Arial"/>
                  <w:color w:val="0000FF"/>
                  <w:sz w:val="16"/>
                  <w:szCs w:val="16"/>
                  <w:u w:val="single"/>
                  <w:lang w:eastAsia="en-AU"/>
                </w:rPr>
                <w:t>      @currencyID</w:t>
              </w:r>
            </w:hyperlink>
          </w:p>
        </w:tc>
        <w:tc>
          <w:tcPr>
            <w:tcW w:w="364" w:type="pct"/>
            <w:hideMark/>
          </w:tcPr>
          <w:p w14:paraId="4A20D5B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B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B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6" w14:textId="77777777" w:rsidR="00686469" w:rsidRDefault="00686469" w:rsidP="00363992">
            <w:pPr>
              <w:rPr>
                <w:rFonts w:cs="Arial"/>
                <w:color w:val="000000"/>
                <w:sz w:val="16"/>
                <w:szCs w:val="16"/>
              </w:rPr>
            </w:pPr>
            <w:r>
              <w:rPr>
                <w:rFonts w:cs="Arial"/>
                <w:color w:val="000000"/>
                <w:sz w:val="16"/>
                <w:szCs w:val="16"/>
              </w:rPr>
              <w:t>206</w:t>
            </w:r>
          </w:p>
        </w:tc>
        <w:tc>
          <w:tcPr>
            <w:tcW w:w="167" w:type="pct"/>
            <w:hideMark/>
          </w:tcPr>
          <w:p w14:paraId="4A20D5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BFC0A1" w14:textId="04C68920"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112</w:t>
            </w:r>
          </w:p>
        </w:tc>
        <w:tc>
          <w:tcPr>
            <w:tcW w:w="835" w:type="pct"/>
            <w:hideMark/>
          </w:tcPr>
          <w:p w14:paraId="4A20D5B8" w14:textId="00A1D6F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5" w:history="1">
              <w:proofErr w:type="spellStart"/>
              <w:proofErr w:type="gramStart"/>
              <w:r w:rsidR="00686469" w:rsidRPr="00E27919">
                <w:rPr>
                  <w:rFonts w:eastAsia="Times New Roman" w:cs="Arial"/>
                  <w:color w:val="0000FF"/>
                  <w:sz w:val="16"/>
                  <w:szCs w:val="16"/>
                  <w:u w:val="single"/>
                  <w:lang w:eastAsia="en-AU"/>
                </w:rPr>
                <w:t>cbc:TaxInclusiveAmount</w:t>
              </w:r>
              <w:proofErr w:type="spellEnd"/>
              <w:proofErr w:type="gramEnd"/>
            </w:hyperlink>
          </w:p>
        </w:tc>
        <w:tc>
          <w:tcPr>
            <w:tcW w:w="364" w:type="pct"/>
            <w:hideMark/>
          </w:tcPr>
          <w:p w14:paraId="4A20D5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959" w:type="pct"/>
            <w:hideMark/>
          </w:tcPr>
          <w:p w14:paraId="4A20D5BB" w14:textId="0F113A2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C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E" w14:textId="77777777" w:rsidR="00686469" w:rsidRDefault="00686469" w:rsidP="00363992">
            <w:pPr>
              <w:rPr>
                <w:rFonts w:cs="Arial"/>
                <w:color w:val="000000"/>
                <w:sz w:val="16"/>
                <w:szCs w:val="16"/>
              </w:rPr>
            </w:pPr>
            <w:r>
              <w:rPr>
                <w:rFonts w:cs="Arial"/>
                <w:color w:val="000000"/>
                <w:sz w:val="16"/>
                <w:szCs w:val="16"/>
              </w:rPr>
              <w:t>207</w:t>
            </w:r>
          </w:p>
        </w:tc>
        <w:tc>
          <w:tcPr>
            <w:tcW w:w="167" w:type="pct"/>
            <w:hideMark/>
          </w:tcPr>
          <w:p w14:paraId="4A20D5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F22E374" w14:textId="75B6374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C0" w14:textId="664DBB9A"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6" w:history="1">
              <w:r w:rsidR="00686469" w:rsidRPr="00E27919">
                <w:rPr>
                  <w:rFonts w:eastAsia="Times New Roman" w:cs="Arial"/>
                  <w:color w:val="0000FF"/>
                  <w:sz w:val="16"/>
                  <w:szCs w:val="16"/>
                  <w:u w:val="single"/>
                  <w:lang w:eastAsia="en-AU"/>
                </w:rPr>
                <w:t>      @currencyID</w:t>
              </w:r>
            </w:hyperlink>
          </w:p>
        </w:tc>
        <w:tc>
          <w:tcPr>
            <w:tcW w:w="364" w:type="pct"/>
            <w:hideMark/>
          </w:tcPr>
          <w:p w14:paraId="4A20D5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C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C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7" w14:textId="77777777" w:rsidR="00686469" w:rsidRDefault="00686469" w:rsidP="00363992">
            <w:pPr>
              <w:rPr>
                <w:rFonts w:cs="Arial"/>
                <w:color w:val="000000"/>
                <w:sz w:val="16"/>
                <w:szCs w:val="16"/>
              </w:rPr>
            </w:pPr>
            <w:r>
              <w:rPr>
                <w:rFonts w:cs="Arial"/>
                <w:color w:val="000000"/>
                <w:sz w:val="16"/>
                <w:szCs w:val="16"/>
              </w:rPr>
              <w:lastRenderedPageBreak/>
              <w:t>208</w:t>
            </w:r>
          </w:p>
        </w:tc>
        <w:tc>
          <w:tcPr>
            <w:tcW w:w="167" w:type="pct"/>
            <w:hideMark/>
          </w:tcPr>
          <w:p w14:paraId="4A20D5C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2A61BF6" w14:textId="3745191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c>
          <w:tcPr>
            <w:tcW w:w="835" w:type="pct"/>
            <w:hideMark/>
          </w:tcPr>
          <w:p w14:paraId="4A20D5C9" w14:textId="087CB12F"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7" w:history="1">
              <w:proofErr w:type="spellStart"/>
              <w:proofErr w:type="gramStart"/>
              <w:r w:rsidR="00686469" w:rsidRPr="00E27919">
                <w:rPr>
                  <w:rFonts w:eastAsia="Times New Roman" w:cs="Arial"/>
                  <w:color w:val="0000FF"/>
                  <w:sz w:val="16"/>
                  <w:szCs w:val="16"/>
                  <w:u w:val="single"/>
                  <w:lang w:eastAsia="en-AU"/>
                </w:rPr>
                <w:t>cbc:AllowanceTotalAmount</w:t>
              </w:r>
              <w:proofErr w:type="spellEnd"/>
              <w:proofErr w:type="gramEnd"/>
            </w:hyperlink>
          </w:p>
        </w:tc>
        <w:tc>
          <w:tcPr>
            <w:tcW w:w="364" w:type="pct"/>
            <w:hideMark/>
          </w:tcPr>
          <w:p w14:paraId="4A20D5C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C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959" w:type="pct"/>
            <w:hideMark/>
          </w:tcPr>
          <w:p w14:paraId="4A20D5C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686469" w:rsidRPr="00E27919" w14:paraId="4A20D5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F" w14:textId="77777777" w:rsidR="00686469" w:rsidRDefault="00686469" w:rsidP="00363992">
            <w:pPr>
              <w:rPr>
                <w:rFonts w:cs="Arial"/>
                <w:color w:val="000000"/>
                <w:sz w:val="16"/>
                <w:szCs w:val="16"/>
              </w:rPr>
            </w:pPr>
            <w:r>
              <w:rPr>
                <w:rFonts w:cs="Arial"/>
                <w:color w:val="000000"/>
                <w:sz w:val="16"/>
                <w:szCs w:val="16"/>
              </w:rPr>
              <w:t>209</w:t>
            </w:r>
          </w:p>
        </w:tc>
        <w:tc>
          <w:tcPr>
            <w:tcW w:w="167" w:type="pct"/>
            <w:hideMark/>
          </w:tcPr>
          <w:p w14:paraId="4A20D5D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62A4DA2" w14:textId="43295CB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D1" w14:textId="298B7593"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8" w:history="1">
              <w:r w:rsidR="00686469" w:rsidRPr="00E27919">
                <w:rPr>
                  <w:rFonts w:eastAsia="Times New Roman" w:cs="Arial"/>
                  <w:color w:val="0000FF"/>
                  <w:sz w:val="16"/>
                  <w:szCs w:val="16"/>
                  <w:u w:val="single"/>
                  <w:lang w:eastAsia="en-AU"/>
                </w:rPr>
                <w:t>      @currencyID</w:t>
              </w:r>
            </w:hyperlink>
          </w:p>
        </w:tc>
        <w:tc>
          <w:tcPr>
            <w:tcW w:w="364" w:type="pct"/>
            <w:hideMark/>
          </w:tcPr>
          <w:p w14:paraId="4A20D5D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D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D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D8" w14:textId="77777777" w:rsidR="00686469" w:rsidRDefault="00686469" w:rsidP="00363992">
            <w:pPr>
              <w:rPr>
                <w:rFonts w:cs="Arial"/>
                <w:color w:val="000000"/>
                <w:sz w:val="16"/>
                <w:szCs w:val="16"/>
              </w:rPr>
            </w:pPr>
            <w:r>
              <w:rPr>
                <w:rFonts w:cs="Arial"/>
                <w:color w:val="000000"/>
                <w:sz w:val="16"/>
                <w:szCs w:val="16"/>
              </w:rPr>
              <w:t>210</w:t>
            </w:r>
          </w:p>
        </w:tc>
        <w:tc>
          <w:tcPr>
            <w:tcW w:w="167" w:type="pct"/>
            <w:hideMark/>
          </w:tcPr>
          <w:p w14:paraId="4A20D5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41B59F" w14:textId="614D1F5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108</w:t>
            </w:r>
          </w:p>
        </w:tc>
        <w:tc>
          <w:tcPr>
            <w:tcW w:w="835" w:type="pct"/>
            <w:hideMark/>
          </w:tcPr>
          <w:p w14:paraId="4A20D5DA" w14:textId="7FF139C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9" w:history="1">
              <w:proofErr w:type="spellStart"/>
              <w:proofErr w:type="gramStart"/>
              <w:r w:rsidR="00686469" w:rsidRPr="00E27919">
                <w:rPr>
                  <w:rFonts w:eastAsia="Times New Roman" w:cs="Arial"/>
                  <w:color w:val="0000FF"/>
                  <w:sz w:val="16"/>
                  <w:szCs w:val="16"/>
                  <w:u w:val="single"/>
                  <w:lang w:eastAsia="en-AU"/>
                </w:rPr>
                <w:t>cbc:ChargeTotalAmount</w:t>
              </w:r>
              <w:proofErr w:type="spellEnd"/>
              <w:proofErr w:type="gramEnd"/>
            </w:hyperlink>
          </w:p>
        </w:tc>
        <w:tc>
          <w:tcPr>
            <w:tcW w:w="364" w:type="pct"/>
            <w:hideMark/>
          </w:tcPr>
          <w:p w14:paraId="4A20D5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959" w:type="pct"/>
            <w:hideMark/>
          </w:tcPr>
          <w:p w14:paraId="4A20D5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686469" w:rsidRPr="00E27919" w14:paraId="4A20D5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0" w14:textId="77777777" w:rsidR="00686469" w:rsidRDefault="00686469" w:rsidP="00363992">
            <w:pPr>
              <w:rPr>
                <w:rFonts w:cs="Arial"/>
                <w:color w:val="000000"/>
                <w:sz w:val="16"/>
                <w:szCs w:val="16"/>
              </w:rPr>
            </w:pPr>
            <w:r>
              <w:rPr>
                <w:rFonts w:cs="Arial"/>
                <w:color w:val="000000"/>
                <w:sz w:val="16"/>
                <w:szCs w:val="16"/>
              </w:rPr>
              <w:t>211</w:t>
            </w:r>
          </w:p>
        </w:tc>
        <w:tc>
          <w:tcPr>
            <w:tcW w:w="167" w:type="pct"/>
            <w:hideMark/>
          </w:tcPr>
          <w:p w14:paraId="4A20D5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E73DA95" w14:textId="3DE09DB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E2" w14:textId="47E16F33"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0" w:history="1">
              <w:r w:rsidR="00686469" w:rsidRPr="00E27919">
                <w:rPr>
                  <w:rFonts w:eastAsia="Times New Roman" w:cs="Arial"/>
                  <w:color w:val="0000FF"/>
                  <w:sz w:val="16"/>
                  <w:szCs w:val="16"/>
                  <w:u w:val="single"/>
                  <w:lang w:eastAsia="en-AU"/>
                </w:rPr>
                <w:t>      @currencyID</w:t>
              </w:r>
            </w:hyperlink>
          </w:p>
        </w:tc>
        <w:tc>
          <w:tcPr>
            <w:tcW w:w="364" w:type="pct"/>
            <w:hideMark/>
          </w:tcPr>
          <w:p w14:paraId="4A20D5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E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E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9" w14:textId="77777777" w:rsidR="00686469" w:rsidRDefault="00686469" w:rsidP="00363992">
            <w:pPr>
              <w:rPr>
                <w:rFonts w:cs="Arial"/>
                <w:color w:val="000000"/>
                <w:sz w:val="16"/>
                <w:szCs w:val="16"/>
              </w:rPr>
            </w:pPr>
            <w:r>
              <w:rPr>
                <w:rFonts w:cs="Arial"/>
                <w:color w:val="000000"/>
                <w:sz w:val="16"/>
                <w:szCs w:val="16"/>
              </w:rPr>
              <w:t>212</w:t>
            </w:r>
          </w:p>
        </w:tc>
        <w:tc>
          <w:tcPr>
            <w:tcW w:w="167" w:type="pct"/>
            <w:hideMark/>
          </w:tcPr>
          <w:p w14:paraId="4A20D5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4D363B" w14:textId="48160A3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113</w:t>
            </w:r>
          </w:p>
        </w:tc>
        <w:tc>
          <w:tcPr>
            <w:tcW w:w="835" w:type="pct"/>
            <w:hideMark/>
          </w:tcPr>
          <w:p w14:paraId="4A20D5EB" w14:textId="2D9564EA"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1" w:history="1">
              <w:proofErr w:type="spellStart"/>
              <w:proofErr w:type="gramStart"/>
              <w:r w:rsidR="00686469" w:rsidRPr="00E27919">
                <w:rPr>
                  <w:rFonts w:eastAsia="Times New Roman" w:cs="Arial"/>
                  <w:color w:val="0000FF"/>
                  <w:sz w:val="16"/>
                  <w:szCs w:val="16"/>
                  <w:u w:val="single"/>
                  <w:lang w:eastAsia="en-AU"/>
                </w:rPr>
                <w:t>cbc:PrepaidAmount</w:t>
              </w:r>
              <w:proofErr w:type="spellEnd"/>
              <w:proofErr w:type="gramEnd"/>
            </w:hyperlink>
          </w:p>
        </w:tc>
        <w:tc>
          <w:tcPr>
            <w:tcW w:w="364" w:type="pct"/>
            <w:hideMark/>
          </w:tcPr>
          <w:p w14:paraId="4A20D5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959" w:type="pct"/>
            <w:hideMark/>
          </w:tcPr>
          <w:p w14:paraId="444042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p w14:paraId="4A20D5EE" w14:textId="7037369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BR-DEC-16</w:t>
            </w:r>
          </w:p>
        </w:tc>
      </w:tr>
      <w:tr w:rsidR="00686469" w:rsidRPr="00E27919" w14:paraId="4A20D5F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1" w14:textId="77777777" w:rsidR="00686469" w:rsidRDefault="00686469" w:rsidP="00363992">
            <w:pPr>
              <w:rPr>
                <w:rFonts w:cs="Arial"/>
                <w:color w:val="000000"/>
                <w:sz w:val="16"/>
                <w:szCs w:val="16"/>
              </w:rPr>
            </w:pPr>
            <w:r>
              <w:rPr>
                <w:rFonts w:cs="Arial"/>
                <w:color w:val="000000"/>
                <w:sz w:val="16"/>
                <w:szCs w:val="16"/>
              </w:rPr>
              <w:t>213</w:t>
            </w:r>
          </w:p>
        </w:tc>
        <w:tc>
          <w:tcPr>
            <w:tcW w:w="167" w:type="pct"/>
            <w:hideMark/>
          </w:tcPr>
          <w:p w14:paraId="4A20D5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02688D5" w14:textId="1272C3A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F3" w14:textId="48264B60"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2" w:history="1">
              <w:r w:rsidR="00686469" w:rsidRPr="00E27919">
                <w:rPr>
                  <w:rFonts w:eastAsia="Times New Roman" w:cs="Arial"/>
                  <w:color w:val="0000FF"/>
                  <w:sz w:val="16"/>
                  <w:szCs w:val="16"/>
                  <w:u w:val="single"/>
                  <w:lang w:eastAsia="en-AU"/>
                </w:rPr>
                <w:t>      @currencyID</w:t>
              </w:r>
            </w:hyperlink>
          </w:p>
        </w:tc>
        <w:tc>
          <w:tcPr>
            <w:tcW w:w="364" w:type="pct"/>
            <w:hideMark/>
          </w:tcPr>
          <w:p w14:paraId="4A20D5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F6" w14:textId="77777777" w:rsidR="00686469" w:rsidRDefault="00686469"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8" w14:textId="1D38821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B" w14:textId="77777777" w:rsidR="00686469" w:rsidRDefault="00686469" w:rsidP="00363992">
            <w:pPr>
              <w:rPr>
                <w:rFonts w:cs="Arial"/>
                <w:color w:val="000000"/>
                <w:sz w:val="16"/>
                <w:szCs w:val="16"/>
              </w:rPr>
            </w:pPr>
            <w:r>
              <w:rPr>
                <w:rFonts w:cs="Arial"/>
                <w:color w:val="000000"/>
                <w:sz w:val="16"/>
                <w:szCs w:val="16"/>
              </w:rPr>
              <w:t>214</w:t>
            </w:r>
          </w:p>
        </w:tc>
        <w:tc>
          <w:tcPr>
            <w:tcW w:w="167" w:type="pct"/>
            <w:hideMark/>
          </w:tcPr>
          <w:p w14:paraId="4A20D5F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0D2D6D" w14:textId="788ED91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835" w:type="pct"/>
            <w:hideMark/>
          </w:tcPr>
          <w:p w14:paraId="4A20D5FD" w14:textId="615BF685"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3" w:history="1">
              <w:proofErr w:type="spellStart"/>
              <w:proofErr w:type="gramStart"/>
              <w:r w:rsidR="00686469" w:rsidRPr="00E27919">
                <w:rPr>
                  <w:rFonts w:eastAsia="Times New Roman" w:cs="Arial"/>
                  <w:color w:val="0000FF"/>
                  <w:sz w:val="16"/>
                  <w:szCs w:val="16"/>
                  <w:u w:val="single"/>
                  <w:lang w:eastAsia="en-AU"/>
                </w:rPr>
                <w:t>cbc:PayableRoundingAmount</w:t>
              </w:r>
              <w:proofErr w:type="spellEnd"/>
              <w:proofErr w:type="gramEnd"/>
            </w:hyperlink>
          </w:p>
        </w:tc>
        <w:tc>
          <w:tcPr>
            <w:tcW w:w="364" w:type="pct"/>
            <w:hideMark/>
          </w:tcPr>
          <w:p w14:paraId="4A20D5F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F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959" w:type="pct"/>
            <w:hideMark/>
          </w:tcPr>
          <w:p w14:paraId="53B4A7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w:t>
            </w:r>
          </w:p>
          <w:p w14:paraId="4A20D600" w14:textId="4506153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686469" w:rsidRPr="00E27919" w14:paraId="4A20D60B"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3" w14:textId="77777777" w:rsidR="00686469" w:rsidRDefault="00686469" w:rsidP="00363992">
            <w:pPr>
              <w:rPr>
                <w:rFonts w:cs="Arial"/>
                <w:color w:val="000000"/>
                <w:sz w:val="16"/>
                <w:szCs w:val="16"/>
              </w:rPr>
            </w:pPr>
            <w:r>
              <w:rPr>
                <w:rFonts w:cs="Arial"/>
                <w:color w:val="000000"/>
                <w:sz w:val="16"/>
                <w:szCs w:val="16"/>
              </w:rPr>
              <w:t>215</w:t>
            </w:r>
          </w:p>
        </w:tc>
        <w:tc>
          <w:tcPr>
            <w:tcW w:w="167" w:type="pct"/>
            <w:hideMark/>
          </w:tcPr>
          <w:p w14:paraId="4A20D6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0110D8" w14:textId="3383B45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05" w14:textId="3494800C"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4" w:history="1">
              <w:r w:rsidR="00686469" w:rsidRPr="00E27919">
                <w:rPr>
                  <w:rFonts w:eastAsia="Times New Roman" w:cs="Arial"/>
                  <w:color w:val="0000FF"/>
                  <w:sz w:val="16"/>
                  <w:szCs w:val="16"/>
                  <w:u w:val="single"/>
                  <w:lang w:eastAsia="en-AU"/>
                </w:rPr>
                <w:t>      @currencyID</w:t>
              </w:r>
            </w:hyperlink>
          </w:p>
        </w:tc>
        <w:tc>
          <w:tcPr>
            <w:tcW w:w="364" w:type="pct"/>
            <w:hideMark/>
          </w:tcPr>
          <w:p w14:paraId="4A20D6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07"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08" w14:textId="77777777" w:rsidR="00686469" w:rsidRDefault="00686469"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C" w14:textId="77777777" w:rsidR="00686469" w:rsidRDefault="00686469" w:rsidP="00363992">
            <w:pPr>
              <w:rPr>
                <w:rFonts w:cs="Arial"/>
                <w:color w:val="000000"/>
                <w:sz w:val="16"/>
                <w:szCs w:val="16"/>
              </w:rPr>
            </w:pPr>
            <w:r>
              <w:rPr>
                <w:rFonts w:cs="Arial"/>
                <w:color w:val="000000"/>
                <w:sz w:val="16"/>
                <w:szCs w:val="16"/>
              </w:rPr>
              <w:t>216</w:t>
            </w:r>
          </w:p>
        </w:tc>
        <w:tc>
          <w:tcPr>
            <w:tcW w:w="167" w:type="pct"/>
            <w:hideMark/>
          </w:tcPr>
          <w:p w14:paraId="4A20D60D"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A984F14" w14:textId="55E8CC7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115</w:t>
            </w:r>
          </w:p>
        </w:tc>
        <w:tc>
          <w:tcPr>
            <w:tcW w:w="835" w:type="pct"/>
            <w:hideMark/>
          </w:tcPr>
          <w:p w14:paraId="4A20D60E" w14:textId="03F00910"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5" w:history="1">
              <w:proofErr w:type="spellStart"/>
              <w:proofErr w:type="gramStart"/>
              <w:r w:rsidR="00686469" w:rsidRPr="00E27919">
                <w:rPr>
                  <w:rFonts w:eastAsia="Times New Roman" w:cs="Arial"/>
                  <w:color w:val="0000FF"/>
                  <w:sz w:val="16"/>
                  <w:szCs w:val="16"/>
                  <w:u w:val="single"/>
                  <w:lang w:eastAsia="en-AU"/>
                </w:rPr>
                <w:t>cbc:PayableAmount</w:t>
              </w:r>
              <w:proofErr w:type="spellEnd"/>
              <w:proofErr w:type="gramEnd"/>
            </w:hyperlink>
          </w:p>
        </w:tc>
        <w:tc>
          <w:tcPr>
            <w:tcW w:w="364" w:type="pct"/>
            <w:hideMark/>
          </w:tcPr>
          <w:p w14:paraId="4A20D60F"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10"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959" w:type="pct"/>
            <w:hideMark/>
          </w:tcPr>
          <w:p w14:paraId="4A20D611" w14:textId="237E52A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686469" w:rsidRPr="00E27919" w14:paraId="4A20D6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4" w14:textId="77777777" w:rsidR="00686469" w:rsidRDefault="00686469" w:rsidP="00363992">
            <w:pPr>
              <w:rPr>
                <w:rFonts w:cs="Arial"/>
                <w:color w:val="000000"/>
                <w:sz w:val="16"/>
                <w:szCs w:val="16"/>
              </w:rPr>
            </w:pPr>
            <w:r>
              <w:rPr>
                <w:rFonts w:cs="Arial"/>
                <w:color w:val="000000"/>
                <w:sz w:val="16"/>
                <w:szCs w:val="16"/>
              </w:rPr>
              <w:t>217</w:t>
            </w:r>
          </w:p>
        </w:tc>
        <w:tc>
          <w:tcPr>
            <w:tcW w:w="167" w:type="pct"/>
            <w:hideMark/>
          </w:tcPr>
          <w:p w14:paraId="4A20D6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733F2C" w14:textId="5CCF73B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16" w14:textId="301E88CF"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6" w:history="1">
              <w:r w:rsidR="00686469" w:rsidRPr="00E27919">
                <w:rPr>
                  <w:rFonts w:eastAsia="Times New Roman" w:cs="Arial"/>
                  <w:color w:val="0000FF"/>
                  <w:sz w:val="16"/>
                  <w:szCs w:val="16"/>
                  <w:u w:val="single"/>
                  <w:lang w:eastAsia="en-AU"/>
                </w:rPr>
                <w:t>      @currencyID</w:t>
              </w:r>
            </w:hyperlink>
          </w:p>
        </w:tc>
        <w:tc>
          <w:tcPr>
            <w:tcW w:w="364" w:type="pct"/>
            <w:hideMark/>
          </w:tcPr>
          <w:p w14:paraId="4A20D6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1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1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2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D" w14:textId="77777777" w:rsidR="00686469" w:rsidRDefault="00686469" w:rsidP="00363992">
            <w:pPr>
              <w:rPr>
                <w:rFonts w:cs="Arial"/>
                <w:color w:val="000000"/>
                <w:sz w:val="16"/>
                <w:szCs w:val="16"/>
              </w:rPr>
            </w:pPr>
            <w:r>
              <w:rPr>
                <w:rFonts w:cs="Arial"/>
                <w:color w:val="000000"/>
                <w:sz w:val="16"/>
                <w:szCs w:val="16"/>
              </w:rPr>
              <w:t>218</w:t>
            </w:r>
          </w:p>
        </w:tc>
        <w:tc>
          <w:tcPr>
            <w:tcW w:w="167" w:type="pct"/>
            <w:hideMark/>
          </w:tcPr>
          <w:p w14:paraId="4A20D6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5E4734" w14:textId="2EE61D0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sidRPr="00076350">
              <w:rPr>
                <w:sz w:val="16"/>
                <w:szCs w:val="16"/>
              </w:rPr>
              <w:t>BG25</w:t>
            </w:r>
          </w:p>
        </w:tc>
        <w:tc>
          <w:tcPr>
            <w:tcW w:w="835" w:type="pct"/>
            <w:hideMark/>
          </w:tcPr>
          <w:p w14:paraId="4A20D61F" w14:textId="464B49E2" w:rsidR="0068646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7" w:history="1">
              <w:proofErr w:type="spellStart"/>
              <w:proofErr w:type="gramStart"/>
              <w:r w:rsidR="00686469" w:rsidRPr="00E27919">
                <w:rPr>
                  <w:rFonts w:eastAsia="Times New Roman" w:cs="Arial"/>
                  <w:color w:val="0000FF"/>
                  <w:sz w:val="16"/>
                  <w:szCs w:val="16"/>
                  <w:u w:val="single"/>
                  <w:lang w:eastAsia="en-AU"/>
                </w:rPr>
                <w:t>cac:InvoiceLine</w:t>
              </w:r>
              <w:proofErr w:type="spellEnd"/>
              <w:proofErr w:type="gramEnd"/>
            </w:hyperlink>
          </w:p>
          <w:p w14:paraId="4A20D6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E9461F">
              <w:rPr>
                <w:color w:val="auto"/>
              </w:rPr>
              <w:fldChar w:fldCharType="begin"/>
            </w:r>
            <w:r w:rsidR="00E9461F">
              <w:instrText xml:space="preserve"> HYPERLINK "http://docs.peppol.eu/poacc/billing/3.0/syntax/ubl-creditnote/cac-CreditNoteLine/" </w:instrText>
            </w:r>
            <w:r w:rsidR="00E9461F">
              <w:rPr>
                <w:color w:val="auto"/>
              </w:rPr>
              <w:fldChar w:fldCharType="separate"/>
            </w:r>
            <w:proofErr w:type="gramStart"/>
            <w:r w:rsidRPr="00E32DE3">
              <w:rPr>
                <w:rFonts w:eastAsia="Times New Roman" w:cs="Arial"/>
                <w:color w:val="0000FF"/>
                <w:sz w:val="16"/>
                <w:szCs w:val="16"/>
                <w:u w:val="single"/>
                <w:lang w:eastAsia="en-AU"/>
              </w:rPr>
              <w:t>cac:CreditNoteLine</w:t>
            </w:r>
            <w:proofErr w:type="spellEnd"/>
            <w:proofErr w:type="gramEnd"/>
            <w:r w:rsidR="00E9461F">
              <w:rPr>
                <w:rFonts w:eastAsia="Times New Roman" w:cs="Arial"/>
                <w:color w:val="0000FF"/>
                <w:sz w:val="16"/>
                <w:szCs w:val="16"/>
                <w:u w:val="single"/>
                <w:lang w:eastAsia="en-AU"/>
              </w:rPr>
              <w:fldChar w:fldCharType="end"/>
            </w:r>
            <w:r w:rsidRPr="00CC36FF">
              <w:rPr>
                <w:rFonts w:eastAsia="Times New Roman" w:cs="Arial"/>
                <w:color w:val="0000FF"/>
                <w:sz w:val="16"/>
                <w:szCs w:val="16"/>
                <w:u w:val="single"/>
                <w:lang w:eastAsia="en-AU"/>
              </w:rPr>
              <w:t>)</w:t>
            </w:r>
          </w:p>
        </w:tc>
        <w:tc>
          <w:tcPr>
            <w:tcW w:w="364" w:type="pct"/>
            <w:hideMark/>
          </w:tcPr>
          <w:p w14:paraId="4A20D62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1..n</w:t>
            </w:r>
            <w:proofErr w:type="gramEnd"/>
          </w:p>
        </w:tc>
        <w:tc>
          <w:tcPr>
            <w:tcW w:w="1683" w:type="pct"/>
            <w:hideMark/>
          </w:tcPr>
          <w:p w14:paraId="4A20D62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959" w:type="pct"/>
            <w:hideMark/>
          </w:tcPr>
          <w:p w14:paraId="4A20D6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686469" w:rsidRPr="00E27919" w14:paraId="4A20D62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6" w14:textId="77777777" w:rsidR="00686469" w:rsidRDefault="00686469" w:rsidP="00363992">
            <w:pPr>
              <w:rPr>
                <w:rFonts w:cs="Arial"/>
                <w:color w:val="000000"/>
                <w:sz w:val="16"/>
                <w:szCs w:val="16"/>
              </w:rPr>
            </w:pPr>
            <w:r>
              <w:rPr>
                <w:rFonts w:cs="Arial"/>
                <w:color w:val="000000"/>
                <w:sz w:val="16"/>
                <w:szCs w:val="16"/>
              </w:rPr>
              <w:t>219</w:t>
            </w:r>
          </w:p>
        </w:tc>
        <w:tc>
          <w:tcPr>
            <w:tcW w:w="167" w:type="pct"/>
            <w:hideMark/>
          </w:tcPr>
          <w:p w14:paraId="4A20D62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C4DFE1D" w14:textId="20C920E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835" w:type="pct"/>
            <w:hideMark/>
          </w:tcPr>
          <w:p w14:paraId="4A20D628" w14:textId="28DE8982"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2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2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959" w:type="pct"/>
            <w:hideMark/>
          </w:tcPr>
          <w:p w14:paraId="4A20D6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686469" w:rsidRPr="00E27919" w14:paraId="4A20D63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E" w14:textId="77777777" w:rsidR="00686469" w:rsidRDefault="00686469" w:rsidP="00363992">
            <w:pPr>
              <w:rPr>
                <w:rFonts w:cs="Arial"/>
                <w:color w:val="000000"/>
                <w:sz w:val="16"/>
                <w:szCs w:val="16"/>
              </w:rPr>
            </w:pPr>
            <w:r>
              <w:rPr>
                <w:rFonts w:cs="Arial"/>
                <w:color w:val="000000"/>
                <w:sz w:val="16"/>
                <w:szCs w:val="16"/>
              </w:rPr>
              <w:t>220</w:t>
            </w:r>
          </w:p>
        </w:tc>
        <w:tc>
          <w:tcPr>
            <w:tcW w:w="167" w:type="pct"/>
            <w:hideMark/>
          </w:tcPr>
          <w:p w14:paraId="4A20D62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37C4815" w14:textId="28B4081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127</w:t>
            </w:r>
          </w:p>
        </w:tc>
        <w:tc>
          <w:tcPr>
            <w:tcW w:w="835" w:type="pct"/>
            <w:hideMark/>
          </w:tcPr>
          <w:p w14:paraId="4A20D630" w14:textId="571AA016"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9"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D6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3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959" w:type="pct"/>
            <w:hideMark/>
          </w:tcPr>
          <w:p w14:paraId="4A20D633" w14:textId="1AA83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6" w14:textId="77777777" w:rsidR="00686469" w:rsidRDefault="00686469" w:rsidP="00363992">
            <w:pPr>
              <w:rPr>
                <w:rFonts w:cs="Arial"/>
                <w:color w:val="000000"/>
                <w:sz w:val="16"/>
                <w:szCs w:val="16"/>
              </w:rPr>
            </w:pPr>
            <w:r>
              <w:rPr>
                <w:rFonts w:cs="Arial"/>
                <w:color w:val="000000"/>
                <w:sz w:val="16"/>
                <w:szCs w:val="16"/>
              </w:rPr>
              <w:lastRenderedPageBreak/>
              <w:t>221</w:t>
            </w:r>
          </w:p>
        </w:tc>
        <w:tc>
          <w:tcPr>
            <w:tcW w:w="167" w:type="pct"/>
            <w:hideMark/>
          </w:tcPr>
          <w:p w14:paraId="4A20D637" w14:textId="77777777" w:rsidR="00686469" w:rsidRPr="003814B0"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65" w:type="pct"/>
          </w:tcPr>
          <w:p w14:paraId="31210AD5" w14:textId="68FD4DA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835" w:type="pct"/>
            <w:hideMark/>
          </w:tcPr>
          <w:p w14:paraId="4A20D638" w14:textId="41E60A2C" w:rsidR="0068646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0" w:history="1">
              <w:proofErr w:type="spellStart"/>
              <w:proofErr w:type="gramStart"/>
              <w:r w:rsidR="00686469" w:rsidRPr="00E27919">
                <w:rPr>
                  <w:rFonts w:eastAsia="Times New Roman" w:cs="Arial"/>
                  <w:color w:val="0000FF"/>
                  <w:sz w:val="16"/>
                  <w:szCs w:val="16"/>
                  <w:u w:val="single"/>
                  <w:lang w:eastAsia="en-AU"/>
                </w:rPr>
                <w:t>cbc:InvoicedQuantity</w:t>
              </w:r>
              <w:proofErr w:type="spellEnd"/>
              <w:proofErr w:type="gramEnd"/>
            </w:hyperlink>
          </w:p>
          <w:p w14:paraId="4A20D63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Pr>
                <w:rFonts w:eastAsia="Times New Roman" w:cs="Arial"/>
                <w:color w:val="0000FF"/>
                <w:sz w:val="16"/>
                <w:szCs w:val="16"/>
                <w:u w:val="single"/>
                <w:lang w:eastAsia="en-AU"/>
              </w:rPr>
              <w:t>cbc:</w:t>
            </w:r>
            <w:hyperlink r:id="rId321" w:history="1">
              <w:r w:rsidRPr="00E32DE3">
                <w:rPr>
                  <w:rStyle w:val="Hyperlink"/>
                  <w:rFonts w:eastAsia="Times New Roman" w:cs="Arial"/>
                  <w:sz w:val="16"/>
                  <w:szCs w:val="16"/>
                  <w:lang w:eastAsia="en-AU"/>
                </w:rPr>
                <w:t>CreditedQuantity</w:t>
              </w:r>
              <w:proofErr w:type="spellEnd"/>
            </w:hyperlink>
            <w:r w:rsidRPr="00B27E1E">
              <w:rPr>
                <w:rFonts w:eastAsia="Times New Roman" w:cs="Arial"/>
                <w:color w:val="0000FF"/>
                <w:sz w:val="16"/>
                <w:szCs w:val="16"/>
                <w:u w:val="single"/>
                <w:lang w:eastAsia="en-AU"/>
              </w:rPr>
              <w:t>)</w:t>
            </w:r>
          </w:p>
        </w:tc>
        <w:tc>
          <w:tcPr>
            <w:tcW w:w="364" w:type="pct"/>
            <w:hideMark/>
          </w:tcPr>
          <w:p w14:paraId="4A20D6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3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959" w:type="pct"/>
            <w:hideMark/>
          </w:tcPr>
          <w:p w14:paraId="4A20D63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686469" w:rsidRPr="00E27919" w14:paraId="4A20D6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F" w14:textId="77777777" w:rsidR="00686469" w:rsidRDefault="00686469" w:rsidP="00363992">
            <w:pPr>
              <w:rPr>
                <w:rFonts w:cs="Arial"/>
                <w:color w:val="000000"/>
                <w:sz w:val="16"/>
                <w:szCs w:val="16"/>
              </w:rPr>
            </w:pPr>
            <w:r>
              <w:rPr>
                <w:rFonts w:cs="Arial"/>
                <w:color w:val="000000"/>
                <w:sz w:val="16"/>
                <w:szCs w:val="16"/>
              </w:rPr>
              <w:t>222</w:t>
            </w:r>
          </w:p>
        </w:tc>
        <w:tc>
          <w:tcPr>
            <w:tcW w:w="167" w:type="pct"/>
            <w:hideMark/>
          </w:tcPr>
          <w:p w14:paraId="4A20D6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DB41AA" w14:textId="4C4F92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130</w:t>
            </w:r>
          </w:p>
        </w:tc>
        <w:tc>
          <w:tcPr>
            <w:tcW w:w="835" w:type="pct"/>
            <w:hideMark/>
          </w:tcPr>
          <w:p w14:paraId="4A20D641" w14:textId="5BA966D8"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2" w:history="1">
              <w:r w:rsidR="00686469" w:rsidRPr="00E27919">
                <w:rPr>
                  <w:rFonts w:eastAsia="Times New Roman" w:cs="Arial"/>
                  <w:color w:val="0000FF"/>
                  <w:sz w:val="16"/>
                  <w:szCs w:val="16"/>
                  <w:u w:val="single"/>
                  <w:lang w:eastAsia="en-AU"/>
                </w:rPr>
                <w:t>      @unitCode</w:t>
              </w:r>
            </w:hyperlink>
          </w:p>
        </w:tc>
        <w:tc>
          <w:tcPr>
            <w:tcW w:w="364" w:type="pct"/>
            <w:hideMark/>
          </w:tcPr>
          <w:p w14:paraId="4A20D6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64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686469" w:rsidRPr="00E27919" w14:paraId="4A20D6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48" w14:textId="77777777" w:rsidR="00686469" w:rsidRDefault="00686469" w:rsidP="00363992">
            <w:pPr>
              <w:rPr>
                <w:rFonts w:cs="Arial"/>
                <w:color w:val="000000"/>
                <w:sz w:val="16"/>
                <w:szCs w:val="16"/>
              </w:rPr>
            </w:pPr>
            <w:r>
              <w:rPr>
                <w:rFonts w:cs="Arial"/>
                <w:color w:val="000000"/>
                <w:sz w:val="16"/>
                <w:szCs w:val="16"/>
              </w:rPr>
              <w:t>223</w:t>
            </w:r>
          </w:p>
        </w:tc>
        <w:tc>
          <w:tcPr>
            <w:tcW w:w="167" w:type="pct"/>
            <w:hideMark/>
          </w:tcPr>
          <w:p w14:paraId="4A20D6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BCA6EAF" w14:textId="4F5D1CD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c>
          <w:tcPr>
            <w:tcW w:w="835" w:type="pct"/>
            <w:hideMark/>
          </w:tcPr>
          <w:p w14:paraId="4A20D64A" w14:textId="5272DE63"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3" w:history="1">
              <w:proofErr w:type="spellStart"/>
              <w:proofErr w:type="gramStart"/>
              <w:r w:rsidR="00686469" w:rsidRPr="00E27919">
                <w:rPr>
                  <w:rFonts w:eastAsia="Times New Roman" w:cs="Arial"/>
                  <w:color w:val="0000FF"/>
                  <w:sz w:val="16"/>
                  <w:szCs w:val="16"/>
                  <w:u w:val="single"/>
                  <w:lang w:eastAsia="en-AU"/>
                </w:rPr>
                <w:t>cbc:LineExtensionAmount</w:t>
              </w:r>
              <w:proofErr w:type="spellEnd"/>
              <w:proofErr w:type="gramEnd"/>
            </w:hyperlink>
          </w:p>
        </w:tc>
        <w:tc>
          <w:tcPr>
            <w:tcW w:w="364" w:type="pct"/>
            <w:hideMark/>
          </w:tcPr>
          <w:p w14:paraId="4A20D6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amount of the Invoice line. The amount is “net” without VAT, </w:t>
            </w:r>
            <w:proofErr w:type="gramStart"/>
            <w:r w:rsidRPr="00E27919">
              <w:rPr>
                <w:rFonts w:eastAsia="Times New Roman" w:cs="Arial"/>
                <w:color w:val="000000"/>
                <w:sz w:val="16"/>
                <w:szCs w:val="16"/>
                <w:lang w:eastAsia="en-AU"/>
              </w:rPr>
              <w:t>i.e.</w:t>
            </w:r>
            <w:proofErr w:type="gramEnd"/>
            <w:r w:rsidRPr="00E27919">
              <w:rPr>
                <w:rFonts w:eastAsia="Times New Roman" w:cs="Arial"/>
                <w:color w:val="000000"/>
                <w:sz w:val="16"/>
                <w:szCs w:val="16"/>
                <w:lang w:eastAsia="en-AU"/>
              </w:rPr>
              <w:t xml:space="preserve"> inclusive of line level allowances and charges as well as other relevant taxes. Must be rounded to maximum 2 decimals.</w:t>
            </w:r>
          </w:p>
        </w:tc>
        <w:tc>
          <w:tcPr>
            <w:tcW w:w="959" w:type="pct"/>
            <w:hideMark/>
          </w:tcPr>
          <w:p w14:paraId="2575FBF1" w14:textId="358BCC66" w:rsidR="0068646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A4F0AE4" w:rsidR="00686469" w:rsidRPr="00E2791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686469" w:rsidRPr="00E27919" w14:paraId="4A20D6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0" w14:textId="77777777" w:rsidR="00686469" w:rsidRDefault="00686469" w:rsidP="00363992">
            <w:pPr>
              <w:rPr>
                <w:rFonts w:cs="Arial"/>
                <w:color w:val="000000"/>
                <w:sz w:val="16"/>
                <w:szCs w:val="16"/>
              </w:rPr>
            </w:pPr>
            <w:r>
              <w:rPr>
                <w:rFonts w:cs="Arial"/>
                <w:color w:val="000000"/>
                <w:sz w:val="16"/>
                <w:szCs w:val="16"/>
              </w:rPr>
              <w:t>224</w:t>
            </w:r>
          </w:p>
        </w:tc>
        <w:tc>
          <w:tcPr>
            <w:tcW w:w="167" w:type="pct"/>
            <w:hideMark/>
          </w:tcPr>
          <w:p w14:paraId="4A20D6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70E5552" w14:textId="031B448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52" w14:textId="4004E69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4" w:history="1">
              <w:r w:rsidR="00686469" w:rsidRPr="00E27919">
                <w:rPr>
                  <w:rFonts w:eastAsia="Times New Roman" w:cs="Arial"/>
                  <w:color w:val="0000FF"/>
                  <w:sz w:val="16"/>
                  <w:szCs w:val="16"/>
                  <w:u w:val="single"/>
                  <w:lang w:eastAsia="en-AU"/>
                </w:rPr>
                <w:t>      @currencyID</w:t>
              </w:r>
            </w:hyperlink>
          </w:p>
        </w:tc>
        <w:tc>
          <w:tcPr>
            <w:tcW w:w="364" w:type="pct"/>
            <w:hideMark/>
          </w:tcPr>
          <w:p w14:paraId="4A20D6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1E0EF534" w14:textId="77777777" w:rsidR="00686469"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55" w14:textId="04A62B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8" w14:textId="77777777" w:rsidR="00686469" w:rsidRDefault="00686469" w:rsidP="00363992">
            <w:pPr>
              <w:rPr>
                <w:rFonts w:cs="Arial"/>
                <w:color w:val="000000"/>
                <w:sz w:val="16"/>
                <w:szCs w:val="16"/>
              </w:rPr>
            </w:pPr>
            <w:r>
              <w:rPr>
                <w:rFonts w:cs="Arial"/>
                <w:color w:val="000000"/>
                <w:sz w:val="16"/>
                <w:szCs w:val="16"/>
              </w:rPr>
              <w:t>225</w:t>
            </w:r>
          </w:p>
        </w:tc>
        <w:tc>
          <w:tcPr>
            <w:tcW w:w="167" w:type="pct"/>
            <w:hideMark/>
          </w:tcPr>
          <w:p w14:paraId="4A20D6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2618C62" w14:textId="0A73C7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133</w:t>
            </w:r>
          </w:p>
        </w:tc>
        <w:tc>
          <w:tcPr>
            <w:tcW w:w="835" w:type="pct"/>
            <w:hideMark/>
          </w:tcPr>
          <w:p w14:paraId="4A20D65A" w14:textId="1BEBDBF2"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5" w:history="1">
              <w:proofErr w:type="spellStart"/>
              <w:proofErr w:type="gramStart"/>
              <w:r w:rsidR="00686469" w:rsidRPr="00E27919">
                <w:rPr>
                  <w:rFonts w:eastAsia="Times New Roman" w:cs="Arial"/>
                  <w:color w:val="0000FF"/>
                  <w:sz w:val="16"/>
                  <w:szCs w:val="16"/>
                  <w:u w:val="single"/>
                  <w:lang w:eastAsia="en-AU"/>
                </w:rPr>
                <w:t>cbc:AccountingCost</w:t>
              </w:r>
              <w:proofErr w:type="spellEnd"/>
              <w:proofErr w:type="gramEnd"/>
            </w:hyperlink>
          </w:p>
        </w:tc>
        <w:tc>
          <w:tcPr>
            <w:tcW w:w="364" w:type="pct"/>
            <w:hideMark/>
          </w:tcPr>
          <w:p w14:paraId="4A20D6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5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D6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6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0" w14:textId="77777777" w:rsidR="00686469" w:rsidRDefault="00686469" w:rsidP="00363992">
            <w:pPr>
              <w:rPr>
                <w:rFonts w:cs="Arial"/>
                <w:color w:val="000000"/>
                <w:sz w:val="16"/>
                <w:szCs w:val="16"/>
              </w:rPr>
            </w:pPr>
            <w:r>
              <w:rPr>
                <w:rFonts w:cs="Arial"/>
                <w:color w:val="000000"/>
                <w:sz w:val="16"/>
                <w:szCs w:val="16"/>
              </w:rPr>
              <w:t>226</w:t>
            </w:r>
          </w:p>
        </w:tc>
        <w:tc>
          <w:tcPr>
            <w:tcW w:w="167" w:type="pct"/>
            <w:hideMark/>
          </w:tcPr>
          <w:p w14:paraId="4A20D6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3BFCA5" w14:textId="6F67F18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BG26</w:t>
            </w:r>
          </w:p>
        </w:tc>
        <w:tc>
          <w:tcPr>
            <w:tcW w:w="835" w:type="pct"/>
            <w:hideMark/>
          </w:tcPr>
          <w:p w14:paraId="4A20D662" w14:textId="335371A8"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6" w:history="1">
              <w:proofErr w:type="spellStart"/>
              <w:proofErr w:type="gramStart"/>
              <w:r w:rsidR="00686469" w:rsidRPr="00E27919">
                <w:rPr>
                  <w:rFonts w:eastAsia="Times New Roman" w:cs="Arial"/>
                  <w:color w:val="0000FF"/>
                  <w:sz w:val="16"/>
                  <w:szCs w:val="16"/>
                  <w:u w:val="single"/>
                  <w:lang w:eastAsia="en-AU"/>
                </w:rPr>
                <w:t>cac:InvoicePeriod</w:t>
              </w:r>
              <w:proofErr w:type="spellEnd"/>
              <w:proofErr w:type="gramEnd"/>
            </w:hyperlink>
          </w:p>
        </w:tc>
        <w:tc>
          <w:tcPr>
            <w:tcW w:w="364" w:type="pct"/>
            <w:hideMark/>
          </w:tcPr>
          <w:p w14:paraId="4A20D6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959" w:type="pct"/>
            <w:hideMark/>
          </w:tcPr>
          <w:p w14:paraId="4A20D665" w14:textId="39367880"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6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8" w14:textId="77777777" w:rsidR="00686469" w:rsidRDefault="00686469" w:rsidP="00363992">
            <w:pPr>
              <w:rPr>
                <w:rFonts w:cs="Arial"/>
                <w:color w:val="000000"/>
                <w:sz w:val="16"/>
                <w:szCs w:val="16"/>
              </w:rPr>
            </w:pPr>
            <w:r>
              <w:rPr>
                <w:rFonts w:cs="Arial"/>
                <w:color w:val="000000"/>
                <w:sz w:val="16"/>
                <w:szCs w:val="16"/>
              </w:rPr>
              <w:t>227</w:t>
            </w:r>
          </w:p>
        </w:tc>
        <w:tc>
          <w:tcPr>
            <w:tcW w:w="167" w:type="pct"/>
            <w:hideMark/>
          </w:tcPr>
          <w:p w14:paraId="4A20D66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FC88FDB" w14:textId="7E9D167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134</w:t>
            </w:r>
          </w:p>
        </w:tc>
        <w:tc>
          <w:tcPr>
            <w:tcW w:w="835" w:type="pct"/>
            <w:hideMark/>
          </w:tcPr>
          <w:p w14:paraId="4A20D66A" w14:textId="4F580BC6"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7" w:history="1">
              <w:proofErr w:type="spellStart"/>
              <w:proofErr w:type="gramStart"/>
              <w:r w:rsidR="00686469" w:rsidRPr="00E27919">
                <w:rPr>
                  <w:rFonts w:eastAsia="Times New Roman" w:cs="Arial"/>
                  <w:color w:val="0000FF"/>
                  <w:sz w:val="16"/>
                  <w:szCs w:val="16"/>
                  <w:u w:val="single"/>
                  <w:lang w:eastAsia="en-AU"/>
                </w:rPr>
                <w:t>cbc:StartDate</w:t>
              </w:r>
              <w:proofErr w:type="spellEnd"/>
              <w:proofErr w:type="gramEnd"/>
            </w:hyperlink>
          </w:p>
        </w:tc>
        <w:tc>
          <w:tcPr>
            <w:tcW w:w="364" w:type="pct"/>
            <w:hideMark/>
          </w:tcPr>
          <w:p w14:paraId="4A20D6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C" w14:textId="234DB0D4"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959" w:type="pct"/>
            <w:hideMark/>
          </w:tcPr>
          <w:p w14:paraId="4A20D66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686469" w:rsidRPr="00E27919" w14:paraId="4A20D67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0" w14:textId="77777777" w:rsidR="00686469" w:rsidRDefault="00686469" w:rsidP="00363992">
            <w:pPr>
              <w:rPr>
                <w:rFonts w:cs="Arial"/>
                <w:color w:val="000000"/>
                <w:sz w:val="16"/>
                <w:szCs w:val="16"/>
              </w:rPr>
            </w:pPr>
            <w:r>
              <w:rPr>
                <w:rFonts w:cs="Arial"/>
                <w:color w:val="000000"/>
                <w:sz w:val="16"/>
                <w:szCs w:val="16"/>
              </w:rPr>
              <w:t>228</w:t>
            </w:r>
          </w:p>
        </w:tc>
        <w:tc>
          <w:tcPr>
            <w:tcW w:w="167" w:type="pct"/>
            <w:hideMark/>
          </w:tcPr>
          <w:p w14:paraId="4A20D67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CFA7484" w14:textId="46C34A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135</w:t>
            </w:r>
          </w:p>
        </w:tc>
        <w:tc>
          <w:tcPr>
            <w:tcW w:w="835" w:type="pct"/>
            <w:hideMark/>
          </w:tcPr>
          <w:p w14:paraId="4A20D672" w14:textId="4C43B819"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8" w:history="1">
              <w:proofErr w:type="spellStart"/>
              <w:proofErr w:type="gramStart"/>
              <w:r w:rsidR="00686469" w:rsidRPr="00E27919">
                <w:rPr>
                  <w:rFonts w:eastAsia="Times New Roman" w:cs="Arial"/>
                  <w:color w:val="0000FF"/>
                  <w:sz w:val="16"/>
                  <w:szCs w:val="16"/>
                  <w:u w:val="single"/>
                  <w:lang w:eastAsia="en-AU"/>
                </w:rPr>
                <w:t>cbc:EndDate</w:t>
              </w:r>
              <w:proofErr w:type="spellEnd"/>
              <w:proofErr w:type="gramEnd"/>
            </w:hyperlink>
          </w:p>
        </w:tc>
        <w:tc>
          <w:tcPr>
            <w:tcW w:w="364" w:type="pct"/>
            <w:hideMark/>
          </w:tcPr>
          <w:p w14:paraId="4A20D6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4" w14:textId="1175D6DF"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959" w:type="pct"/>
            <w:hideMark/>
          </w:tcPr>
          <w:p w14:paraId="4A20D67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686469" w:rsidRPr="00E27919" w14:paraId="4A20D67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8" w14:textId="77777777" w:rsidR="00686469" w:rsidRDefault="00686469" w:rsidP="00363992">
            <w:pPr>
              <w:rPr>
                <w:rFonts w:cs="Arial"/>
                <w:color w:val="000000"/>
                <w:sz w:val="16"/>
                <w:szCs w:val="16"/>
              </w:rPr>
            </w:pPr>
            <w:r>
              <w:rPr>
                <w:rFonts w:cs="Arial"/>
                <w:color w:val="000000"/>
                <w:sz w:val="16"/>
                <w:szCs w:val="16"/>
              </w:rPr>
              <w:t>229</w:t>
            </w:r>
          </w:p>
        </w:tc>
        <w:tc>
          <w:tcPr>
            <w:tcW w:w="167" w:type="pct"/>
            <w:hideMark/>
          </w:tcPr>
          <w:p w14:paraId="4A20D67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51D4CEC" w14:textId="048F725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7A" w14:textId="0F54D934"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9" w:history="1">
              <w:proofErr w:type="spellStart"/>
              <w:proofErr w:type="gramStart"/>
              <w:r w:rsidR="00686469" w:rsidRPr="00E27919">
                <w:rPr>
                  <w:rFonts w:eastAsia="Times New Roman" w:cs="Arial"/>
                  <w:color w:val="0000FF"/>
                  <w:sz w:val="16"/>
                  <w:szCs w:val="16"/>
                  <w:u w:val="single"/>
                  <w:lang w:eastAsia="en-AU"/>
                </w:rPr>
                <w:t>cac:OrderLineReference</w:t>
              </w:r>
              <w:proofErr w:type="spellEnd"/>
              <w:proofErr w:type="gramEnd"/>
            </w:hyperlink>
          </w:p>
        </w:tc>
        <w:tc>
          <w:tcPr>
            <w:tcW w:w="364" w:type="pct"/>
            <w:hideMark/>
          </w:tcPr>
          <w:p w14:paraId="4A20D67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8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0" w14:textId="77777777" w:rsidR="00686469" w:rsidRDefault="00686469" w:rsidP="00363992">
            <w:pPr>
              <w:rPr>
                <w:rFonts w:cs="Arial"/>
                <w:color w:val="000000"/>
                <w:sz w:val="16"/>
                <w:szCs w:val="16"/>
              </w:rPr>
            </w:pPr>
            <w:r>
              <w:rPr>
                <w:rFonts w:cs="Arial"/>
                <w:color w:val="000000"/>
                <w:sz w:val="16"/>
                <w:szCs w:val="16"/>
              </w:rPr>
              <w:t>230</w:t>
            </w:r>
          </w:p>
        </w:tc>
        <w:tc>
          <w:tcPr>
            <w:tcW w:w="167" w:type="pct"/>
            <w:hideMark/>
          </w:tcPr>
          <w:p w14:paraId="4A20D68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DE1D515" w14:textId="60AF3240"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132</w:t>
            </w:r>
          </w:p>
        </w:tc>
        <w:tc>
          <w:tcPr>
            <w:tcW w:w="835" w:type="pct"/>
            <w:hideMark/>
          </w:tcPr>
          <w:p w14:paraId="4A20D682" w14:textId="101CD9F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0" w:history="1">
              <w:proofErr w:type="spellStart"/>
              <w:proofErr w:type="gramStart"/>
              <w:r w:rsidR="00686469" w:rsidRPr="00E27919">
                <w:rPr>
                  <w:rFonts w:eastAsia="Times New Roman" w:cs="Arial"/>
                  <w:color w:val="0000FF"/>
                  <w:sz w:val="16"/>
                  <w:szCs w:val="16"/>
                  <w:u w:val="single"/>
                  <w:lang w:eastAsia="en-AU"/>
                </w:rPr>
                <w:t>cbc:LineID</w:t>
              </w:r>
              <w:proofErr w:type="spellEnd"/>
              <w:proofErr w:type="gramEnd"/>
            </w:hyperlink>
          </w:p>
        </w:tc>
        <w:tc>
          <w:tcPr>
            <w:tcW w:w="364" w:type="pct"/>
            <w:hideMark/>
          </w:tcPr>
          <w:p w14:paraId="4A20D68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8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959" w:type="pct"/>
            <w:hideMark/>
          </w:tcPr>
          <w:p w14:paraId="4A20D685" w14:textId="5E54FD4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8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8" w14:textId="77777777" w:rsidR="00686469" w:rsidRDefault="00686469" w:rsidP="00363992">
            <w:pPr>
              <w:rPr>
                <w:rFonts w:cs="Arial"/>
                <w:color w:val="000000"/>
                <w:sz w:val="16"/>
                <w:szCs w:val="16"/>
              </w:rPr>
            </w:pPr>
            <w:r>
              <w:rPr>
                <w:rFonts w:cs="Arial"/>
                <w:color w:val="000000"/>
                <w:sz w:val="16"/>
                <w:szCs w:val="16"/>
              </w:rPr>
              <w:t>231</w:t>
            </w:r>
          </w:p>
        </w:tc>
        <w:tc>
          <w:tcPr>
            <w:tcW w:w="167" w:type="pct"/>
            <w:hideMark/>
          </w:tcPr>
          <w:p w14:paraId="4A20D68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A87D6B6" w14:textId="556E733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8A" w14:textId="1BB85B00"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1" w:history="1">
              <w:proofErr w:type="spellStart"/>
              <w:proofErr w:type="gramStart"/>
              <w:r w:rsidR="00686469" w:rsidRPr="00E27919">
                <w:rPr>
                  <w:rFonts w:eastAsia="Times New Roman" w:cs="Arial"/>
                  <w:color w:val="0000FF"/>
                  <w:sz w:val="16"/>
                  <w:szCs w:val="16"/>
                  <w:u w:val="single"/>
                  <w:lang w:eastAsia="en-AU"/>
                </w:rPr>
                <w:t>cac:DocumentReference</w:t>
              </w:r>
              <w:proofErr w:type="spellEnd"/>
              <w:proofErr w:type="gramEnd"/>
            </w:hyperlink>
          </w:p>
        </w:tc>
        <w:tc>
          <w:tcPr>
            <w:tcW w:w="364" w:type="pct"/>
            <w:hideMark/>
          </w:tcPr>
          <w:p w14:paraId="4A20D6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8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5EE9DD7" w14:textId="2EA53A3B" w:rsidR="00686469" w:rsidRPr="006B7B74" w:rsidRDefault="0068646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14479AFD"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686469" w:rsidRPr="00E27919" w14:paraId="4A20D69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0" w14:textId="77777777" w:rsidR="00686469" w:rsidRDefault="00686469" w:rsidP="00363992">
            <w:pPr>
              <w:rPr>
                <w:rFonts w:cs="Arial"/>
                <w:color w:val="000000"/>
                <w:sz w:val="16"/>
                <w:szCs w:val="16"/>
              </w:rPr>
            </w:pPr>
            <w:r>
              <w:rPr>
                <w:rFonts w:cs="Arial"/>
                <w:color w:val="000000"/>
                <w:sz w:val="16"/>
                <w:szCs w:val="16"/>
              </w:rPr>
              <w:t>232</w:t>
            </w:r>
          </w:p>
        </w:tc>
        <w:tc>
          <w:tcPr>
            <w:tcW w:w="167" w:type="pct"/>
            <w:hideMark/>
          </w:tcPr>
          <w:p w14:paraId="4A20D69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49FF25" w14:textId="0472A77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c>
          <w:tcPr>
            <w:tcW w:w="835" w:type="pct"/>
            <w:hideMark/>
          </w:tcPr>
          <w:p w14:paraId="4A20D692" w14:textId="1844B114"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9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9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959" w:type="pct"/>
            <w:hideMark/>
          </w:tcPr>
          <w:p w14:paraId="4A20D69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9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8" w14:textId="77777777" w:rsidR="00686469" w:rsidRDefault="00686469" w:rsidP="00363992">
            <w:pPr>
              <w:rPr>
                <w:rFonts w:cs="Arial"/>
                <w:color w:val="000000"/>
                <w:sz w:val="16"/>
                <w:szCs w:val="16"/>
              </w:rPr>
            </w:pPr>
            <w:r>
              <w:rPr>
                <w:rFonts w:cs="Arial"/>
                <w:color w:val="000000"/>
                <w:sz w:val="16"/>
                <w:szCs w:val="16"/>
              </w:rPr>
              <w:lastRenderedPageBreak/>
              <w:t>233</w:t>
            </w:r>
          </w:p>
        </w:tc>
        <w:tc>
          <w:tcPr>
            <w:tcW w:w="167" w:type="pct"/>
            <w:hideMark/>
          </w:tcPr>
          <w:p w14:paraId="4A20D69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4C4FED" w14:textId="653F2980"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128-1</w:t>
            </w:r>
          </w:p>
        </w:tc>
        <w:tc>
          <w:tcPr>
            <w:tcW w:w="835" w:type="pct"/>
            <w:hideMark/>
          </w:tcPr>
          <w:p w14:paraId="4A20D69A" w14:textId="17CDEEBC"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3" w:history="1">
              <w:r w:rsidR="00686469" w:rsidRPr="00E27919">
                <w:rPr>
                  <w:rFonts w:eastAsia="Times New Roman" w:cs="Arial"/>
                  <w:color w:val="0000FF"/>
                  <w:sz w:val="16"/>
                  <w:szCs w:val="16"/>
                  <w:u w:val="single"/>
                  <w:lang w:eastAsia="en-AU"/>
                </w:rPr>
                <w:t>        @schemeID</w:t>
              </w:r>
            </w:hyperlink>
          </w:p>
        </w:tc>
        <w:tc>
          <w:tcPr>
            <w:tcW w:w="364" w:type="pct"/>
            <w:hideMark/>
          </w:tcPr>
          <w:p w14:paraId="4A20D69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69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959" w:type="pct"/>
            <w:hideMark/>
          </w:tcPr>
          <w:p w14:paraId="4A20D69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A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0" w14:textId="77777777" w:rsidR="00686469" w:rsidRDefault="00686469" w:rsidP="00363992">
            <w:pPr>
              <w:rPr>
                <w:rFonts w:cs="Arial"/>
                <w:color w:val="000000"/>
                <w:sz w:val="16"/>
                <w:szCs w:val="16"/>
              </w:rPr>
            </w:pPr>
            <w:r>
              <w:rPr>
                <w:rFonts w:cs="Arial"/>
                <w:color w:val="000000"/>
                <w:sz w:val="16"/>
                <w:szCs w:val="16"/>
              </w:rPr>
              <w:t>234</w:t>
            </w:r>
          </w:p>
        </w:tc>
        <w:tc>
          <w:tcPr>
            <w:tcW w:w="167" w:type="pct"/>
            <w:hideMark/>
          </w:tcPr>
          <w:p w14:paraId="4A20D6A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5CCFDE" w14:textId="6C4DF1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A2" w14:textId="54A328B0"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4" w:history="1">
              <w:proofErr w:type="spellStart"/>
              <w:proofErr w:type="gramStart"/>
              <w:r w:rsidR="00686469" w:rsidRPr="00E27919">
                <w:rPr>
                  <w:rFonts w:eastAsia="Times New Roman" w:cs="Arial"/>
                  <w:color w:val="0000FF"/>
                  <w:sz w:val="16"/>
                  <w:szCs w:val="16"/>
                  <w:u w:val="single"/>
                  <w:lang w:eastAsia="en-AU"/>
                </w:rPr>
                <w:t>cbc:DocumentTypeCode</w:t>
              </w:r>
              <w:proofErr w:type="spellEnd"/>
              <w:proofErr w:type="gramEnd"/>
            </w:hyperlink>
          </w:p>
        </w:tc>
        <w:tc>
          <w:tcPr>
            <w:tcW w:w="364" w:type="pct"/>
            <w:hideMark/>
          </w:tcPr>
          <w:p w14:paraId="4A20D6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A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959" w:type="pct"/>
            <w:hideMark/>
          </w:tcPr>
          <w:p w14:paraId="4A20D6A5" w14:textId="5009E00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686469" w:rsidRPr="00E27919" w14:paraId="4A20D6A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8" w14:textId="77777777" w:rsidR="00686469" w:rsidRDefault="00686469" w:rsidP="00363992">
            <w:pPr>
              <w:rPr>
                <w:rFonts w:cs="Arial"/>
                <w:color w:val="000000"/>
                <w:sz w:val="16"/>
                <w:szCs w:val="16"/>
              </w:rPr>
            </w:pPr>
            <w:r>
              <w:rPr>
                <w:rFonts w:cs="Arial"/>
                <w:color w:val="000000"/>
                <w:sz w:val="16"/>
                <w:szCs w:val="16"/>
              </w:rPr>
              <w:t>235</w:t>
            </w:r>
          </w:p>
        </w:tc>
        <w:tc>
          <w:tcPr>
            <w:tcW w:w="167" w:type="pct"/>
            <w:hideMark/>
          </w:tcPr>
          <w:p w14:paraId="4A20D6A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DE76091" w14:textId="7B7FCC92"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D6AA" w14:textId="0D9F28A8"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5"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6A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6A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959" w:type="pct"/>
            <w:hideMark/>
          </w:tcPr>
          <w:p w14:paraId="4A20D6A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B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0" w14:textId="77777777" w:rsidR="00686469" w:rsidRDefault="00686469" w:rsidP="00363992">
            <w:pPr>
              <w:rPr>
                <w:rFonts w:cs="Arial"/>
                <w:color w:val="000000"/>
                <w:sz w:val="16"/>
                <w:szCs w:val="16"/>
              </w:rPr>
            </w:pPr>
            <w:r>
              <w:rPr>
                <w:rFonts w:cs="Arial"/>
                <w:color w:val="000000"/>
                <w:sz w:val="16"/>
                <w:szCs w:val="16"/>
              </w:rPr>
              <w:t>236</w:t>
            </w:r>
          </w:p>
        </w:tc>
        <w:tc>
          <w:tcPr>
            <w:tcW w:w="167" w:type="pct"/>
            <w:hideMark/>
          </w:tcPr>
          <w:p w14:paraId="4A20D6B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83BC89" w14:textId="1E1E8487" w:rsidR="00686469" w:rsidRPr="00EA3C9C" w:rsidRDefault="0033584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B2" w14:textId="2070629C"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6"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6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B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B5" w14:textId="10BEBB7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6B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8" w14:textId="77777777" w:rsidR="00686469" w:rsidRDefault="00686469" w:rsidP="00363992">
            <w:pPr>
              <w:rPr>
                <w:rFonts w:cs="Arial"/>
                <w:color w:val="000000"/>
                <w:sz w:val="16"/>
                <w:szCs w:val="16"/>
              </w:rPr>
            </w:pPr>
            <w:r>
              <w:rPr>
                <w:rFonts w:cs="Arial"/>
                <w:color w:val="000000"/>
                <w:sz w:val="16"/>
                <w:szCs w:val="16"/>
              </w:rPr>
              <w:t>237</w:t>
            </w:r>
          </w:p>
        </w:tc>
        <w:tc>
          <w:tcPr>
            <w:tcW w:w="167" w:type="pct"/>
            <w:hideMark/>
          </w:tcPr>
          <w:p w14:paraId="4A20D6B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7F3C1B7" w14:textId="5042F689"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105</w:t>
            </w:r>
          </w:p>
        </w:tc>
        <w:tc>
          <w:tcPr>
            <w:tcW w:w="835" w:type="pct"/>
            <w:hideMark/>
          </w:tcPr>
          <w:p w14:paraId="4A20D6BA" w14:textId="62E4A0A5"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7" w:history="1">
              <w:proofErr w:type="spellStart"/>
              <w:proofErr w:type="gramStart"/>
              <w:r w:rsidR="00686469" w:rsidRPr="00E27919">
                <w:rPr>
                  <w:rFonts w:eastAsia="Times New Roman" w:cs="Arial"/>
                  <w:color w:val="0000FF"/>
                  <w:sz w:val="16"/>
                  <w:szCs w:val="16"/>
                  <w:u w:val="single"/>
                  <w:lang w:eastAsia="en-AU"/>
                </w:rPr>
                <w:t>cbc:AllowanceChargeReasonCode</w:t>
              </w:r>
              <w:proofErr w:type="spellEnd"/>
              <w:proofErr w:type="gramEnd"/>
            </w:hyperlink>
          </w:p>
        </w:tc>
        <w:tc>
          <w:tcPr>
            <w:tcW w:w="364" w:type="pct"/>
            <w:hideMark/>
          </w:tcPr>
          <w:p w14:paraId="4A20D6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B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959" w:type="pct"/>
            <w:hideMark/>
          </w:tcPr>
          <w:p w14:paraId="4A20D6BD" w14:textId="77777777"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686469" w:rsidRPr="00E27919" w14:paraId="4A20D6C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0" w14:textId="77777777" w:rsidR="00686469" w:rsidRDefault="00686469" w:rsidP="00363992">
            <w:pPr>
              <w:rPr>
                <w:rFonts w:cs="Arial"/>
                <w:color w:val="000000"/>
                <w:sz w:val="16"/>
                <w:szCs w:val="16"/>
              </w:rPr>
            </w:pPr>
            <w:r>
              <w:rPr>
                <w:rFonts w:cs="Arial"/>
                <w:color w:val="000000"/>
                <w:sz w:val="16"/>
                <w:szCs w:val="16"/>
              </w:rPr>
              <w:t>238</w:t>
            </w:r>
          </w:p>
        </w:tc>
        <w:tc>
          <w:tcPr>
            <w:tcW w:w="167" w:type="pct"/>
            <w:hideMark/>
          </w:tcPr>
          <w:p w14:paraId="4A20D6C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9484C92" w14:textId="56CBE7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c>
          <w:tcPr>
            <w:tcW w:w="835" w:type="pct"/>
            <w:hideMark/>
          </w:tcPr>
          <w:p w14:paraId="4A20D6C2" w14:textId="5D5B7946"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8" w:history="1">
              <w:proofErr w:type="spellStart"/>
              <w:proofErr w:type="gramStart"/>
              <w:r w:rsidR="00686469" w:rsidRPr="00E27919">
                <w:rPr>
                  <w:rFonts w:eastAsia="Times New Roman" w:cs="Arial"/>
                  <w:color w:val="0000FF"/>
                  <w:sz w:val="16"/>
                  <w:szCs w:val="16"/>
                  <w:u w:val="single"/>
                  <w:lang w:eastAsia="en-AU"/>
                </w:rPr>
                <w:t>cbc:AllowanceChargeReason</w:t>
              </w:r>
              <w:proofErr w:type="spellEnd"/>
              <w:proofErr w:type="gramEnd"/>
            </w:hyperlink>
          </w:p>
        </w:tc>
        <w:tc>
          <w:tcPr>
            <w:tcW w:w="364" w:type="pct"/>
            <w:hideMark/>
          </w:tcPr>
          <w:p w14:paraId="4A20D6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959" w:type="pct"/>
            <w:hideMark/>
          </w:tcPr>
          <w:p w14:paraId="4A20D6C5" w14:textId="48BFCFA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p>
        </w:tc>
      </w:tr>
      <w:tr w:rsidR="00686469" w:rsidRPr="00E27919" w14:paraId="4A20D6C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8" w14:textId="77777777" w:rsidR="00686469" w:rsidRDefault="00686469" w:rsidP="00363992">
            <w:pPr>
              <w:rPr>
                <w:rFonts w:cs="Arial"/>
                <w:color w:val="000000"/>
                <w:sz w:val="16"/>
                <w:szCs w:val="16"/>
              </w:rPr>
            </w:pPr>
            <w:r>
              <w:rPr>
                <w:rFonts w:cs="Arial"/>
                <w:color w:val="000000"/>
                <w:sz w:val="16"/>
                <w:szCs w:val="16"/>
              </w:rPr>
              <w:t>239</w:t>
            </w:r>
          </w:p>
        </w:tc>
        <w:tc>
          <w:tcPr>
            <w:tcW w:w="167" w:type="pct"/>
            <w:hideMark/>
          </w:tcPr>
          <w:p w14:paraId="4A20D6C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7C079E" w14:textId="4263E53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101</w:t>
            </w:r>
          </w:p>
        </w:tc>
        <w:tc>
          <w:tcPr>
            <w:tcW w:w="835" w:type="pct"/>
            <w:hideMark/>
          </w:tcPr>
          <w:p w14:paraId="4A20D6CA" w14:textId="05AE443A"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9" w:history="1">
              <w:proofErr w:type="spellStart"/>
              <w:proofErr w:type="gramStart"/>
              <w:r w:rsidR="00686469" w:rsidRPr="00E27919">
                <w:rPr>
                  <w:rFonts w:eastAsia="Times New Roman" w:cs="Arial"/>
                  <w:color w:val="0000FF"/>
                  <w:sz w:val="16"/>
                  <w:szCs w:val="16"/>
                  <w:u w:val="single"/>
                  <w:lang w:eastAsia="en-AU"/>
                </w:rPr>
                <w:t>cbc:MultiplierFactorNumeric</w:t>
              </w:r>
              <w:proofErr w:type="spellEnd"/>
              <w:proofErr w:type="gramEnd"/>
            </w:hyperlink>
          </w:p>
        </w:tc>
        <w:tc>
          <w:tcPr>
            <w:tcW w:w="364" w:type="pct"/>
            <w:hideMark/>
          </w:tcPr>
          <w:p w14:paraId="4A20D6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959" w:type="pct"/>
            <w:hideMark/>
          </w:tcPr>
          <w:p w14:paraId="4A20D6C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6D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0" w14:textId="77777777" w:rsidR="00686469" w:rsidRDefault="00686469" w:rsidP="00363992">
            <w:pPr>
              <w:rPr>
                <w:rFonts w:cs="Arial"/>
                <w:color w:val="000000"/>
                <w:sz w:val="16"/>
                <w:szCs w:val="16"/>
              </w:rPr>
            </w:pPr>
            <w:r>
              <w:rPr>
                <w:rFonts w:cs="Arial"/>
                <w:color w:val="000000"/>
                <w:sz w:val="16"/>
                <w:szCs w:val="16"/>
              </w:rPr>
              <w:t>240</w:t>
            </w:r>
          </w:p>
        </w:tc>
        <w:tc>
          <w:tcPr>
            <w:tcW w:w="167" w:type="pct"/>
            <w:hideMark/>
          </w:tcPr>
          <w:p w14:paraId="4A20D6D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ADB382" w14:textId="6FAA00F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099</w:t>
            </w:r>
          </w:p>
        </w:tc>
        <w:tc>
          <w:tcPr>
            <w:tcW w:w="835" w:type="pct"/>
            <w:hideMark/>
          </w:tcPr>
          <w:p w14:paraId="4A20D6D2" w14:textId="763CE1C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0"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6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D4" w14:textId="02534894"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6D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686469" w:rsidRPr="00E27919" w14:paraId="4A20D6D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8" w14:textId="77777777" w:rsidR="00686469" w:rsidRDefault="00686469" w:rsidP="00363992">
            <w:pPr>
              <w:rPr>
                <w:rFonts w:cs="Arial"/>
                <w:color w:val="000000"/>
                <w:sz w:val="16"/>
                <w:szCs w:val="16"/>
              </w:rPr>
            </w:pPr>
            <w:r>
              <w:rPr>
                <w:rFonts w:cs="Arial"/>
                <w:color w:val="000000"/>
                <w:sz w:val="16"/>
                <w:szCs w:val="16"/>
              </w:rPr>
              <w:t>241</w:t>
            </w:r>
          </w:p>
        </w:tc>
        <w:tc>
          <w:tcPr>
            <w:tcW w:w="167" w:type="pct"/>
            <w:hideMark/>
          </w:tcPr>
          <w:p w14:paraId="4A20D6D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A096B78" w14:textId="45437C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DA" w14:textId="5ACC4895"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1" w:history="1">
              <w:r w:rsidR="00686469" w:rsidRPr="00E27919">
                <w:rPr>
                  <w:rFonts w:eastAsia="Times New Roman" w:cs="Arial"/>
                  <w:color w:val="0000FF"/>
                  <w:sz w:val="16"/>
                  <w:szCs w:val="16"/>
                  <w:u w:val="single"/>
                  <w:lang w:eastAsia="en-AU"/>
                </w:rPr>
                <w:t>        @currencyID</w:t>
              </w:r>
            </w:hyperlink>
          </w:p>
        </w:tc>
        <w:tc>
          <w:tcPr>
            <w:tcW w:w="364" w:type="pct"/>
            <w:hideMark/>
          </w:tcPr>
          <w:p w14:paraId="4A20D6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D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5856EB0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DD" w14:textId="036F77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E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0" w14:textId="77777777" w:rsidR="00686469" w:rsidRDefault="00686469" w:rsidP="00363992">
            <w:pPr>
              <w:rPr>
                <w:rFonts w:cs="Arial"/>
                <w:color w:val="000000"/>
                <w:sz w:val="16"/>
                <w:szCs w:val="16"/>
              </w:rPr>
            </w:pPr>
            <w:r>
              <w:rPr>
                <w:rFonts w:cs="Arial"/>
                <w:color w:val="000000"/>
                <w:sz w:val="16"/>
                <w:szCs w:val="16"/>
              </w:rPr>
              <w:t>242</w:t>
            </w:r>
          </w:p>
        </w:tc>
        <w:tc>
          <w:tcPr>
            <w:tcW w:w="167" w:type="pct"/>
            <w:hideMark/>
          </w:tcPr>
          <w:p w14:paraId="4A20D6E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99DB37" w14:textId="27EE343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100</w:t>
            </w:r>
          </w:p>
        </w:tc>
        <w:tc>
          <w:tcPr>
            <w:tcW w:w="835" w:type="pct"/>
            <w:hideMark/>
          </w:tcPr>
          <w:p w14:paraId="4A20D6E2" w14:textId="066CD7A7"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2"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6E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E4" w14:textId="4F2D3CCC"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959" w:type="pct"/>
            <w:hideMark/>
          </w:tcPr>
          <w:p w14:paraId="4A20D6E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686469" w:rsidRPr="00E27919" w14:paraId="4A20D6E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8" w14:textId="77777777" w:rsidR="00686469" w:rsidRDefault="00686469" w:rsidP="00363992">
            <w:pPr>
              <w:rPr>
                <w:rFonts w:cs="Arial"/>
                <w:color w:val="000000"/>
                <w:sz w:val="16"/>
                <w:szCs w:val="16"/>
              </w:rPr>
            </w:pPr>
            <w:r>
              <w:rPr>
                <w:rFonts w:cs="Arial"/>
                <w:color w:val="000000"/>
                <w:sz w:val="16"/>
                <w:szCs w:val="16"/>
              </w:rPr>
              <w:t>243</w:t>
            </w:r>
          </w:p>
        </w:tc>
        <w:tc>
          <w:tcPr>
            <w:tcW w:w="167" w:type="pct"/>
            <w:hideMark/>
          </w:tcPr>
          <w:p w14:paraId="4A20D6E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CDBB911" w14:textId="7433828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EA" w14:textId="617B93A3"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3" w:history="1">
              <w:r w:rsidR="00686469" w:rsidRPr="00E27919">
                <w:rPr>
                  <w:rFonts w:eastAsia="Times New Roman" w:cs="Arial"/>
                  <w:color w:val="0000FF"/>
                  <w:sz w:val="16"/>
                  <w:szCs w:val="16"/>
                  <w:u w:val="single"/>
                  <w:lang w:eastAsia="en-AU"/>
                </w:rPr>
                <w:t>        @currencyID</w:t>
              </w:r>
            </w:hyperlink>
          </w:p>
        </w:tc>
        <w:tc>
          <w:tcPr>
            <w:tcW w:w="364" w:type="pct"/>
            <w:hideMark/>
          </w:tcPr>
          <w:p w14:paraId="4A20D6E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E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874084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ED" w14:textId="0E6E229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F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0" w14:textId="77777777" w:rsidR="00686469" w:rsidRDefault="00686469" w:rsidP="00363992">
            <w:pPr>
              <w:rPr>
                <w:rFonts w:cs="Arial"/>
                <w:color w:val="000000"/>
                <w:sz w:val="16"/>
                <w:szCs w:val="16"/>
              </w:rPr>
            </w:pPr>
            <w:r>
              <w:rPr>
                <w:rFonts w:cs="Arial"/>
                <w:color w:val="000000"/>
                <w:sz w:val="16"/>
                <w:szCs w:val="16"/>
              </w:rPr>
              <w:lastRenderedPageBreak/>
              <w:t>244</w:t>
            </w:r>
          </w:p>
        </w:tc>
        <w:tc>
          <w:tcPr>
            <w:tcW w:w="167" w:type="pct"/>
            <w:hideMark/>
          </w:tcPr>
          <w:p w14:paraId="4A20D6F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2B159CB" w14:textId="52ADDFC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BG31</w:t>
            </w:r>
          </w:p>
        </w:tc>
        <w:tc>
          <w:tcPr>
            <w:tcW w:w="835" w:type="pct"/>
            <w:hideMark/>
          </w:tcPr>
          <w:p w14:paraId="4A20D6F2" w14:textId="7457ADBE"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4" w:history="1">
              <w:proofErr w:type="spellStart"/>
              <w:proofErr w:type="gramStart"/>
              <w:r w:rsidR="00686469" w:rsidRPr="00E27919">
                <w:rPr>
                  <w:rFonts w:eastAsia="Times New Roman" w:cs="Arial"/>
                  <w:color w:val="0000FF"/>
                  <w:sz w:val="16"/>
                  <w:szCs w:val="16"/>
                  <w:u w:val="single"/>
                  <w:lang w:eastAsia="en-AU"/>
                </w:rPr>
                <w:t>cac:Item</w:t>
              </w:r>
              <w:proofErr w:type="spellEnd"/>
              <w:proofErr w:type="gramEnd"/>
            </w:hyperlink>
          </w:p>
        </w:tc>
        <w:tc>
          <w:tcPr>
            <w:tcW w:w="364" w:type="pct"/>
            <w:hideMark/>
          </w:tcPr>
          <w:p w14:paraId="4A20D6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F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959" w:type="pct"/>
            <w:hideMark/>
          </w:tcPr>
          <w:p w14:paraId="4A20D6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F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8" w14:textId="77777777" w:rsidR="00686469" w:rsidRDefault="00686469" w:rsidP="00363992">
            <w:pPr>
              <w:rPr>
                <w:rFonts w:cs="Arial"/>
                <w:color w:val="000000"/>
                <w:sz w:val="16"/>
                <w:szCs w:val="16"/>
              </w:rPr>
            </w:pPr>
            <w:r>
              <w:rPr>
                <w:rFonts w:cs="Arial"/>
                <w:color w:val="000000"/>
                <w:sz w:val="16"/>
                <w:szCs w:val="16"/>
              </w:rPr>
              <w:t>245</w:t>
            </w:r>
          </w:p>
        </w:tc>
        <w:tc>
          <w:tcPr>
            <w:tcW w:w="167" w:type="pct"/>
            <w:hideMark/>
          </w:tcPr>
          <w:p w14:paraId="4A20D6F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9D0B55F" w14:textId="780A8DA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154</w:t>
            </w:r>
          </w:p>
        </w:tc>
        <w:tc>
          <w:tcPr>
            <w:tcW w:w="835" w:type="pct"/>
            <w:hideMark/>
          </w:tcPr>
          <w:p w14:paraId="4A20D6FA" w14:textId="48CE9FAE"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5" w:history="1">
              <w:proofErr w:type="spellStart"/>
              <w:proofErr w:type="gramStart"/>
              <w:r w:rsidR="00686469" w:rsidRPr="00E27919">
                <w:rPr>
                  <w:rFonts w:eastAsia="Times New Roman" w:cs="Arial"/>
                  <w:color w:val="0000FF"/>
                  <w:sz w:val="16"/>
                  <w:szCs w:val="16"/>
                  <w:u w:val="single"/>
                  <w:lang w:eastAsia="en-AU"/>
                </w:rPr>
                <w:t>cbc:Description</w:t>
              </w:r>
              <w:proofErr w:type="spellEnd"/>
              <w:proofErr w:type="gramEnd"/>
            </w:hyperlink>
          </w:p>
        </w:tc>
        <w:tc>
          <w:tcPr>
            <w:tcW w:w="364" w:type="pct"/>
            <w:hideMark/>
          </w:tcPr>
          <w:p w14:paraId="4A20D6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F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959" w:type="pct"/>
            <w:hideMark/>
          </w:tcPr>
          <w:p w14:paraId="4A20D6FD" w14:textId="145A9D1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0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0" w14:textId="77777777" w:rsidR="00686469" w:rsidRDefault="00686469" w:rsidP="00363992">
            <w:pPr>
              <w:rPr>
                <w:rFonts w:cs="Arial"/>
                <w:color w:val="000000"/>
                <w:sz w:val="16"/>
                <w:szCs w:val="16"/>
              </w:rPr>
            </w:pPr>
            <w:r>
              <w:rPr>
                <w:rFonts w:cs="Arial"/>
                <w:color w:val="000000"/>
                <w:sz w:val="16"/>
                <w:szCs w:val="16"/>
              </w:rPr>
              <w:t>246</w:t>
            </w:r>
          </w:p>
        </w:tc>
        <w:tc>
          <w:tcPr>
            <w:tcW w:w="167" w:type="pct"/>
            <w:hideMark/>
          </w:tcPr>
          <w:p w14:paraId="4A20D70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CE2BE51" w14:textId="42569421"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153</w:t>
            </w:r>
          </w:p>
        </w:tc>
        <w:tc>
          <w:tcPr>
            <w:tcW w:w="835" w:type="pct"/>
            <w:hideMark/>
          </w:tcPr>
          <w:p w14:paraId="4A20D702" w14:textId="16CACB37"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6"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7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0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959" w:type="pct"/>
            <w:hideMark/>
          </w:tcPr>
          <w:p w14:paraId="4A20D7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686469" w:rsidRPr="00E27919" w14:paraId="4A20D70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8" w14:textId="77777777" w:rsidR="00686469" w:rsidRDefault="00686469" w:rsidP="00363992">
            <w:pPr>
              <w:rPr>
                <w:rFonts w:cs="Arial"/>
                <w:color w:val="000000"/>
                <w:sz w:val="16"/>
                <w:szCs w:val="16"/>
              </w:rPr>
            </w:pPr>
            <w:r>
              <w:rPr>
                <w:rFonts w:cs="Arial"/>
                <w:color w:val="000000"/>
                <w:sz w:val="16"/>
                <w:szCs w:val="16"/>
              </w:rPr>
              <w:t>247</w:t>
            </w:r>
          </w:p>
        </w:tc>
        <w:tc>
          <w:tcPr>
            <w:tcW w:w="167" w:type="pct"/>
            <w:hideMark/>
          </w:tcPr>
          <w:p w14:paraId="4A20D70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144FF95" w14:textId="04452CE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0A" w14:textId="21AC1241"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7" w:history="1">
              <w:proofErr w:type="spellStart"/>
              <w:proofErr w:type="gramStart"/>
              <w:r w:rsidR="00686469" w:rsidRPr="00E27919">
                <w:rPr>
                  <w:rFonts w:eastAsia="Times New Roman" w:cs="Arial"/>
                  <w:color w:val="0000FF"/>
                  <w:sz w:val="16"/>
                  <w:szCs w:val="16"/>
                  <w:u w:val="single"/>
                  <w:lang w:eastAsia="en-AU"/>
                </w:rPr>
                <w:t>cac:BuyersItemIdentification</w:t>
              </w:r>
              <w:proofErr w:type="spellEnd"/>
              <w:proofErr w:type="gramEnd"/>
            </w:hyperlink>
          </w:p>
        </w:tc>
        <w:tc>
          <w:tcPr>
            <w:tcW w:w="364" w:type="pct"/>
            <w:hideMark/>
          </w:tcPr>
          <w:p w14:paraId="4A20D70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0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0" w14:textId="77777777" w:rsidR="00686469" w:rsidRDefault="00686469" w:rsidP="00363992">
            <w:pPr>
              <w:rPr>
                <w:rFonts w:cs="Arial"/>
                <w:color w:val="000000"/>
                <w:sz w:val="16"/>
                <w:szCs w:val="16"/>
              </w:rPr>
            </w:pPr>
            <w:r>
              <w:rPr>
                <w:rFonts w:cs="Arial"/>
                <w:color w:val="000000"/>
                <w:sz w:val="16"/>
                <w:szCs w:val="16"/>
              </w:rPr>
              <w:t>248</w:t>
            </w:r>
          </w:p>
        </w:tc>
        <w:tc>
          <w:tcPr>
            <w:tcW w:w="167" w:type="pct"/>
            <w:hideMark/>
          </w:tcPr>
          <w:p w14:paraId="4A20D71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4077E5F" w14:textId="1D132C2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156</w:t>
            </w:r>
          </w:p>
        </w:tc>
        <w:tc>
          <w:tcPr>
            <w:tcW w:w="835" w:type="pct"/>
            <w:hideMark/>
          </w:tcPr>
          <w:p w14:paraId="4A20D712" w14:textId="2F0DEB45"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1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1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959" w:type="pct"/>
            <w:hideMark/>
          </w:tcPr>
          <w:p w14:paraId="4A20D7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8" w14:textId="77777777" w:rsidR="00686469" w:rsidRDefault="00686469" w:rsidP="00363992">
            <w:pPr>
              <w:rPr>
                <w:rFonts w:cs="Arial"/>
                <w:color w:val="000000"/>
                <w:sz w:val="16"/>
                <w:szCs w:val="16"/>
              </w:rPr>
            </w:pPr>
            <w:r>
              <w:rPr>
                <w:rFonts w:cs="Arial"/>
                <w:color w:val="000000"/>
                <w:sz w:val="16"/>
                <w:szCs w:val="16"/>
              </w:rPr>
              <w:t>249</w:t>
            </w:r>
          </w:p>
        </w:tc>
        <w:tc>
          <w:tcPr>
            <w:tcW w:w="167" w:type="pct"/>
            <w:hideMark/>
          </w:tcPr>
          <w:p w14:paraId="4A20D71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EBE079D" w14:textId="48A67BD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1A" w14:textId="6E87E736"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9" w:history="1">
              <w:proofErr w:type="spellStart"/>
              <w:proofErr w:type="gramStart"/>
              <w:r w:rsidR="00686469" w:rsidRPr="00E27919">
                <w:rPr>
                  <w:rFonts w:eastAsia="Times New Roman" w:cs="Arial"/>
                  <w:color w:val="0000FF"/>
                  <w:sz w:val="16"/>
                  <w:szCs w:val="16"/>
                  <w:u w:val="single"/>
                  <w:lang w:eastAsia="en-AU"/>
                </w:rPr>
                <w:t>cac:SellersItemIdentification</w:t>
              </w:r>
              <w:proofErr w:type="spellEnd"/>
              <w:proofErr w:type="gramEnd"/>
            </w:hyperlink>
          </w:p>
        </w:tc>
        <w:tc>
          <w:tcPr>
            <w:tcW w:w="364" w:type="pct"/>
            <w:hideMark/>
          </w:tcPr>
          <w:p w14:paraId="4A20D71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1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0" w14:textId="77777777" w:rsidR="00686469" w:rsidRDefault="00686469" w:rsidP="00363992">
            <w:pPr>
              <w:rPr>
                <w:rFonts w:cs="Arial"/>
                <w:color w:val="000000"/>
                <w:sz w:val="16"/>
                <w:szCs w:val="16"/>
              </w:rPr>
            </w:pPr>
            <w:r>
              <w:rPr>
                <w:rFonts w:cs="Arial"/>
                <w:color w:val="000000"/>
                <w:sz w:val="16"/>
                <w:szCs w:val="16"/>
              </w:rPr>
              <w:t>250</w:t>
            </w:r>
          </w:p>
        </w:tc>
        <w:tc>
          <w:tcPr>
            <w:tcW w:w="167" w:type="pct"/>
            <w:hideMark/>
          </w:tcPr>
          <w:p w14:paraId="4A20D72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76526B4" w14:textId="69174ED3"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155</w:t>
            </w:r>
          </w:p>
        </w:tc>
        <w:tc>
          <w:tcPr>
            <w:tcW w:w="835" w:type="pct"/>
            <w:hideMark/>
          </w:tcPr>
          <w:p w14:paraId="4A20D722" w14:textId="0B36FBC3"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2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959" w:type="pct"/>
            <w:hideMark/>
          </w:tcPr>
          <w:p w14:paraId="4A20D7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8" w14:textId="77777777" w:rsidR="00686469" w:rsidRDefault="00686469" w:rsidP="00363992">
            <w:pPr>
              <w:rPr>
                <w:rFonts w:cs="Arial"/>
                <w:color w:val="000000"/>
                <w:sz w:val="16"/>
                <w:szCs w:val="16"/>
              </w:rPr>
            </w:pPr>
            <w:r>
              <w:rPr>
                <w:rFonts w:cs="Arial"/>
                <w:color w:val="000000"/>
                <w:sz w:val="16"/>
                <w:szCs w:val="16"/>
              </w:rPr>
              <w:t>251</w:t>
            </w:r>
          </w:p>
        </w:tc>
        <w:tc>
          <w:tcPr>
            <w:tcW w:w="167" w:type="pct"/>
            <w:hideMark/>
          </w:tcPr>
          <w:p w14:paraId="4A20D72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9FABDB" w14:textId="548150C6"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2A" w14:textId="5E8AB070"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1" w:history="1">
              <w:proofErr w:type="spellStart"/>
              <w:proofErr w:type="gramStart"/>
              <w:r w:rsidR="00686469" w:rsidRPr="00E27919">
                <w:rPr>
                  <w:rFonts w:eastAsia="Times New Roman" w:cs="Arial"/>
                  <w:color w:val="0000FF"/>
                  <w:sz w:val="16"/>
                  <w:szCs w:val="16"/>
                  <w:u w:val="single"/>
                  <w:lang w:eastAsia="en-AU"/>
                </w:rPr>
                <w:t>cac:StandardItemIdentification</w:t>
              </w:r>
              <w:proofErr w:type="spellEnd"/>
              <w:proofErr w:type="gramEnd"/>
            </w:hyperlink>
          </w:p>
        </w:tc>
        <w:tc>
          <w:tcPr>
            <w:tcW w:w="364" w:type="pct"/>
            <w:hideMark/>
          </w:tcPr>
          <w:p w14:paraId="4A20D7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2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3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0" w14:textId="77777777" w:rsidR="00686469" w:rsidRDefault="00686469" w:rsidP="00363992">
            <w:pPr>
              <w:rPr>
                <w:rFonts w:cs="Arial"/>
                <w:color w:val="000000"/>
                <w:sz w:val="16"/>
                <w:szCs w:val="16"/>
              </w:rPr>
            </w:pPr>
            <w:r>
              <w:rPr>
                <w:rFonts w:cs="Arial"/>
                <w:color w:val="000000"/>
                <w:sz w:val="16"/>
                <w:szCs w:val="16"/>
              </w:rPr>
              <w:t>252</w:t>
            </w:r>
          </w:p>
        </w:tc>
        <w:tc>
          <w:tcPr>
            <w:tcW w:w="167" w:type="pct"/>
            <w:hideMark/>
          </w:tcPr>
          <w:p w14:paraId="4A20D73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1FD12EA" w14:textId="740B694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157</w:t>
            </w:r>
          </w:p>
        </w:tc>
        <w:tc>
          <w:tcPr>
            <w:tcW w:w="835" w:type="pct"/>
            <w:hideMark/>
          </w:tcPr>
          <w:p w14:paraId="4A20D732" w14:textId="4D90AB01"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3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3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959" w:type="pct"/>
            <w:hideMark/>
          </w:tcPr>
          <w:p w14:paraId="4A20D7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686469" w:rsidRPr="00E27919" w14:paraId="4A20D73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8" w14:textId="77777777" w:rsidR="00686469" w:rsidRDefault="00686469" w:rsidP="00363992">
            <w:pPr>
              <w:rPr>
                <w:rFonts w:cs="Arial"/>
                <w:color w:val="000000"/>
                <w:sz w:val="16"/>
                <w:szCs w:val="16"/>
              </w:rPr>
            </w:pPr>
            <w:r>
              <w:rPr>
                <w:rFonts w:cs="Arial"/>
                <w:color w:val="000000"/>
                <w:sz w:val="16"/>
                <w:szCs w:val="16"/>
              </w:rPr>
              <w:t>253</w:t>
            </w:r>
          </w:p>
        </w:tc>
        <w:tc>
          <w:tcPr>
            <w:tcW w:w="167" w:type="pct"/>
            <w:hideMark/>
          </w:tcPr>
          <w:p w14:paraId="4A20D73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C4B9AA2" w14:textId="076E93DB"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157-1</w:t>
            </w:r>
          </w:p>
        </w:tc>
        <w:tc>
          <w:tcPr>
            <w:tcW w:w="835" w:type="pct"/>
            <w:hideMark/>
          </w:tcPr>
          <w:p w14:paraId="4A20D73A" w14:textId="24CB74C6"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3" w:history="1">
              <w:r w:rsidR="00686469" w:rsidRPr="00E27919">
                <w:rPr>
                  <w:rFonts w:eastAsia="Times New Roman" w:cs="Arial"/>
                  <w:color w:val="0000FF"/>
                  <w:sz w:val="16"/>
                  <w:szCs w:val="16"/>
                  <w:u w:val="single"/>
                  <w:lang w:eastAsia="en-AU"/>
                </w:rPr>
                <w:t>          @schemeID</w:t>
              </w:r>
            </w:hyperlink>
          </w:p>
        </w:tc>
        <w:tc>
          <w:tcPr>
            <w:tcW w:w="364" w:type="pct"/>
            <w:hideMark/>
          </w:tcPr>
          <w:p w14:paraId="4A20D73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3C" w14:textId="2954C7E9"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959" w:type="pct"/>
            <w:hideMark/>
          </w:tcPr>
          <w:p w14:paraId="4A20D73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686469" w:rsidRPr="00E27919" w14:paraId="4A20D7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0" w14:textId="77777777" w:rsidR="00686469" w:rsidRDefault="00686469" w:rsidP="00363992">
            <w:pPr>
              <w:rPr>
                <w:rFonts w:cs="Arial"/>
                <w:color w:val="000000"/>
                <w:sz w:val="16"/>
                <w:szCs w:val="16"/>
              </w:rPr>
            </w:pPr>
            <w:r>
              <w:rPr>
                <w:rFonts w:cs="Arial"/>
                <w:color w:val="000000"/>
                <w:sz w:val="16"/>
                <w:szCs w:val="16"/>
              </w:rPr>
              <w:t>254</w:t>
            </w:r>
          </w:p>
        </w:tc>
        <w:tc>
          <w:tcPr>
            <w:tcW w:w="167" w:type="pct"/>
            <w:hideMark/>
          </w:tcPr>
          <w:p w14:paraId="4A20D74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8FEBBA2" w14:textId="78FCE0D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42" w14:textId="6B78165C"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4" w:history="1">
              <w:proofErr w:type="spellStart"/>
              <w:proofErr w:type="gramStart"/>
              <w:r w:rsidR="00686469" w:rsidRPr="00E27919">
                <w:rPr>
                  <w:rFonts w:eastAsia="Times New Roman" w:cs="Arial"/>
                  <w:color w:val="0000FF"/>
                  <w:sz w:val="16"/>
                  <w:szCs w:val="16"/>
                  <w:u w:val="single"/>
                  <w:lang w:eastAsia="en-AU"/>
                </w:rPr>
                <w:t>cac:OriginCountry</w:t>
              </w:r>
              <w:proofErr w:type="spellEnd"/>
              <w:proofErr w:type="gramEnd"/>
            </w:hyperlink>
          </w:p>
        </w:tc>
        <w:tc>
          <w:tcPr>
            <w:tcW w:w="364" w:type="pct"/>
            <w:hideMark/>
          </w:tcPr>
          <w:p w14:paraId="4A20D74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4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8" w14:textId="77777777" w:rsidR="00686469" w:rsidRDefault="00686469" w:rsidP="00363992">
            <w:pPr>
              <w:rPr>
                <w:rFonts w:cs="Arial"/>
                <w:color w:val="000000"/>
                <w:sz w:val="16"/>
                <w:szCs w:val="16"/>
              </w:rPr>
            </w:pPr>
            <w:r>
              <w:rPr>
                <w:rFonts w:cs="Arial"/>
                <w:color w:val="000000"/>
                <w:sz w:val="16"/>
                <w:szCs w:val="16"/>
              </w:rPr>
              <w:t>255</w:t>
            </w:r>
          </w:p>
        </w:tc>
        <w:tc>
          <w:tcPr>
            <w:tcW w:w="167" w:type="pct"/>
            <w:hideMark/>
          </w:tcPr>
          <w:p w14:paraId="4A20D7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A11AF1" w14:textId="1517AC2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159</w:t>
            </w:r>
          </w:p>
        </w:tc>
        <w:tc>
          <w:tcPr>
            <w:tcW w:w="835" w:type="pct"/>
            <w:hideMark/>
          </w:tcPr>
          <w:p w14:paraId="4A20D74A" w14:textId="5F712B90"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5"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7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959" w:type="pct"/>
            <w:hideMark/>
          </w:tcPr>
          <w:p w14:paraId="4A20D74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686469" w:rsidRPr="00E27919" w14:paraId="4A20D7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0" w14:textId="77777777" w:rsidR="00686469" w:rsidRDefault="00686469" w:rsidP="00363992">
            <w:pPr>
              <w:rPr>
                <w:rFonts w:cs="Arial"/>
                <w:color w:val="000000"/>
                <w:sz w:val="16"/>
                <w:szCs w:val="16"/>
              </w:rPr>
            </w:pPr>
            <w:r>
              <w:rPr>
                <w:rFonts w:cs="Arial"/>
                <w:color w:val="000000"/>
                <w:sz w:val="16"/>
                <w:szCs w:val="16"/>
              </w:rPr>
              <w:t>256</w:t>
            </w:r>
          </w:p>
        </w:tc>
        <w:tc>
          <w:tcPr>
            <w:tcW w:w="167" w:type="pct"/>
            <w:hideMark/>
          </w:tcPr>
          <w:p w14:paraId="4A20D7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B2C760" w14:textId="6BC2715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52" w14:textId="26934B0C"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6" w:history="1">
              <w:proofErr w:type="spellStart"/>
              <w:proofErr w:type="gramStart"/>
              <w:r w:rsidR="00686469" w:rsidRPr="00E27919">
                <w:rPr>
                  <w:rFonts w:eastAsia="Times New Roman" w:cs="Arial"/>
                  <w:color w:val="0000FF"/>
                  <w:sz w:val="16"/>
                  <w:szCs w:val="16"/>
                  <w:u w:val="single"/>
                  <w:lang w:eastAsia="en-AU"/>
                </w:rPr>
                <w:t>cac:CommodityClassification</w:t>
              </w:r>
              <w:proofErr w:type="spellEnd"/>
              <w:proofErr w:type="gramEnd"/>
            </w:hyperlink>
          </w:p>
        </w:tc>
        <w:tc>
          <w:tcPr>
            <w:tcW w:w="364" w:type="pct"/>
            <w:hideMark/>
          </w:tcPr>
          <w:p w14:paraId="4A20D7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7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5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6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8" w14:textId="77777777" w:rsidR="00686469" w:rsidRDefault="00686469" w:rsidP="00363992">
            <w:pPr>
              <w:rPr>
                <w:rFonts w:cs="Arial"/>
                <w:color w:val="000000"/>
                <w:sz w:val="16"/>
                <w:szCs w:val="16"/>
              </w:rPr>
            </w:pPr>
            <w:r>
              <w:rPr>
                <w:rFonts w:cs="Arial"/>
                <w:color w:val="000000"/>
                <w:sz w:val="16"/>
                <w:szCs w:val="16"/>
              </w:rPr>
              <w:t>257</w:t>
            </w:r>
          </w:p>
        </w:tc>
        <w:tc>
          <w:tcPr>
            <w:tcW w:w="167" w:type="pct"/>
            <w:hideMark/>
          </w:tcPr>
          <w:p w14:paraId="4A20D7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7158870" w14:textId="57B43C4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w:t>
            </w:r>
          </w:p>
        </w:tc>
        <w:tc>
          <w:tcPr>
            <w:tcW w:w="835" w:type="pct"/>
            <w:hideMark/>
          </w:tcPr>
          <w:p w14:paraId="4A20D75A" w14:textId="14979AAD"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7" w:history="1">
              <w:proofErr w:type="spellStart"/>
              <w:proofErr w:type="gramStart"/>
              <w:r w:rsidR="00686469" w:rsidRPr="00E27919">
                <w:rPr>
                  <w:rFonts w:eastAsia="Times New Roman" w:cs="Arial"/>
                  <w:color w:val="0000FF"/>
                  <w:sz w:val="16"/>
                  <w:szCs w:val="16"/>
                  <w:u w:val="single"/>
                  <w:lang w:eastAsia="en-AU"/>
                </w:rPr>
                <w:t>cbc:ItemClassificationCode</w:t>
              </w:r>
              <w:proofErr w:type="spellEnd"/>
              <w:proofErr w:type="gramEnd"/>
            </w:hyperlink>
          </w:p>
        </w:tc>
        <w:tc>
          <w:tcPr>
            <w:tcW w:w="364" w:type="pct"/>
            <w:hideMark/>
          </w:tcPr>
          <w:p w14:paraId="4A20D7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5C" w14:textId="77777777" w:rsidR="00686469"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686469" w:rsidRPr="00926CB3"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959" w:type="pct"/>
            <w:hideMark/>
          </w:tcPr>
          <w:p w14:paraId="4A20D7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686469" w:rsidRPr="00E27919" w14:paraId="4A20D7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1" w14:textId="77777777" w:rsidR="00686469" w:rsidRDefault="00686469" w:rsidP="00363992">
            <w:pPr>
              <w:rPr>
                <w:rFonts w:cs="Arial"/>
                <w:color w:val="000000"/>
                <w:sz w:val="16"/>
                <w:szCs w:val="16"/>
              </w:rPr>
            </w:pPr>
            <w:r>
              <w:rPr>
                <w:rFonts w:cs="Arial"/>
                <w:color w:val="000000"/>
                <w:sz w:val="16"/>
                <w:szCs w:val="16"/>
              </w:rPr>
              <w:t>258</w:t>
            </w:r>
          </w:p>
        </w:tc>
        <w:tc>
          <w:tcPr>
            <w:tcW w:w="167" w:type="pct"/>
            <w:hideMark/>
          </w:tcPr>
          <w:p w14:paraId="4A20D76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16A1D79" w14:textId="52C531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158-1</w:t>
            </w:r>
          </w:p>
        </w:tc>
        <w:tc>
          <w:tcPr>
            <w:tcW w:w="835" w:type="pct"/>
            <w:hideMark/>
          </w:tcPr>
          <w:p w14:paraId="4A20D763" w14:textId="301FDCE6"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8" w:history="1">
              <w:r w:rsidR="00686469" w:rsidRPr="00E27919">
                <w:rPr>
                  <w:rFonts w:eastAsia="Times New Roman" w:cs="Arial"/>
                  <w:color w:val="0000FF"/>
                  <w:sz w:val="16"/>
                  <w:szCs w:val="16"/>
                  <w:u w:val="single"/>
                  <w:lang w:eastAsia="en-AU"/>
                </w:rPr>
                <w:t>          @listID</w:t>
              </w:r>
            </w:hyperlink>
          </w:p>
        </w:tc>
        <w:tc>
          <w:tcPr>
            <w:tcW w:w="364" w:type="pct"/>
            <w:hideMark/>
          </w:tcPr>
          <w:p w14:paraId="4A20D76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65" w14:textId="567EF26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959" w:type="pct"/>
            <w:hideMark/>
          </w:tcPr>
          <w:p w14:paraId="4A20D76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686469" w:rsidRPr="00E27919" w14:paraId="4A20D7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9" w14:textId="77777777" w:rsidR="00686469" w:rsidRDefault="00686469" w:rsidP="00363992">
            <w:pPr>
              <w:rPr>
                <w:rFonts w:cs="Arial"/>
                <w:color w:val="000000"/>
                <w:sz w:val="16"/>
                <w:szCs w:val="16"/>
              </w:rPr>
            </w:pPr>
            <w:r>
              <w:rPr>
                <w:rFonts w:cs="Arial"/>
                <w:color w:val="000000"/>
                <w:sz w:val="16"/>
                <w:szCs w:val="16"/>
              </w:rPr>
              <w:t>259</w:t>
            </w:r>
          </w:p>
        </w:tc>
        <w:tc>
          <w:tcPr>
            <w:tcW w:w="167" w:type="pct"/>
            <w:hideMark/>
          </w:tcPr>
          <w:p w14:paraId="4A20D7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7C11CC0" w14:textId="59089539"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158-2</w:t>
            </w:r>
          </w:p>
        </w:tc>
        <w:tc>
          <w:tcPr>
            <w:tcW w:w="835" w:type="pct"/>
            <w:hideMark/>
          </w:tcPr>
          <w:p w14:paraId="4A20D76B" w14:textId="6EF99474"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9" w:history="1">
              <w:r w:rsidR="00686469" w:rsidRPr="00E27919">
                <w:rPr>
                  <w:rFonts w:eastAsia="Times New Roman" w:cs="Arial"/>
                  <w:color w:val="0000FF"/>
                  <w:sz w:val="16"/>
                  <w:szCs w:val="16"/>
                  <w:u w:val="single"/>
                  <w:lang w:eastAsia="en-AU"/>
                </w:rPr>
                <w:t>          @listVersionID</w:t>
              </w:r>
            </w:hyperlink>
          </w:p>
        </w:tc>
        <w:tc>
          <w:tcPr>
            <w:tcW w:w="364" w:type="pct"/>
            <w:hideMark/>
          </w:tcPr>
          <w:p w14:paraId="4A20D7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6D" w14:textId="1BDB750E"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959" w:type="pct"/>
            <w:hideMark/>
          </w:tcPr>
          <w:p w14:paraId="4A20D7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1" w14:textId="77777777" w:rsidR="00686469" w:rsidRDefault="00686469" w:rsidP="00363992">
            <w:pPr>
              <w:rPr>
                <w:rFonts w:cs="Arial"/>
                <w:color w:val="000000"/>
                <w:sz w:val="16"/>
                <w:szCs w:val="16"/>
              </w:rPr>
            </w:pPr>
            <w:r>
              <w:rPr>
                <w:rFonts w:cs="Arial"/>
                <w:color w:val="000000"/>
                <w:sz w:val="16"/>
                <w:szCs w:val="16"/>
              </w:rPr>
              <w:t>260</w:t>
            </w:r>
          </w:p>
        </w:tc>
        <w:tc>
          <w:tcPr>
            <w:tcW w:w="167" w:type="pct"/>
            <w:hideMark/>
          </w:tcPr>
          <w:p w14:paraId="4A20D7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6408DE9" w14:textId="7F64521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BG30</w:t>
            </w:r>
          </w:p>
        </w:tc>
        <w:tc>
          <w:tcPr>
            <w:tcW w:w="835" w:type="pct"/>
            <w:hideMark/>
          </w:tcPr>
          <w:p w14:paraId="4A20D773" w14:textId="4678E045"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0" w:history="1">
              <w:proofErr w:type="spellStart"/>
              <w:proofErr w:type="gramStart"/>
              <w:r w:rsidR="00686469" w:rsidRPr="00E27919">
                <w:rPr>
                  <w:rFonts w:eastAsia="Times New Roman" w:cs="Arial"/>
                  <w:color w:val="0000FF"/>
                  <w:sz w:val="16"/>
                  <w:szCs w:val="16"/>
                  <w:u w:val="single"/>
                  <w:lang w:eastAsia="en-AU"/>
                </w:rPr>
                <w:t>cac:ClassifiedTaxCategory</w:t>
              </w:r>
              <w:proofErr w:type="spellEnd"/>
              <w:proofErr w:type="gramEnd"/>
            </w:hyperlink>
          </w:p>
        </w:tc>
        <w:tc>
          <w:tcPr>
            <w:tcW w:w="364" w:type="pct"/>
            <w:hideMark/>
          </w:tcPr>
          <w:p w14:paraId="4A20D774" w14:textId="085BE2E7" w:rsidR="00686469" w:rsidRPr="0022582B"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1683" w:type="pct"/>
            <w:hideMark/>
          </w:tcPr>
          <w:p w14:paraId="4A20D77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78" w14:textId="6B096A1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B" w14:textId="77777777" w:rsidR="00686469" w:rsidRDefault="00686469" w:rsidP="00363992">
            <w:pPr>
              <w:rPr>
                <w:rFonts w:cs="Arial"/>
                <w:color w:val="000000"/>
                <w:sz w:val="16"/>
                <w:szCs w:val="16"/>
              </w:rPr>
            </w:pPr>
            <w:r>
              <w:rPr>
                <w:rFonts w:cs="Arial"/>
                <w:color w:val="000000"/>
                <w:sz w:val="16"/>
                <w:szCs w:val="16"/>
              </w:rPr>
              <w:t>261</w:t>
            </w:r>
          </w:p>
        </w:tc>
        <w:tc>
          <w:tcPr>
            <w:tcW w:w="167" w:type="pct"/>
            <w:hideMark/>
          </w:tcPr>
          <w:p w14:paraId="4A20D7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990F67" w14:textId="6526F33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151</w:t>
            </w:r>
          </w:p>
        </w:tc>
        <w:tc>
          <w:tcPr>
            <w:tcW w:w="835" w:type="pct"/>
            <w:hideMark/>
          </w:tcPr>
          <w:p w14:paraId="4A20D77D" w14:textId="1590EB21"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959" w:type="pct"/>
            <w:hideMark/>
          </w:tcPr>
          <w:p w14:paraId="4A20D780" w14:textId="018EF51F"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Pr>
                <w:rFonts w:eastAsia="Times New Roman" w:cs="Arial"/>
                <w:color w:val="000000"/>
                <w:sz w:val="16"/>
                <w:szCs w:val="16"/>
                <w:lang w:eastAsia="en-AU"/>
              </w:rPr>
              <w:t>-AUNZ</w:t>
            </w:r>
          </w:p>
          <w:p w14:paraId="2609AD0B"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t>BR-O-12</w:t>
            </w:r>
            <w:r w:rsidRPr="0055754D">
              <w:rPr>
                <w:rFonts w:eastAsia="Times New Roman" w:cs="Arial"/>
                <w:color w:val="000000"/>
                <w:sz w:val="16"/>
                <w:szCs w:val="16"/>
                <w:lang w:eastAsia="en-AU"/>
              </w:rPr>
              <w:t>-AUNZ</w:t>
            </w:r>
          </w:p>
          <w:p w14:paraId="5C403DA2"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BR-E-05-AUNZ</w:t>
            </w:r>
          </w:p>
          <w:p w14:paraId="27896A5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BR-G-05-AUNZ</w:t>
            </w:r>
          </w:p>
          <w:p w14:paraId="5DC22496"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BR-O-05-AUNZ</w:t>
            </w:r>
          </w:p>
          <w:p w14:paraId="7C026E2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BR-S-05-AUNZ</w:t>
            </w:r>
          </w:p>
          <w:p w14:paraId="4A20D781" w14:textId="04498C78" w:rsidR="00686469" w:rsidRPr="00E2791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BR-Z-05-AUNZ</w:t>
            </w:r>
          </w:p>
        </w:tc>
      </w:tr>
      <w:tr w:rsidR="00686469" w:rsidRPr="00E27919" w14:paraId="4A20D78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4" w14:textId="77777777" w:rsidR="00686469" w:rsidRDefault="00686469" w:rsidP="00363992">
            <w:pPr>
              <w:rPr>
                <w:rFonts w:cs="Arial"/>
                <w:color w:val="000000"/>
                <w:sz w:val="16"/>
                <w:szCs w:val="16"/>
              </w:rPr>
            </w:pPr>
            <w:r>
              <w:rPr>
                <w:rFonts w:cs="Arial"/>
                <w:color w:val="000000"/>
                <w:sz w:val="16"/>
                <w:szCs w:val="16"/>
              </w:rPr>
              <w:lastRenderedPageBreak/>
              <w:t>262</w:t>
            </w:r>
          </w:p>
        </w:tc>
        <w:tc>
          <w:tcPr>
            <w:tcW w:w="167" w:type="pct"/>
            <w:hideMark/>
          </w:tcPr>
          <w:p w14:paraId="4A20D7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D364D59" w14:textId="3FA6E11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152</w:t>
            </w:r>
          </w:p>
        </w:tc>
        <w:tc>
          <w:tcPr>
            <w:tcW w:w="835" w:type="pct"/>
            <w:hideMark/>
          </w:tcPr>
          <w:p w14:paraId="4A20D786" w14:textId="51F0C805"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2"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7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88" w14:textId="3D9BF776"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The VAT rate,</w:t>
            </w:r>
            <w:proofErr w:type="gramEnd"/>
            <w:r w:rsidRPr="00E27919">
              <w:rPr>
                <w:rFonts w:eastAsia="Times New Roman" w:cs="Arial"/>
                <w:color w:val="000000"/>
                <w:sz w:val="16"/>
                <w:szCs w:val="16"/>
                <w:lang w:eastAsia="en-AU"/>
              </w:rPr>
              <w:t xml:space="preserve"> represented as percentage that applies to the invoiced item.</w:t>
            </w:r>
          </w:p>
          <w:p w14:paraId="2371322D"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89" w14:textId="05E36CC6" w:rsidR="00686469" w:rsidRPr="009A0763"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959" w:type="pct"/>
            <w:hideMark/>
          </w:tcPr>
          <w:p w14:paraId="4A20D78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686469" w:rsidRPr="00E27919" w14:paraId="4A20D79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D" w14:textId="77777777" w:rsidR="00686469" w:rsidRDefault="00686469" w:rsidP="00363992">
            <w:pPr>
              <w:rPr>
                <w:rFonts w:cs="Arial"/>
                <w:color w:val="000000"/>
                <w:sz w:val="16"/>
                <w:szCs w:val="16"/>
              </w:rPr>
            </w:pPr>
            <w:r>
              <w:rPr>
                <w:rFonts w:cs="Arial"/>
                <w:color w:val="000000"/>
                <w:sz w:val="16"/>
                <w:szCs w:val="16"/>
              </w:rPr>
              <w:t>263</w:t>
            </w:r>
          </w:p>
        </w:tc>
        <w:tc>
          <w:tcPr>
            <w:tcW w:w="167" w:type="pct"/>
            <w:hideMark/>
          </w:tcPr>
          <w:p w14:paraId="4A20D78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B27A8B9" w14:textId="0D509DD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8F" w14:textId="47420787"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3"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79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9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9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5" w14:textId="77777777" w:rsidR="00686469" w:rsidRDefault="00686469" w:rsidP="00363992">
            <w:pPr>
              <w:rPr>
                <w:rFonts w:cs="Arial"/>
                <w:color w:val="000000"/>
                <w:sz w:val="16"/>
                <w:szCs w:val="16"/>
              </w:rPr>
            </w:pPr>
            <w:r>
              <w:rPr>
                <w:rFonts w:cs="Arial"/>
                <w:color w:val="000000"/>
                <w:sz w:val="16"/>
                <w:szCs w:val="16"/>
              </w:rPr>
              <w:t>264</w:t>
            </w:r>
          </w:p>
        </w:tc>
        <w:tc>
          <w:tcPr>
            <w:tcW w:w="167" w:type="pct"/>
            <w:hideMark/>
          </w:tcPr>
          <w:p w14:paraId="4A20D79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10DBE6B" w14:textId="66EAAB9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167</w:t>
            </w:r>
          </w:p>
        </w:tc>
        <w:tc>
          <w:tcPr>
            <w:tcW w:w="835" w:type="pct"/>
            <w:hideMark/>
          </w:tcPr>
          <w:p w14:paraId="4A20D797" w14:textId="4B80A383"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9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9" w14:textId="489EA6B0"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096D8C93" w14:textId="77777777"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9B" w14:textId="4AB6A6B0" w:rsidR="00686469" w:rsidRPr="00E27919" w:rsidRDefault="00686469" w:rsidP="003710D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959" w:type="pct"/>
            <w:hideMark/>
          </w:tcPr>
          <w:p w14:paraId="4A20D79C" w14:textId="67E87216"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A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F" w14:textId="41FF55B2" w:rsidR="00686469" w:rsidRDefault="00686469" w:rsidP="00363992">
            <w:pPr>
              <w:rPr>
                <w:rFonts w:cs="Arial"/>
                <w:color w:val="000000"/>
                <w:sz w:val="16"/>
                <w:szCs w:val="16"/>
              </w:rPr>
            </w:pPr>
            <w:r>
              <w:rPr>
                <w:rFonts w:cs="Arial"/>
                <w:color w:val="000000"/>
                <w:sz w:val="16"/>
                <w:szCs w:val="16"/>
              </w:rPr>
              <w:t>265</w:t>
            </w:r>
          </w:p>
        </w:tc>
        <w:tc>
          <w:tcPr>
            <w:tcW w:w="167" w:type="pct"/>
            <w:hideMark/>
          </w:tcPr>
          <w:p w14:paraId="4A20D7A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6509C0" w14:textId="15C6F60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BG32</w:t>
            </w:r>
          </w:p>
        </w:tc>
        <w:tc>
          <w:tcPr>
            <w:tcW w:w="835" w:type="pct"/>
            <w:hideMark/>
          </w:tcPr>
          <w:p w14:paraId="4A20D7A1" w14:textId="274EE2F1"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5" w:history="1">
              <w:proofErr w:type="spellStart"/>
              <w:proofErr w:type="gramStart"/>
              <w:r w:rsidR="00686469" w:rsidRPr="00E27919">
                <w:rPr>
                  <w:rFonts w:eastAsia="Times New Roman" w:cs="Arial"/>
                  <w:color w:val="0000FF"/>
                  <w:sz w:val="16"/>
                  <w:szCs w:val="16"/>
                  <w:u w:val="single"/>
                  <w:lang w:eastAsia="en-AU"/>
                </w:rPr>
                <w:t>cac:AdditionalItemProperty</w:t>
              </w:r>
              <w:proofErr w:type="spellEnd"/>
              <w:proofErr w:type="gramEnd"/>
            </w:hyperlink>
          </w:p>
        </w:tc>
        <w:tc>
          <w:tcPr>
            <w:tcW w:w="364" w:type="pct"/>
            <w:hideMark/>
          </w:tcPr>
          <w:p w14:paraId="4A20D7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7A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959" w:type="pct"/>
            <w:hideMark/>
          </w:tcPr>
          <w:p w14:paraId="4A20D7A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A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7" w14:textId="77777777" w:rsidR="00686469" w:rsidRDefault="00686469" w:rsidP="00363992">
            <w:pPr>
              <w:rPr>
                <w:rFonts w:cs="Arial"/>
                <w:color w:val="000000"/>
                <w:sz w:val="16"/>
                <w:szCs w:val="16"/>
              </w:rPr>
            </w:pPr>
            <w:r>
              <w:rPr>
                <w:rFonts w:cs="Arial"/>
                <w:color w:val="000000"/>
                <w:sz w:val="16"/>
                <w:szCs w:val="16"/>
              </w:rPr>
              <w:t>266</w:t>
            </w:r>
          </w:p>
        </w:tc>
        <w:tc>
          <w:tcPr>
            <w:tcW w:w="167" w:type="pct"/>
            <w:hideMark/>
          </w:tcPr>
          <w:p w14:paraId="4A20D7A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93D78B" w14:textId="15539CC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w:t>
            </w:r>
          </w:p>
        </w:tc>
        <w:tc>
          <w:tcPr>
            <w:tcW w:w="835" w:type="pct"/>
            <w:hideMark/>
          </w:tcPr>
          <w:p w14:paraId="4A20D7A9" w14:textId="7733C830"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6"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7A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A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959" w:type="pct"/>
            <w:hideMark/>
          </w:tcPr>
          <w:p w14:paraId="4A20D7A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F" w14:textId="77777777" w:rsidR="00686469" w:rsidRDefault="00686469" w:rsidP="00363992">
            <w:pPr>
              <w:rPr>
                <w:rFonts w:cs="Arial"/>
                <w:color w:val="000000"/>
                <w:sz w:val="16"/>
                <w:szCs w:val="16"/>
              </w:rPr>
            </w:pPr>
            <w:r>
              <w:rPr>
                <w:rFonts w:cs="Arial"/>
                <w:color w:val="000000"/>
                <w:sz w:val="16"/>
                <w:szCs w:val="16"/>
              </w:rPr>
              <w:t>267</w:t>
            </w:r>
          </w:p>
        </w:tc>
        <w:tc>
          <w:tcPr>
            <w:tcW w:w="167" w:type="pct"/>
            <w:hideMark/>
          </w:tcPr>
          <w:p w14:paraId="4A20D7B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F43CD92" w14:textId="29804CF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161</w:t>
            </w:r>
          </w:p>
        </w:tc>
        <w:tc>
          <w:tcPr>
            <w:tcW w:w="835" w:type="pct"/>
            <w:hideMark/>
          </w:tcPr>
          <w:p w14:paraId="4A20D7B1" w14:textId="7AC0BDF1"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7" w:history="1">
              <w:proofErr w:type="spellStart"/>
              <w:proofErr w:type="gramStart"/>
              <w:r w:rsidR="00686469" w:rsidRPr="00E27919">
                <w:rPr>
                  <w:rFonts w:eastAsia="Times New Roman" w:cs="Arial"/>
                  <w:color w:val="0000FF"/>
                  <w:sz w:val="16"/>
                  <w:szCs w:val="16"/>
                  <w:u w:val="single"/>
                  <w:lang w:eastAsia="en-AU"/>
                </w:rPr>
                <w:t>cbc:Value</w:t>
              </w:r>
              <w:proofErr w:type="spellEnd"/>
              <w:proofErr w:type="gramEnd"/>
            </w:hyperlink>
          </w:p>
        </w:tc>
        <w:tc>
          <w:tcPr>
            <w:tcW w:w="364" w:type="pct"/>
            <w:hideMark/>
          </w:tcPr>
          <w:p w14:paraId="4A20D7B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959" w:type="pct"/>
            <w:hideMark/>
          </w:tcPr>
          <w:p w14:paraId="4A20D7B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7" w14:textId="77777777" w:rsidR="00686469" w:rsidRDefault="00686469" w:rsidP="00363992">
            <w:pPr>
              <w:rPr>
                <w:rFonts w:cs="Arial"/>
                <w:color w:val="000000"/>
                <w:sz w:val="16"/>
                <w:szCs w:val="16"/>
              </w:rPr>
            </w:pPr>
            <w:r>
              <w:rPr>
                <w:rFonts w:cs="Arial"/>
                <w:color w:val="000000"/>
                <w:sz w:val="16"/>
                <w:szCs w:val="16"/>
              </w:rPr>
              <w:t>268</w:t>
            </w:r>
          </w:p>
        </w:tc>
        <w:tc>
          <w:tcPr>
            <w:tcW w:w="167" w:type="pct"/>
            <w:hideMark/>
          </w:tcPr>
          <w:p w14:paraId="4A20D7B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DD47B33" w14:textId="3F41A10A"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BG29</w:t>
            </w:r>
          </w:p>
        </w:tc>
        <w:tc>
          <w:tcPr>
            <w:tcW w:w="835" w:type="pct"/>
            <w:hideMark/>
          </w:tcPr>
          <w:p w14:paraId="4A20D7B9" w14:textId="7732402A"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8" w:history="1">
              <w:proofErr w:type="spellStart"/>
              <w:proofErr w:type="gramStart"/>
              <w:r w:rsidR="00686469" w:rsidRPr="00E27919">
                <w:rPr>
                  <w:rFonts w:eastAsia="Times New Roman" w:cs="Arial"/>
                  <w:color w:val="0000FF"/>
                  <w:sz w:val="16"/>
                  <w:szCs w:val="16"/>
                  <w:u w:val="single"/>
                  <w:lang w:eastAsia="en-AU"/>
                </w:rPr>
                <w:t>cac:Price</w:t>
              </w:r>
              <w:proofErr w:type="spellEnd"/>
              <w:proofErr w:type="gramEnd"/>
            </w:hyperlink>
          </w:p>
        </w:tc>
        <w:tc>
          <w:tcPr>
            <w:tcW w:w="364" w:type="pct"/>
            <w:hideMark/>
          </w:tcPr>
          <w:p w14:paraId="4A20D7B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959" w:type="pct"/>
            <w:hideMark/>
          </w:tcPr>
          <w:p w14:paraId="4A20D7B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C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F" w14:textId="77777777" w:rsidR="00686469" w:rsidRDefault="00686469" w:rsidP="00363992">
            <w:pPr>
              <w:rPr>
                <w:rFonts w:cs="Arial"/>
                <w:color w:val="000000"/>
                <w:sz w:val="16"/>
                <w:szCs w:val="16"/>
              </w:rPr>
            </w:pPr>
            <w:r>
              <w:rPr>
                <w:rFonts w:cs="Arial"/>
                <w:color w:val="000000"/>
                <w:sz w:val="16"/>
                <w:szCs w:val="16"/>
              </w:rPr>
              <w:t>269</w:t>
            </w:r>
          </w:p>
        </w:tc>
        <w:tc>
          <w:tcPr>
            <w:tcW w:w="167" w:type="pct"/>
            <w:hideMark/>
          </w:tcPr>
          <w:p w14:paraId="4A20D7C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0C27FD" w14:textId="2B2894E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c>
          <w:tcPr>
            <w:tcW w:w="835" w:type="pct"/>
            <w:hideMark/>
          </w:tcPr>
          <w:p w14:paraId="4A20D7C1" w14:textId="3B873BC1"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9" w:history="1">
              <w:proofErr w:type="spellStart"/>
              <w:proofErr w:type="gramStart"/>
              <w:r w:rsidR="00686469" w:rsidRPr="00E27919">
                <w:rPr>
                  <w:rFonts w:eastAsia="Times New Roman" w:cs="Arial"/>
                  <w:color w:val="0000FF"/>
                  <w:sz w:val="16"/>
                  <w:szCs w:val="16"/>
                  <w:u w:val="single"/>
                  <w:lang w:eastAsia="en-AU"/>
                </w:rPr>
                <w:t>cbc:PriceAmount</w:t>
              </w:r>
              <w:proofErr w:type="spellEnd"/>
              <w:proofErr w:type="gramEnd"/>
            </w:hyperlink>
          </w:p>
        </w:tc>
        <w:tc>
          <w:tcPr>
            <w:tcW w:w="364" w:type="pct"/>
            <w:hideMark/>
          </w:tcPr>
          <w:p w14:paraId="4A20D7C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C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price of an item, exclusive of VAT, after subtracting item price discount. The Item net price </w:t>
            </w:r>
            <w:proofErr w:type="gramStart"/>
            <w:r w:rsidRPr="00E27919">
              <w:rPr>
                <w:rFonts w:eastAsia="Times New Roman" w:cs="Arial"/>
                <w:color w:val="000000"/>
                <w:sz w:val="16"/>
                <w:szCs w:val="16"/>
                <w:lang w:eastAsia="en-AU"/>
              </w:rPr>
              <w:t>has to</w:t>
            </w:r>
            <w:proofErr w:type="gramEnd"/>
            <w:r w:rsidRPr="00E27919">
              <w:rPr>
                <w:rFonts w:eastAsia="Times New Roman" w:cs="Arial"/>
                <w:color w:val="000000"/>
                <w:sz w:val="16"/>
                <w:szCs w:val="16"/>
                <w:lang w:eastAsia="en-AU"/>
              </w:rPr>
              <w:t xml:space="preserve"> be equal with the Item gross price less the Item price discount, if they are both provided. Item price cannot be negative.</w:t>
            </w:r>
          </w:p>
        </w:tc>
        <w:tc>
          <w:tcPr>
            <w:tcW w:w="959" w:type="pct"/>
            <w:hideMark/>
          </w:tcPr>
          <w:p w14:paraId="4A20D7C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1AC2900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PEPPOL-EN16931-R046</w:t>
            </w:r>
          </w:p>
        </w:tc>
      </w:tr>
      <w:tr w:rsidR="00686469" w:rsidRPr="00E27919" w14:paraId="4A20D7C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C8" w14:textId="77777777" w:rsidR="00686469" w:rsidRDefault="00686469" w:rsidP="00363992">
            <w:pPr>
              <w:rPr>
                <w:rFonts w:cs="Arial"/>
                <w:color w:val="000000"/>
                <w:sz w:val="16"/>
                <w:szCs w:val="16"/>
              </w:rPr>
            </w:pPr>
            <w:r>
              <w:rPr>
                <w:rFonts w:cs="Arial"/>
                <w:color w:val="000000"/>
                <w:sz w:val="16"/>
                <w:szCs w:val="16"/>
              </w:rPr>
              <w:t>270</w:t>
            </w:r>
          </w:p>
        </w:tc>
        <w:tc>
          <w:tcPr>
            <w:tcW w:w="167" w:type="pct"/>
            <w:hideMark/>
          </w:tcPr>
          <w:p w14:paraId="4A20D7C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0F8B55E" w14:textId="60B68B2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CA" w14:textId="4366FCB0"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0" w:history="1">
              <w:r w:rsidR="00686469" w:rsidRPr="00E27919">
                <w:rPr>
                  <w:rFonts w:eastAsia="Times New Roman" w:cs="Arial"/>
                  <w:color w:val="0000FF"/>
                  <w:sz w:val="16"/>
                  <w:szCs w:val="16"/>
                  <w:u w:val="single"/>
                  <w:lang w:eastAsia="en-AU"/>
                </w:rPr>
                <w:t>        @currencyID</w:t>
              </w:r>
            </w:hyperlink>
          </w:p>
        </w:tc>
        <w:tc>
          <w:tcPr>
            <w:tcW w:w="364" w:type="pct"/>
            <w:hideMark/>
          </w:tcPr>
          <w:p w14:paraId="4A20D7C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C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2D4FD498" w14:textId="77777777" w:rsidR="00686469" w:rsidRDefault="00686469" w:rsidP="0055754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BR-CL-03</w:t>
            </w:r>
          </w:p>
          <w:p w14:paraId="4A20D7CD" w14:textId="2E48970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7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0" w14:textId="77777777" w:rsidR="00686469" w:rsidRDefault="00686469" w:rsidP="00363992">
            <w:pPr>
              <w:rPr>
                <w:rFonts w:cs="Arial"/>
                <w:color w:val="000000"/>
                <w:sz w:val="16"/>
                <w:szCs w:val="16"/>
              </w:rPr>
            </w:pPr>
            <w:r>
              <w:rPr>
                <w:rFonts w:cs="Arial"/>
                <w:color w:val="000000"/>
                <w:sz w:val="16"/>
                <w:szCs w:val="16"/>
              </w:rPr>
              <w:t>271</w:t>
            </w:r>
          </w:p>
        </w:tc>
        <w:tc>
          <w:tcPr>
            <w:tcW w:w="167" w:type="pct"/>
            <w:hideMark/>
          </w:tcPr>
          <w:p w14:paraId="4A20D7D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F682B11" w14:textId="6ADB798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835" w:type="pct"/>
            <w:hideMark/>
          </w:tcPr>
          <w:p w14:paraId="4A20D7D2" w14:textId="4052B14A"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1" w:history="1">
              <w:proofErr w:type="spellStart"/>
              <w:proofErr w:type="gramStart"/>
              <w:r w:rsidR="00686469" w:rsidRPr="00E27919">
                <w:rPr>
                  <w:rFonts w:eastAsia="Times New Roman" w:cs="Arial"/>
                  <w:color w:val="0000FF"/>
                  <w:sz w:val="16"/>
                  <w:szCs w:val="16"/>
                  <w:u w:val="single"/>
                  <w:lang w:eastAsia="en-AU"/>
                </w:rPr>
                <w:t>cbc:BaseQuantity</w:t>
              </w:r>
              <w:proofErr w:type="spellEnd"/>
              <w:proofErr w:type="gramEnd"/>
            </w:hyperlink>
          </w:p>
        </w:tc>
        <w:tc>
          <w:tcPr>
            <w:tcW w:w="364" w:type="pct"/>
            <w:hideMark/>
          </w:tcPr>
          <w:p w14:paraId="4A20D7D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D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959" w:type="pct"/>
            <w:hideMark/>
          </w:tcPr>
          <w:p w14:paraId="4A20D7D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686469" w:rsidRPr="00E27919" w14:paraId="4A20D7E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8" w14:textId="77777777" w:rsidR="00686469" w:rsidRDefault="00686469" w:rsidP="00363992">
            <w:pPr>
              <w:rPr>
                <w:rFonts w:cs="Arial"/>
                <w:color w:val="000000"/>
                <w:sz w:val="16"/>
                <w:szCs w:val="16"/>
              </w:rPr>
            </w:pPr>
            <w:r>
              <w:rPr>
                <w:rFonts w:cs="Arial"/>
                <w:color w:val="000000"/>
                <w:sz w:val="16"/>
                <w:szCs w:val="16"/>
              </w:rPr>
              <w:t>272</w:t>
            </w:r>
          </w:p>
        </w:tc>
        <w:tc>
          <w:tcPr>
            <w:tcW w:w="167" w:type="pct"/>
            <w:hideMark/>
          </w:tcPr>
          <w:p w14:paraId="4A20D7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C89959" w14:textId="73363CA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150</w:t>
            </w:r>
          </w:p>
        </w:tc>
        <w:tc>
          <w:tcPr>
            <w:tcW w:w="835" w:type="pct"/>
            <w:hideMark/>
          </w:tcPr>
          <w:p w14:paraId="4A20D7DA" w14:textId="1A48F415"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2" w:history="1">
              <w:r w:rsidR="00686469" w:rsidRPr="00E27919">
                <w:rPr>
                  <w:rFonts w:eastAsia="Times New Roman" w:cs="Arial"/>
                  <w:color w:val="0000FF"/>
                  <w:sz w:val="16"/>
                  <w:szCs w:val="16"/>
                  <w:u w:val="single"/>
                  <w:lang w:eastAsia="en-AU"/>
                </w:rPr>
                <w:t>        @unitCode</w:t>
              </w:r>
            </w:hyperlink>
          </w:p>
        </w:tc>
        <w:tc>
          <w:tcPr>
            <w:tcW w:w="364" w:type="pct"/>
            <w:hideMark/>
          </w:tcPr>
          <w:p w14:paraId="4A20D7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7DD"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686469" w:rsidRPr="00E27919" w14:paraId="4A20D7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1" w14:textId="77777777" w:rsidR="00686469" w:rsidRDefault="00686469" w:rsidP="00363992">
            <w:pPr>
              <w:rPr>
                <w:rFonts w:cs="Arial"/>
                <w:color w:val="000000"/>
                <w:sz w:val="16"/>
                <w:szCs w:val="16"/>
              </w:rPr>
            </w:pPr>
            <w:r>
              <w:rPr>
                <w:rFonts w:cs="Arial"/>
                <w:color w:val="000000"/>
                <w:sz w:val="16"/>
                <w:szCs w:val="16"/>
              </w:rPr>
              <w:t>273</w:t>
            </w:r>
          </w:p>
        </w:tc>
        <w:tc>
          <w:tcPr>
            <w:tcW w:w="167" w:type="pct"/>
            <w:hideMark/>
          </w:tcPr>
          <w:p w14:paraId="4A20D7E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72A6ED" w14:textId="78B6BB6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E3" w14:textId="59AFF5B9"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3"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7E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E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9" w14:textId="77777777" w:rsidR="00686469" w:rsidRDefault="00686469" w:rsidP="00363992">
            <w:pPr>
              <w:rPr>
                <w:rFonts w:cs="Arial"/>
                <w:color w:val="000000"/>
                <w:sz w:val="16"/>
                <w:szCs w:val="16"/>
              </w:rPr>
            </w:pPr>
            <w:r>
              <w:rPr>
                <w:rFonts w:cs="Arial"/>
                <w:color w:val="000000"/>
                <w:sz w:val="16"/>
                <w:szCs w:val="16"/>
              </w:rPr>
              <w:t>274</w:t>
            </w:r>
          </w:p>
        </w:tc>
        <w:tc>
          <w:tcPr>
            <w:tcW w:w="167" w:type="pct"/>
            <w:hideMark/>
          </w:tcPr>
          <w:p w14:paraId="4A20D7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35BE2BE" w14:textId="75A08B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EB" w14:textId="1F7AC172"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4"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7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3BAE34D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7F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1" w14:textId="77777777" w:rsidR="00686469" w:rsidRDefault="00686469" w:rsidP="00363992">
            <w:pPr>
              <w:rPr>
                <w:rFonts w:cs="Arial"/>
                <w:color w:val="000000"/>
                <w:sz w:val="16"/>
                <w:szCs w:val="16"/>
              </w:rPr>
            </w:pPr>
            <w:r>
              <w:rPr>
                <w:rFonts w:cs="Arial"/>
                <w:color w:val="000000"/>
                <w:sz w:val="16"/>
                <w:szCs w:val="16"/>
              </w:rPr>
              <w:lastRenderedPageBreak/>
              <w:t>275</w:t>
            </w:r>
          </w:p>
        </w:tc>
        <w:tc>
          <w:tcPr>
            <w:tcW w:w="167" w:type="pct"/>
            <w:hideMark/>
          </w:tcPr>
          <w:p w14:paraId="4A20D7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44017B" w14:textId="1D12BD0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147</w:t>
            </w:r>
          </w:p>
        </w:tc>
        <w:tc>
          <w:tcPr>
            <w:tcW w:w="835" w:type="pct"/>
            <w:hideMark/>
          </w:tcPr>
          <w:p w14:paraId="4A20D7F3" w14:textId="371672EF"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5"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7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959" w:type="pct"/>
            <w:hideMark/>
          </w:tcPr>
          <w:p w14:paraId="4A20D7F6" w14:textId="5DFF68E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0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9" w14:textId="77777777" w:rsidR="00686469" w:rsidRDefault="00686469" w:rsidP="00363992">
            <w:pPr>
              <w:rPr>
                <w:rFonts w:cs="Arial"/>
                <w:color w:val="000000"/>
                <w:sz w:val="16"/>
                <w:szCs w:val="16"/>
              </w:rPr>
            </w:pPr>
            <w:r>
              <w:rPr>
                <w:rFonts w:cs="Arial"/>
                <w:color w:val="000000"/>
                <w:sz w:val="16"/>
                <w:szCs w:val="16"/>
              </w:rPr>
              <w:t>276</w:t>
            </w:r>
          </w:p>
        </w:tc>
        <w:tc>
          <w:tcPr>
            <w:tcW w:w="167" w:type="pct"/>
            <w:hideMark/>
          </w:tcPr>
          <w:p w14:paraId="4A20D7F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FF6647E" w14:textId="3F42336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FB" w14:textId="12F9B08A"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6" w:history="1">
              <w:r w:rsidR="00686469" w:rsidRPr="00E27919">
                <w:rPr>
                  <w:rFonts w:eastAsia="Times New Roman" w:cs="Arial"/>
                  <w:color w:val="0000FF"/>
                  <w:sz w:val="16"/>
                  <w:szCs w:val="16"/>
                  <w:u w:val="single"/>
                  <w:lang w:eastAsia="en-AU"/>
                </w:rPr>
                <w:t>          @currencyID</w:t>
              </w:r>
            </w:hyperlink>
          </w:p>
        </w:tc>
        <w:tc>
          <w:tcPr>
            <w:tcW w:w="364" w:type="pct"/>
            <w:hideMark/>
          </w:tcPr>
          <w:p w14:paraId="4A20D7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F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FE" w14:textId="2F6B996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80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1" w14:textId="77777777" w:rsidR="00686469" w:rsidRDefault="00686469" w:rsidP="00363992">
            <w:pPr>
              <w:rPr>
                <w:rFonts w:cs="Arial"/>
                <w:color w:val="000000"/>
                <w:sz w:val="16"/>
                <w:szCs w:val="16"/>
              </w:rPr>
            </w:pPr>
            <w:r>
              <w:rPr>
                <w:rFonts w:cs="Arial"/>
                <w:color w:val="000000"/>
                <w:sz w:val="16"/>
                <w:szCs w:val="16"/>
              </w:rPr>
              <w:t>277</w:t>
            </w:r>
          </w:p>
        </w:tc>
        <w:tc>
          <w:tcPr>
            <w:tcW w:w="167" w:type="pct"/>
            <w:hideMark/>
          </w:tcPr>
          <w:p w14:paraId="4A20D80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52F08CE" w14:textId="0943A15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148</w:t>
            </w:r>
          </w:p>
        </w:tc>
        <w:tc>
          <w:tcPr>
            <w:tcW w:w="835" w:type="pct"/>
            <w:hideMark/>
          </w:tcPr>
          <w:p w14:paraId="4A20D803" w14:textId="7A79FEC0" w:rsidR="00686469" w:rsidRPr="00E27919" w:rsidRDefault="00F160D6"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7"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80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805" w14:textId="315863DF"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959" w:type="pct"/>
            <w:hideMark/>
          </w:tcPr>
          <w:p w14:paraId="4A20D806"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1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A" w14:textId="77777777" w:rsidR="00686469" w:rsidRDefault="00686469" w:rsidP="00363992">
            <w:pPr>
              <w:rPr>
                <w:rFonts w:cs="Arial"/>
                <w:color w:val="000000"/>
                <w:sz w:val="16"/>
                <w:szCs w:val="16"/>
              </w:rPr>
            </w:pPr>
            <w:r>
              <w:rPr>
                <w:rFonts w:cs="Arial"/>
                <w:color w:val="000000"/>
                <w:sz w:val="16"/>
                <w:szCs w:val="16"/>
              </w:rPr>
              <w:t>278</w:t>
            </w:r>
          </w:p>
        </w:tc>
        <w:tc>
          <w:tcPr>
            <w:tcW w:w="167" w:type="pct"/>
            <w:hideMark/>
          </w:tcPr>
          <w:p w14:paraId="4A20D80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B1993EA" w14:textId="53B8FC10" w:rsidR="00686469" w:rsidRPr="003E4DD8"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80C" w14:textId="6871A6D1" w:rsidR="00686469" w:rsidRPr="00E27919" w:rsidRDefault="00F160D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8" w:history="1">
              <w:r w:rsidR="00686469" w:rsidRPr="00E27919">
                <w:rPr>
                  <w:rFonts w:eastAsia="Times New Roman" w:cs="Arial"/>
                  <w:color w:val="0000FF"/>
                  <w:sz w:val="16"/>
                  <w:szCs w:val="16"/>
                  <w:u w:val="single"/>
                  <w:lang w:eastAsia="en-AU"/>
                </w:rPr>
                <w:t>          @currencyID</w:t>
              </w:r>
            </w:hyperlink>
          </w:p>
        </w:tc>
        <w:tc>
          <w:tcPr>
            <w:tcW w:w="364" w:type="pct"/>
            <w:hideMark/>
          </w:tcPr>
          <w:p w14:paraId="4A20D80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80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8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40" w:name="_Toc10022786"/>
      <w:bookmarkStart w:id="141" w:name="_Toc10725330"/>
      <w:bookmarkStart w:id="142" w:name="_Toc104365278"/>
      <w:r>
        <w:lastRenderedPageBreak/>
        <w:t xml:space="preserve">Appendix B </w:t>
      </w:r>
      <w:r w:rsidR="00ED6E17">
        <w:t xml:space="preserve">– </w:t>
      </w:r>
      <w:r>
        <w:t>Business Rules</w:t>
      </w:r>
      <w:bookmarkEnd w:id="140"/>
      <w:bookmarkEnd w:id="141"/>
      <w:bookmarkEnd w:id="142"/>
    </w:p>
    <w:p w14:paraId="4A20D816" w14:textId="6F8309D5" w:rsidR="007048A0" w:rsidRDefault="007048A0" w:rsidP="007048A0">
      <w:r>
        <w:t xml:space="preserve">The following table includes all rules with their status </w:t>
      </w:r>
      <w:r w:rsidR="00427E03">
        <w:t xml:space="preserve">as compared with the BIS Billing 3.0 rule, </w:t>
      </w:r>
      <w:r>
        <w:t>which are:</w:t>
      </w:r>
    </w:p>
    <w:p w14:paraId="4A20D817" w14:textId="5955C27B"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427E03">
        <w:t xml:space="preserve"> (</w:t>
      </w:r>
      <w:proofErr w:type="gramStart"/>
      <w:r w:rsidR="00427E03">
        <w:t>i.e.</w:t>
      </w:r>
      <w:proofErr w:type="gramEnd"/>
      <w:r w:rsidR="00427E03">
        <w:t xml:space="preserve"> same error message, rule</w:t>
      </w:r>
      <w:r w:rsidR="00CD5FEB">
        <w:t>/context</w:t>
      </w:r>
      <w:r w:rsidR="00427E03">
        <w:t xml:space="preserve"> and warning/fatal flag)</w:t>
      </w:r>
      <w:r w:rsidR="002B4A13">
        <w:t xml:space="preserve">. </w:t>
      </w:r>
      <w:r w:rsidR="00196C32">
        <w:t xml:space="preserve"> </w:t>
      </w:r>
    </w:p>
    <w:p w14:paraId="4A20D818" w14:textId="3AF0C175" w:rsidR="007048A0" w:rsidRPr="00213265" w:rsidRDefault="00EA1540" w:rsidP="0022582B">
      <w:pPr>
        <w:pStyle w:val="List2Bullet"/>
        <w:rPr>
          <w:rStyle w:val="Hyperlink"/>
          <w:color w:val="auto"/>
          <w:u w:val="none"/>
        </w:rPr>
      </w:pPr>
      <w:r>
        <w:t>Due to the large number of ‘UBL-CR-</w:t>
      </w:r>
      <w:proofErr w:type="spellStart"/>
      <w:r>
        <w:t>nnn</w:t>
      </w:r>
      <w:proofErr w:type="spellEnd"/>
      <w:r>
        <w:t xml:space="preserve">’ rules </w:t>
      </w:r>
      <w:r w:rsidRPr="00CD5FEB">
        <w:t xml:space="preserve">warning </w:t>
      </w:r>
      <w:r>
        <w:t xml:space="preserve">about the inclusion of </w:t>
      </w:r>
      <w:proofErr w:type="spellStart"/>
      <w:r>
        <w:t>ubl</w:t>
      </w:r>
      <w:proofErr w:type="spellEnd"/>
      <w:r>
        <w:t xml:space="preserve"> elements that are not in the BIS Billing/A-NZ invoice extension data model, </w:t>
      </w:r>
      <w:r w:rsidR="00196C32">
        <w:t>these have not been specified</w:t>
      </w:r>
      <w:r w:rsidR="007048A0" w:rsidRPr="00213265">
        <w:t xml:space="preserve">. These may be accessed from the PEPPOL BIS Billing 3.0 site </w:t>
      </w:r>
      <w:hyperlink r:id="rId379" w:history="1">
        <w:r w:rsidR="002B4A13" w:rsidRPr="002B4A13">
          <w:rPr>
            <w:rStyle w:val="Hyperlink"/>
          </w:rPr>
          <w:t>EN16931 model bound to UBL</w:t>
        </w:r>
      </w:hyperlink>
      <w:r w:rsidR="002B4A13">
        <w:t>.</w:t>
      </w:r>
    </w:p>
    <w:p w14:paraId="4A20D819" w14:textId="7077EC50" w:rsidR="00196C32" w:rsidRDefault="007048A0" w:rsidP="00213265">
      <w:pPr>
        <w:pStyle w:val="ListBullet"/>
      </w:pPr>
      <w:r w:rsidRPr="00213265">
        <w:t xml:space="preserve">Changed </w:t>
      </w:r>
      <w:r w:rsidR="002B4A13">
        <w:t>–</w:t>
      </w:r>
      <w:r w:rsidRPr="00213265">
        <w:t xml:space="preserve"> </w:t>
      </w:r>
      <w:r w:rsidR="002B4A13">
        <w:t>either the error message</w:t>
      </w:r>
      <w:r w:rsidR="00CD5FEB">
        <w:t>, flag</w:t>
      </w:r>
      <w:r w:rsidR="002B4A13">
        <w:t xml:space="preserve"> or underlying rule</w:t>
      </w:r>
      <w:r w:rsidR="00B91D69">
        <w:t>/context</w:t>
      </w:r>
      <w:r w:rsidR="002B4A13">
        <w:t xml:space="preserve"> is changed</w:t>
      </w:r>
      <w:r w:rsidR="00EC29C8">
        <w:t xml:space="preserve"> in comparison with BIS Billing 3.0</w:t>
      </w:r>
      <w:r w:rsidR="002B4A13">
        <w:t xml:space="preserve">.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413A821E" w:rsidR="003F48EC" w:rsidRDefault="007048A0" w:rsidP="00213265">
      <w:pPr>
        <w:pStyle w:val="ListBullet"/>
      </w:pPr>
      <w:r w:rsidRPr="00213265">
        <w:t xml:space="preserve">Deleted </w:t>
      </w:r>
      <w:r w:rsidR="00CD5FEB">
        <w:rPr>
          <w:rFonts w:cs="Arial"/>
        </w:rPr>
        <w:t>–</w:t>
      </w:r>
      <w:r w:rsidRPr="00213265">
        <w:t xml:space="preserve"> </w:t>
      </w:r>
      <w:r w:rsidR="00CD5FEB">
        <w:t xml:space="preserve">BIS Billing 3.0 </w:t>
      </w:r>
      <w:r w:rsidRPr="00213265">
        <w:t>rules that do not apply to this extension.</w:t>
      </w:r>
      <w:r w:rsidR="002B4A13">
        <w:t xml:space="preserve"> </w:t>
      </w:r>
    </w:p>
    <w:p w14:paraId="4A20D81C" w14:textId="77777777" w:rsidR="007048A0" w:rsidRPr="00213265" w:rsidRDefault="002B4A13" w:rsidP="0022582B">
      <w:pPr>
        <w:pStyle w:val="List2Bullet"/>
      </w:pPr>
      <w:r>
        <w:t>Note that country-specific rules applying in other jurisdictions (</w:t>
      </w:r>
      <w:proofErr w:type="gramStart"/>
      <w:r>
        <w:t>e.g.</w:t>
      </w:r>
      <w:proofErr w:type="gramEnd"/>
      <w:r>
        <w:t xml:space="preserve">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C9E7FDA"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w:t>
      </w:r>
      <w:r w:rsidR="00EC29C8">
        <w:t>are not in BIS Billing 3.0</w:t>
      </w:r>
      <w:r w:rsidRPr="00213265">
        <w:t>.</w:t>
      </w:r>
    </w:p>
    <w:p w14:paraId="1F731D00" w14:textId="0441EEFC" w:rsidR="009A2670" w:rsidRDefault="009A2670" w:rsidP="009A2670">
      <w:pPr>
        <w:pStyle w:val="ListParagraph"/>
        <w:spacing w:after="0" w:line="240" w:lineRule="auto"/>
        <w:ind w:left="825"/>
        <w:rPr>
          <w:rFonts w:ascii="Calibri" w:eastAsia="Calibri" w:hAnsi="Calibri" w:cs="Times New Roman"/>
        </w:rPr>
      </w:pPr>
    </w:p>
    <w:tbl>
      <w:tblPr>
        <w:tblStyle w:val="Rulestable"/>
        <w:tblW w:w="13716" w:type="dxa"/>
        <w:tblLayout w:type="fixed"/>
        <w:tblLook w:val="0420" w:firstRow="1" w:lastRow="0" w:firstColumn="0" w:lastColumn="0" w:noHBand="0" w:noVBand="1"/>
      </w:tblPr>
      <w:tblGrid>
        <w:gridCol w:w="1526"/>
        <w:gridCol w:w="5174"/>
        <w:gridCol w:w="5174"/>
        <w:gridCol w:w="992"/>
        <w:gridCol w:w="850"/>
      </w:tblGrid>
      <w:tr w:rsidR="00ED6E17" w:rsidRPr="00147320" w14:paraId="4A20D824" w14:textId="77777777" w:rsidTr="00863855">
        <w:trPr>
          <w:cnfStyle w:val="100000000000" w:firstRow="1" w:lastRow="0" w:firstColumn="0" w:lastColumn="0" w:oddVBand="0" w:evenVBand="0" w:oddHBand="0" w:evenHBand="0" w:firstRowFirstColumn="0" w:firstRowLastColumn="0" w:lastRowFirstColumn="0" w:lastRowLastColumn="0"/>
          <w:trHeight w:val="20"/>
          <w:tblHeader w:val="0"/>
        </w:trPr>
        <w:tc>
          <w:tcPr>
            <w:tcW w:w="1526" w:type="dxa"/>
            <w:hideMark/>
          </w:tcPr>
          <w:p w14:paraId="4A20D81F"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Identifier</w:t>
            </w:r>
          </w:p>
        </w:tc>
        <w:tc>
          <w:tcPr>
            <w:tcW w:w="5174" w:type="dxa"/>
            <w:hideMark/>
          </w:tcPr>
          <w:p w14:paraId="4A20D820"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Error message</w:t>
            </w:r>
          </w:p>
        </w:tc>
        <w:tc>
          <w:tcPr>
            <w:tcW w:w="5174" w:type="dxa"/>
          </w:tcPr>
          <w:p w14:paraId="4A20D821" w14:textId="77777777" w:rsidR="00B6571D" w:rsidRPr="00147320" w:rsidRDefault="00B6571D" w:rsidP="00982B67">
            <w:pPr>
              <w:spacing w:line="220" w:lineRule="exact"/>
              <w:rPr>
                <w:rFonts w:cs="Arial"/>
                <w:color w:val="auto"/>
                <w:sz w:val="16"/>
                <w:szCs w:val="16"/>
              </w:rPr>
            </w:pPr>
            <w:r w:rsidRPr="00147320">
              <w:rPr>
                <w:rFonts w:cs="Arial"/>
                <w:bCs w:val="0"/>
                <w:color w:val="auto"/>
                <w:sz w:val="16"/>
                <w:szCs w:val="16"/>
              </w:rPr>
              <w:t>Updated error message and/or rule</w:t>
            </w:r>
          </w:p>
        </w:tc>
        <w:tc>
          <w:tcPr>
            <w:tcW w:w="992" w:type="dxa"/>
          </w:tcPr>
          <w:p w14:paraId="4A20D822" w14:textId="77777777" w:rsidR="00B6571D" w:rsidRPr="00147320" w:rsidRDefault="00B6571D" w:rsidP="00982B67">
            <w:pPr>
              <w:spacing w:line="220" w:lineRule="exact"/>
              <w:rPr>
                <w:rFonts w:cs="Arial"/>
                <w:color w:val="auto"/>
                <w:sz w:val="16"/>
                <w:szCs w:val="16"/>
              </w:rPr>
            </w:pPr>
            <w:r w:rsidRPr="00147320">
              <w:rPr>
                <w:rFonts w:cs="Arial"/>
                <w:color w:val="auto"/>
                <w:sz w:val="16"/>
                <w:szCs w:val="16"/>
              </w:rPr>
              <w:t>Status</w:t>
            </w:r>
          </w:p>
        </w:tc>
        <w:tc>
          <w:tcPr>
            <w:tcW w:w="850" w:type="dxa"/>
            <w:hideMark/>
          </w:tcPr>
          <w:p w14:paraId="4A20D823"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Flag</w:t>
            </w:r>
          </w:p>
        </w:tc>
      </w:tr>
      <w:bookmarkStart w:id="143" w:name="_Hlk70670114"/>
      <w:tr w:rsidR="00B6571D" w:rsidRPr="00147320" w14:paraId="4A20D8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25"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"http://docs.peppol.eu/poacc/billing/3.0/rules/BR-01/" </w:instrText>
            </w:r>
            <w:r w:rsidRPr="00147320">
              <w:rPr>
                <w:color w:val="auto"/>
              </w:rPr>
              <w:fldChar w:fldCharType="separate"/>
            </w:r>
            <w:r w:rsidR="00B6571D" w:rsidRPr="00147320">
              <w:rPr>
                <w:rStyle w:val="Hyperlink"/>
                <w:rFonts w:cs="Arial"/>
                <w:sz w:val="16"/>
                <w:szCs w:val="16"/>
              </w:rPr>
              <w:t>BR-01</w:t>
            </w:r>
            <w:r w:rsidRPr="00147320">
              <w:rPr>
                <w:rStyle w:val="Hyperlink"/>
                <w:rFonts w:cs="Arial"/>
                <w:sz w:val="16"/>
                <w:szCs w:val="16"/>
              </w:rPr>
              <w:fldChar w:fldCharType="end"/>
            </w:r>
          </w:p>
        </w:tc>
        <w:tc>
          <w:tcPr>
            <w:tcW w:w="5174" w:type="dxa"/>
            <w:hideMark/>
          </w:tcPr>
          <w:p w14:paraId="4A20D826" w14:textId="77777777" w:rsidR="00B6571D" w:rsidRPr="00147320" w:rsidRDefault="00B6571D" w:rsidP="00982B67">
            <w:pPr>
              <w:spacing w:line="220" w:lineRule="exact"/>
              <w:rPr>
                <w:rFonts w:cs="Arial"/>
                <w:sz w:val="16"/>
                <w:szCs w:val="16"/>
              </w:rPr>
            </w:pPr>
            <w:r w:rsidRPr="00147320">
              <w:rPr>
                <w:rFonts w:cs="Arial"/>
                <w:sz w:val="16"/>
                <w:szCs w:val="16"/>
              </w:rPr>
              <w:t>[BR-01]-An Invoice shall have a Specification identifier (BT-24).</w:t>
            </w:r>
            <w:r w:rsidR="00562D83" w:rsidRPr="00147320">
              <w:rPr>
                <w:rFonts w:cs="Arial"/>
                <w:sz w:val="16"/>
                <w:szCs w:val="16"/>
              </w:rPr>
              <w:t xml:space="preserve"> </w:t>
            </w:r>
            <w:r w:rsidRPr="00147320">
              <w:rPr>
                <w:rFonts w:cs="Arial"/>
                <w:sz w:val="16"/>
                <w:szCs w:val="16"/>
              </w:rPr>
              <w:t> </w:t>
            </w:r>
          </w:p>
        </w:tc>
        <w:tc>
          <w:tcPr>
            <w:tcW w:w="5174" w:type="dxa"/>
          </w:tcPr>
          <w:p w14:paraId="4A20D827" w14:textId="77777777" w:rsidR="00B6571D" w:rsidRPr="00147320" w:rsidRDefault="00B6571D" w:rsidP="00982B67">
            <w:pPr>
              <w:spacing w:line="220" w:lineRule="exact"/>
              <w:rPr>
                <w:rFonts w:cs="Arial"/>
                <w:sz w:val="16"/>
                <w:szCs w:val="16"/>
              </w:rPr>
            </w:pPr>
          </w:p>
        </w:tc>
        <w:tc>
          <w:tcPr>
            <w:tcW w:w="992" w:type="dxa"/>
          </w:tcPr>
          <w:p w14:paraId="4A20D82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9" w14:textId="649C14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0" w14:textId="77777777" w:rsidTr="00863855">
        <w:trPr>
          <w:cantSplit/>
          <w:trHeight w:val="20"/>
        </w:trPr>
        <w:tc>
          <w:tcPr>
            <w:tcW w:w="1526" w:type="dxa"/>
            <w:hideMark/>
          </w:tcPr>
          <w:p w14:paraId="4A20D82B" w14:textId="77777777" w:rsidR="00B6571D" w:rsidRPr="00147320" w:rsidRDefault="00F160D6" w:rsidP="00982B67">
            <w:pPr>
              <w:spacing w:line="220" w:lineRule="exact"/>
              <w:rPr>
                <w:rFonts w:cs="Arial"/>
                <w:b/>
                <w:sz w:val="16"/>
                <w:szCs w:val="16"/>
                <w:u w:val="single"/>
              </w:rPr>
            </w:pPr>
            <w:hyperlink r:id="rId380" w:history="1">
              <w:r w:rsidR="00B6571D" w:rsidRPr="00147320">
                <w:rPr>
                  <w:rStyle w:val="Hyperlink"/>
                  <w:rFonts w:cs="Arial"/>
                  <w:sz w:val="16"/>
                  <w:szCs w:val="16"/>
                </w:rPr>
                <w:t>BR-02</w:t>
              </w:r>
            </w:hyperlink>
          </w:p>
        </w:tc>
        <w:tc>
          <w:tcPr>
            <w:tcW w:w="5174" w:type="dxa"/>
            <w:hideMark/>
          </w:tcPr>
          <w:p w14:paraId="4A20D82C" w14:textId="77777777" w:rsidR="00B6571D" w:rsidRPr="00147320" w:rsidRDefault="00B6571D" w:rsidP="00982B67">
            <w:pPr>
              <w:spacing w:line="220" w:lineRule="exact"/>
              <w:rPr>
                <w:rFonts w:cs="Arial"/>
                <w:sz w:val="16"/>
                <w:szCs w:val="16"/>
              </w:rPr>
            </w:pPr>
            <w:r w:rsidRPr="00147320">
              <w:rPr>
                <w:rFonts w:cs="Arial"/>
                <w:sz w:val="16"/>
                <w:szCs w:val="16"/>
              </w:rPr>
              <w:t>[BR-02]-An Invoice shall have an Invoice number (BT-1).</w:t>
            </w:r>
          </w:p>
        </w:tc>
        <w:tc>
          <w:tcPr>
            <w:tcW w:w="5174" w:type="dxa"/>
          </w:tcPr>
          <w:p w14:paraId="4A20D82D" w14:textId="77777777" w:rsidR="00B6571D" w:rsidRPr="00147320" w:rsidRDefault="00B6571D" w:rsidP="00982B67">
            <w:pPr>
              <w:spacing w:line="220" w:lineRule="exact"/>
              <w:rPr>
                <w:rFonts w:cs="Arial"/>
                <w:sz w:val="16"/>
                <w:szCs w:val="16"/>
              </w:rPr>
            </w:pPr>
          </w:p>
        </w:tc>
        <w:tc>
          <w:tcPr>
            <w:tcW w:w="992" w:type="dxa"/>
          </w:tcPr>
          <w:p w14:paraId="4A20D82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F" w14:textId="2013B5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1" w14:textId="77777777" w:rsidR="00B6571D" w:rsidRPr="00147320" w:rsidRDefault="00F160D6" w:rsidP="00982B67">
            <w:pPr>
              <w:spacing w:line="220" w:lineRule="exact"/>
              <w:rPr>
                <w:rFonts w:cs="Arial"/>
                <w:b/>
                <w:sz w:val="16"/>
                <w:szCs w:val="16"/>
                <w:u w:val="single"/>
              </w:rPr>
            </w:pPr>
            <w:hyperlink r:id="rId381" w:history="1">
              <w:r w:rsidR="00B6571D" w:rsidRPr="00147320">
                <w:rPr>
                  <w:rStyle w:val="Hyperlink"/>
                  <w:rFonts w:cs="Arial"/>
                  <w:sz w:val="16"/>
                  <w:szCs w:val="16"/>
                </w:rPr>
                <w:t>BR-03</w:t>
              </w:r>
            </w:hyperlink>
          </w:p>
        </w:tc>
        <w:tc>
          <w:tcPr>
            <w:tcW w:w="5174" w:type="dxa"/>
            <w:hideMark/>
          </w:tcPr>
          <w:p w14:paraId="4A20D832" w14:textId="77777777" w:rsidR="00B6571D" w:rsidRPr="00147320" w:rsidRDefault="00B6571D" w:rsidP="00982B67">
            <w:pPr>
              <w:spacing w:line="220" w:lineRule="exact"/>
              <w:rPr>
                <w:rFonts w:cs="Arial"/>
                <w:sz w:val="16"/>
                <w:szCs w:val="16"/>
              </w:rPr>
            </w:pPr>
            <w:r w:rsidRPr="00147320">
              <w:rPr>
                <w:rFonts w:cs="Arial"/>
                <w:sz w:val="16"/>
                <w:szCs w:val="16"/>
              </w:rPr>
              <w:t>[BR-03]-An Invoice shall have an Invoice issue date (BT-2).</w:t>
            </w:r>
          </w:p>
        </w:tc>
        <w:tc>
          <w:tcPr>
            <w:tcW w:w="5174" w:type="dxa"/>
          </w:tcPr>
          <w:p w14:paraId="4A20D833" w14:textId="77777777" w:rsidR="00B6571D" w:rsidRPr="00147320" w:rsidRDefault="00B6571D" w:rsidP="00982B67">
            <w:pPr>
              <w:spacing w:line="220" w:lineRule="exact"/>
              <w:rPr>
                <w:rFonts w:cs="Arial"/>
                <w:sz w:val="16"/>
                <w:szCs w:val="16"/>
              </w:rPr>
            </w:pPr>
          </w:p>
        </w:tc>
        <w:tc>
          <w:tcPr>
            <w:tcW w:w="992" w:type="dxa"/>
          </w:tcPr>
          <w:p w14:paraId="4A20D83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5" w14:textId="4D9295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C" w14:textId="77777777" w:rsidTr="00863855">
        <w:trPr>
          <w:cantSplit/>
          <w:trHeight w:val="20"/>
        </w:trPr>
        <w:tc>
          <w:tcPr>
            <w:tcW w:w="1526" w:type="dxa"/>
            <w:hideMark/>
          </w:tcPr>
          <w:p w14:paraId="4A20D837" w14:textId="77777777" w:rsidR="00B6571D" w:rsidRPr="00147320" w:rsidRDefault="00F160D6" w:rsidP="00982B67">
            <w:pPr>
              <w:spacing w:line="220" w:lineRule="exact"/>
              <w:rPr>
                <w:rFonts w:cs="Arial"/>
                <w:b/>
                <w:sz w:val="16"/>
                <w:szCs w:val="16"/>
                <w:u w:val="single"/>
              </w:rPr>
            </w:pPr>
            <w:hyperlink r:id="rId382" w:history="1">
              <w:r w:rsidR="00B6571D" w:rsidRPr="00147320">
                <w:rPr>
                  <w:rStyle w:val="Hyperlink"/>
                  <w:rFonts w:cs="Arial"/>
                  <w:sz w:val="16"/>
                  <w:szCs w:val="16"/>
                </w:rPr>
                <w:t>BR-04</w:t>
              </w:r>
            </w:hyperlink>
          </w:p>
        </w:tc>
        <w:tc>
          <w:tcPr>
            <w:tcW w:w="5174" w:type="dxa"/>
            <w:hideMark/>
          </w:tcPr>
          <w:p w14:paraId="4A20D838" w14:textId="77777777" w:rsidR="00B6571D" w:rsidRPr="00147320" w:rsidRDefault="00B6571D" w:rsidP="00982B67">
            <w:pPr>
              <w:spacing w:line="220" w:lineRule="exact"/>
              <w:rPr>
                <w:rFonts w:cs="Arial"/>
                <w:sz w:val="16"/>
                <w:szCs w:val="16"/>
              </w:rPr>
            </w:pPr>
            <w:r w:rsidRPr="00147320">
              <w:rPr>
                <w:rFonts w:cs="Arial"/>
                <w:sz w:val="16"/>
                <w:szCs w:val="16"/>
              </w:rPr>
              <w:t>[BR-04]-An Invoice shall have an Invoice type code (BT-3).</w:t>
            </w:r>
          </w:p>
        </w:tc>
        <w:tc>
          <w:tcPr>
            <w:tcW w:w="5174" w:type="dxa"/>
          </w:tcPr>
          <w:p w14:paraId="4A20D839" w14:textId="77777777" w:rsidR="00B6571D" w:rsidRPr="00147320" w:rsidRDefault="00B6571D" w:rsidP="00982B67">
            <w:pPr>
              <w:spacing w:line="220" w:lineRule="exact"/>
              <w:rPr>
                <w:rFonts w:cs="Arial"/>
                <w:sz w:val="16"/>
                <w:szCs w:val="16"/>
              </w:rPr>
            </w:pPr>
          </w:p>
        </w:tc>
        <w:tc>
          <w:tcPr>
            <w:tcW w:w="992" w:type="dxa"/>
          </w:tcPr>
          <w:p w14:paraId="4A20D83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B" w14:textId="66F600F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D" w14:textId="77777777" w:rsidR="00B6571D" w:rsidRPr="00147320" w:rsidRDefault="00F160D6" w:rsidP="00982B67">
            <w:pPr>
              <w:spacing w:line="220" w:lineRule="exact"/>
              <w:rPr>
                <w:rFonts w:cs="Arial"/>
                <w:b/>
                <w:sz w:val="16"/>
                <w:szCs w:val="16"/>
                <w:u w:val="single"/>
              </w:rPr>
            </w:pPr>
            <w:hyperlink r:id="rId383" w:history="1">
              <w:r w:rsidR="00B6571D" w:rsidRPr="00147320">
                <w:rPr>
                  <w:rStyle w:val="Hyperlink"/>
                  <w:rFonts w:cs="Arial"/>
                  <w:sz w:val="16"/>
                  <w:szCs w:val="16"/>
                </w:rPr>
                <w:t>BR-05</w:t>
              </w:r>
            </w:hyperlink>
          </w:p>
        </w:tc>
        <w:tc>
          <w:tcPr>
            <w:tcW w:w="5174" w:type="dxa"/>
            <w:hideMark/>
          </w:tcPr>
          <w:p w14:paraId="4A20D83E" w14:textId="77777777" w:rsidR="00B6571D" w:rsidRPr="00147320" w:rsidRDefault="00B6571D" w:rsidP="00982B67">
            <w:pPr>
              <w:spacing w:line="220" w:lineRule="exact"/>
              <w:rPr>
                <w:rFonts w:cs="Arial"/>
                <w:sz w:val="16"/>
                <w:szCs w:val="16"/>
              </w:rPr>
            </w:pPr>
            <w:r w:rsidRPr="00147320">
              <w:rPr>
                <w:rFonts w:cs="Arial"/>
                <w:sz w:val="16"/>
                <w:szCs w:val="16"/>
              </w:rPr>
              <w:t>[BR-05]-An Invoice shall have an Invoice currency code (BT-5).</w:t>
            </w:r>
          </w:p>
        </w:tc>
        <w:tc>
          <w:tcPr>
            <w:tcW w:w="5174" w:type="dxa"/>
          </w:tcPr>
          <w:p w14:paraId="4A20D83F" w14:textId="77777777" w:rsidR="00B6571D" w:rsidRPr="00147320" w:rsidRDefault="00B6571D" w:rsidP="00982B67">
            <w:pPr>
              <w:spacing w:line="220" w:lineRule="exact"/>
              <w:rPr>
                <w:rFonts w:cs="Arial"/>
                <w:sz w:val="16"/>
                <w:szCs w:val="16"/>
              </w:rPr>
            </w:pPr>
          </w:p>
        </w:tc>
        <w:tc>
          <w:tcPr>
            <w:tcW w:w="992" w:type="dxa"/>
          </w:tcPr>
          <w:p w14:paraId="4A20D84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1" w14:textId="47847B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8" w14:textId="77777777" w:rsidTr="00863855">
        <w:trPr>
          <w:cantSplit/>
          <w:trHeight w:val="20"/>
        </w:trPr>
        <w:tc>
          <w:tcPr>
            <w:tcW w:w="1526" w:type="dxa"/>
            <w:hideMark/>
          </w:tcPr>
          <w:p w14:paraId="4A20D843" w14:textId="77777777" w:rsidR="00B6571D" w:rsidRPr="00147320" w:rsidRDefault="00F160D6" w:rsidP="00982B67">
            <w:pPr>
              <w:spacing w:line="220" w:lineRule="exact"/>
              <w:rPr>
                <w:rFonts w:cs="Arial"/>
                <w:b/>
                <w:sz w:val="16"/>
                <w:szCs w:val="16"/>
                <w:u w:val="single"/>
              </w:rPr>
            </w:pPr>
            <w:hyperlink r:id="rId384" w:history="1">
              <w:r w:rsidR="00B6571D" w:rsidRPr="00147320">
                <w:rPr>
                  <w:rStyle w:val="Hyperlink"/>
                  <w:rFonts w:cs="Arial"/>
                  <w:sz w:val="16"/>
                  <w:szCs w:val="16"/>
                </w:rPr>
                <w:t>BR-06</w:t>
              </w:r>
            </w:hyperlink>
          </w:p>
        </w:tc>
        <w:tc>
          <w:tcPr>
            <w:tcW w:w="5174" w:type="dxa"/>
            <w:hideMark/>
          </w:tcPr>
          <w:p w14:paraId="4A20D844" w14:textId="77777777" w:rsidR="00B6571D" w:rsidRPr="00147320" w:rsidRDefault="00B6571D" w:rsidP="00982B67">
            <w:pPr>
              <w:spacing w:line="220" w:lineRule="exact"/>
              <w:rPr>
                <w:rFonts w:cs="Arial"/>
                <w:sz w:val="16"/>
                <w:szCs w:val="16"/>
              </w:rPr>
            </w:pPr>
            <w:r w:rsidRPr="00147320">
              <w:rPr>
                <w:rFonts w:cs="Arial"/>
                <w:sz w:val="16"/>
                <w:szCs w:val="16"/>
              </w:rPr>
              <w:t>[BR-06]-An Invoice shall contain the Seller name (BT-27).</w:t>
            </w:r>
          </w:p>
        </w:tc>
        <w:tc>
          <w:tcPr>
            <w:tcW w:w="5174" w:type="dxa"/>
          </w:tcPr>
          <w:p w14:paraId="4A20D845" w14:textId="77777777" w:rsidR="00B6571D" w:rsidRPr="00147320" w:rsidRDefault="00B6571D" w:rsidP="00982B67">
            <w:pPr>
              <w:spacing w:line="220" w:lineRule="exact"/>
              <w:rPr>
                <w:rFonts w:cs="Arial"/>
                <w:sz w:val="16"/>
                <w:szCs w:val="16"/>
              </w:rPr>
            </w:pPr>
          </w:p>
        </w:tc>
        <w:tc>
          <w:tcPr>
            <w:tcW w:w="992" w:type="dxa"/>
          </w:tcPr>
          <w:p w14:paraId="4A20D84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7" w14:textId="2E7312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49" w14:textId="77777777" w:rsidR="00B6571D" w:rsidRPr="00147320" w:rsidRDefault="00F160D6" w:rsidP="00982B67">
            <w:pPr>
              <w:spacing w:line="220" w:lineRule="exact"/>
              <w:rPr>
                <w:rFonts w:cs="Arial"/>
                <w:b/>
                <w:sz w:val="16"/>
                <w:szCs w:val="16"/>
                <w:u w:val="single"/>
              </w:rPr>
            </w:pPr>
            <w:hyperlink r:id="rId385" w:history="1">
              <w:r w:rsidR="00B6571D" w:rsidRPr="00147320">
                <w:rPr>
                  <w:rStyle w:val="Hyperlink"/>
                  <w:rFonts w:cs="Arial"/>
                  <w:sz w:val="16"/>
                  <w:szCs w:val="16"/>
                </w:rPr>
                <w:t>BR-07</w:t>
              </w:r>
            </w:hyperlink>
          </w:p>
        </w:tc>
        <w:tc>
          <w:tcPr>
            <w:tcW w:w="5174" w:type="dxa"/>
            <w:hideMark/>
          </w:tcPr>
          <w:p w14:paraId="4A20D84A" w14:textId="77777777" w:rsidR="00B6571D" w:rsidRPr="00147320" w:rsidRDefault="00B6571D" w:rsidP="00982B67">
            <w:pPr>
              <w:spacing w:line="220" w:lineRule="exact"/>
              <w:rPr>
                <w:rFonts w:cs="Arial"/>
                <w:sz w:val="16"/>
                <w:szCs w:val="16"/>
              </w:rPr>
            </w:pPr>
            <w:r w:rsidRPr="00147320">
              <w:rPr>
                <w:rFonts w:cs="Arial"/>
                <w:sz w:val="16"/>
                <w:szCs w:val="16"/>
              </w:rPr>
              <w:t>[BR-07]-An Invoice shall contain the Buyer name (BT-44).</w:t>
            </w:r>
          </w:p>
        </w:tc>
        <w:tc>
          <w:tcPr>
            <w:tcW w:w="5174" w:type="dxa"/>
          </w:tcPr>
          <w:p w14:paraId="4A20D84B" w14:textId="77777777" w:rsidR="00B6571D" w:rsidRPr="00147320" w:rsidRDefault="00B6571D" w:rsidP="00982B67">
            <w:pPr>
              <w:spacing w:line="220" w:lineRule="exact"/>
              <w:rPr>
                <w:rFonts w:cs="Arial"/>
                <w:sz w:val="16"/>
                <w:szCs w:val="16"/>
              </w:rPr>
            </w:pPr>
          </w:p>
        </w:tc>
        <w:tc>
          <w:tcPr>
            <w:tcW w:w="992" w:type="dxa"/>
          </w:tcPr>
          <w:p w14:paraId="4A20D84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D" w14:textId="00E6EE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4" w14:textId="77777777" w:rsidTr="00863855">
        <w:trPr>
          <w:cantSplit/>
          <w:trHeight w:val="20"/>
        </w:trPr>
        <w:tc>
          <w:tcPr>
            <w:tcW w:w="1526" w:type="dxa"/>
            <w:hideMark/>
          </w:tcPr>
          <w:p w14:paraId="4A20D84F" w14:textId="77777777" w:rsidR="00B6571D" w:rsidRPr="00147320" w:rsidRDefault="00F160D6" w:rsidP="00982B67">
            <w:pPr>
              <w:spacing w:line="220" w:lineRule="exact"/>
              <w:rPr>
                <w:rFonts w:cs="Arial"/>
                <w:b/>
                <w:sz w:val="16"/>
                <w:szCs w:val="16"/>
                <w:u w:val="single"/>
              </w:rPr>
            </w:pPr>
            <w:hyperlink r:id="rId386" w:history="1">
              <w:r w:rsidR="00B6571D" w:rsidRPr="00147320">
                <w:rPr>
                  <w:rStyle w:val="Hyperlink"/>
                  <w:rFonts w:cs="Arial"/>
                  <w:sz w:val="16"/>
                  <w:szCs w:val="16"/>
                </w:rPr>
                <w:t>BR-08</w:t>
              </w:r>
            </w:hyperlink>
          </w:p>
        </w:tc>
        <w:tc>
          <w:tcPr>
            <w:tcW w:w="5174" w:type="dxa"/>
            <w:hideMark/>
          </w:tcPr>
          <w:p w14:paraId="4A20D850" w14:textId="77777777" w:rsidR="00B6571D" w:rsidRPr="00147320" w:rsidRDefault="00B6571D" w:rsidP="00982B67">
            <w:pPr>
              <w:spacing w:line="220" w:lineRule="exact"/>
              <w:rPr>
                <w:rFonts w:cs="Arial"/>
                <w:sz w:val="16"/>
                <w:szCs w:val="16"/>
              </w:rPr>
            </w:pPr>
            <w:r w:rsidRPr="00147320">
              <w:rPr>
                <w:rFonts w:cs="Arial"/>
                <w:sz w:val="16"/>
                <w:szCs w:val="16"/>
              </w:rPr>
              <w:t>[BR-08]-An Invoice shall contain the Seller postal address.</w:t>
            </w:r>
          </w:p>
        </w:tc>
        <w:tc>
          <w:tcPr>
            <w:tcW w:w="5174" w:type="dxa"/>
          </w:tcPr>
          <w:p w14:paraId="4A20D851" w14:textId="77777777" w:rsidR="00B6571D" w:rsidRPr="00147320" w:rsidRDefault="00B6571D" w:rsidP="00982B67">
            <w:pPr>
              <w:spacing w:line="220" w:lineRule="exact"/>
              <w:rPr>
                <w:rFonts w:cs="Arial"/>
                <w:sz w:val="16"/>
                <w:szCs w:val="16"/>
              </w:rPr>
            </w:pPr>
          </w:p>
        </w:tc>
        <w:tc>
          <w:tcPr>
            <w:tcW w:w="992" w:type="dxa"/>
          </w:tcPr>
          <w:p w14:paraId="4A20D85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3" w14:textId="3F1FA4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55" w14:textId="77777777" w:rsidR="00B6571D" w:rsidRPr="00147320" w:rsidRDefault="00F160D6" w:rsidP="00982B67">
            <w:pPr>
              <w:spacing w:line="220" w:lineRule="exact"/>
              <w:rPr>
                <w:rFonts w:cs="Arial"/>
                <w:b/>
                <w:sz w:val="16"/>
                <w:szCs w:val="16"/>
                <w:u w:val="single"/>
              </w:rPr>
            </w:pPr>
            <w:hyperlink r:id="rId387" w:history="1">
              <w:r w:rsidR="00B6571D" w:rsidRPr="00147320">
                <w:rPr>
                  <w:rStyle w:val="Hyperlink"/>
                  <w:rFonts w:cs="Arial"/>
                  <w:sz w:val="16"/>
                  <w:szCs w:val="16"/>
                </w:rPr>
                <w:t>BR-09</w:t>
              </w:r>
            </w:hyperlink>
          </w:p>
        </w:tc>
        <w:tc>
          <w:tcPr>
            <w:tcW w:w="5174" w:type="dxa"/>
            <w:hideMark/>
          </w:tcPr>
          <w:p w14:paraId="4A20D856" w14:textId="77777777" w:rsidR="00B6571D" w:rsidRPr="00147320" w:rsidRDefault="00B6571D" w:rsidP="00982B67">
            <w:pPr>
              <w:spacing w:line="220" w:lineRule="exact"/>
              <w:rPr>
                <w:rFonts w:cs="Arial"/>
                <w:sz w:val="16"/>
                <w:szCs w:val="16"/>
              </w:rPr>
            </w:pPr>
            <w:r w:rsidRPr="00147320">
              <w:rPr>
                <w:rFonts w:cs="Arial"/>
                <w:sz w:val="16"/>
                <w:szCs w:val="16"/>
              </w:rPr>
              <w:t>[BR-09]-The Seller postal address (BG-5) shall contain a Seller country code (BT-40).</w:t>
            </w:r>
          </w:p>
        </w:tc>
        <w:tc>
          <w:tcPr>
            <w:tcW w:w="5174" w:type="dxa"/>
          </w:tcPr>
          <w:p w14:paraId="4A20D857" w14:textId="77777777" w:rsidR="00B6571D" w:rsidRPr="00147320" w:rsidRDefault="00B6571D" w:rsidP="00982B67">
            <w:pPr>
              <w:spacing w:line="220" w:lineRule="exact"/>
              <w:rPr>
                <w:rFonts w:cs="Arial"/>
                <w:sz w:val="16"/>
                <w:szCs w:val="16"/>
              </w:rPr>
            </w:pPr>
          </w:p>
        </w:tc>
        <w:tc>
          <w:tcPr>
            <w:tcW w:w="992" w:type="dxa"/>
          </w:tcPr>
          <w:p w14:paraId="4A20D85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9" w14:textId="5E8D16B7" w:rsidR="00B6571D" w:rsidRPr="00147320" w:rsidRDefault="007237D7" w:rsidP="00982B67">
            <w:pPr>
              <w:spacing w:line="220" w:lineRule="exact"/>
              <w:rPr>
                <w:rFonts w:cs="Arial"/>
                <w:sz w:val="16"/>
                <w:szCs w:val="16"/>
              </w:rPr>
            </w:pPr>
            <w:r w:rsidRPr="00147320">
              <w:rPr>
                <w:rFonts w:cs="Arial"/>
                <w:sz w:val="16"/>
                <w:szCs w:val="16"/>
              </w:rPr>
              <w:t>fatal</w:t>
            </w:r>
          </w:p>
        </w:tc>
      </w:tr>
      <w:bookmarkEnd w:id="143"/>
      <w:tr w:rsidR="00B6571D" w:rsidRPr="00147320" w14:paraId="4A20D860" w14:textId="77777777" w:rsidTr="00863855">
        <w:trPr>
          <w:cantSplit/>
          <w:trHeight w:val="20"/>
        </w:trPr>
        <w:tc>
          <w:tcPr>
            <w:tcW w:w="1526" w:type="dxa"/>
            <w:hideMark/>
          </w:tcPr>
          <w:p w14:paraId="4A20D85B"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"http://docs.peppol.eu/poacc/billing/3.0/rules/BR-10/" </w:instrText>
            </w:r>
            <w:r w:rsidRPr="00147320">
              <w:rPr>
                <w:color w:val="auto"/>
              </w:rPr>
              <w:fldChar w:fldCharType="separate"/>
            </w:r>
            <w:r w:rsidR="00B6571D" w:rsidRPr="00147320">
              <w:rPr>
                <w:rStyle w:val="Hyperlink"/>
                <w:rFonts w:cs="Arial"/>
                <w:sz w:val="16"/>
                <w:szCs w:val="16"/>
              </w:rPr>
              <w:t>BR-10</w:t>
            </w:r>
            <w:r w:rsidRPr="00147320">
              <w:rPr>
                <w:rStyle w:val="Hyperlink"/>
                <w:rFonts w:cs="Arial"/>
                <w:sz w:val="16"/>
                <w:szCs w:val="16"/>
              </w:rPr>
              <w:fldChar w:fldCharType="end"/>
            </w:r>
          </w:p>
        </w:tc>
        <w:tc>
          <w:tcPr>
            <w:tcW w:w="5174" w:type="dxa"/>
            <w:hideMark/>
          </w:tcPr>
          <w:p w14:paraId="4A20D85C" w14:textId="77777777" w:rsidR="00B6571D" w:rsidRPr="00147320" w:rsidRDefault="00B6571D" w:rsidP="00982B67">
            <w:pPr>
              <w:spacing w:line="220" w:lineRule="exact"/>
              <w:rPr>
                <w:rFonts w:cs="Arial"/>
                <w:sz w:val="16"/>
                <w:szCs w:val="16"/>
              </w:rPr>
            </w:pPr>
            <w:r w:rsidRPr="00147320">
              <w:rPr>
                <w:rFonts w:cs="Arial"/>
                <w:sz w:val="16"/>
                <w:szCs w:val="16"/>
              </w:rPr>
              <w:t>[BR-10]-An Invoice shall contain the Buyer postal address (BG-8).</w:t>
            </w:r>
          </w:p>
        </w:tc>
        <w:tc>
          <w:tcPr>
            <w:tcW w:w="5174" w:type="dxa"/>
          </w:tcPr>
          <w:p w14:paraId="4A20D85D" w14:textId="77777777" w:rsidR="00B6571D" w:rsidRPr="00147320" w:rsidRDefault="00B6571D" w:rsidP="00982B67">
            <w:pPr>
              <w:spacing w:line="220" w:lineRule="exact"/>
              <w:rPr>
                <w:rFonts w:cs="Arial"/>
                <w:sz w:val="16"/>
                <w:szCs w:val="16"/>
              </w:rPr>
            </w:pPr>
          </w:p>
        </w:tc>
        <w:tc>
          <w:tcPr>
            <w:tcW w:w="992" w:type="dxa"/>
          </w:tcPr>
          <w:p w14:paraId="4A20D85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F" w14:textId="47DCF90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61" w14:textId="77777777" w:rsidR="00B6571D" w:rsidRPr="00147320" w:rsidRDefault="00F160D6" w:rsidP="00982B67">
            <w:pPr>
              <w:spacing w:line="220" w:lineRule="exact"/>
              <w:rPr>
                <w:rFonts w:cs="Arial"/>
                <w:b/>
                <w:sz w:val="16"/>
                <w:szCs w:val="16"/>
                <w:u w:val="single"/>
              </w:rPr>
            </w:pPr>
            <w:hyperlink r:id="rId388" w:history="1">
              <w:r w:rsidR="00B6571D" w:rsidRPr="00147320">
                <w:rPr>
                  <w:rStyle w:val="Hyperlink"/>
                  <w:rFonts w:cs="Arial"/>
                  <w:sz w:val="16"/>
                  <w:szCs w:val="16"/>
                </w:rPr>
                <w:t>BR-11</w:t>
              </w:r>
            </w:hyperlink>
          </w:p>
        </w:tc>
        <w:tc>
          <w:tcPr>
            <w:tcW w:w="5174" w:type="dxa"/>
            <w:hideMark/>
          </w:tcPr>
          <w:p w14:paraId="4A20D862" w14:textId="77777777" w:rsidR="00B6571D" w:rsidRPr="00147320" w:rsidRDefault="00B6571D" w:rsidP="00982B67">
            <w:pPr>
              <w:spacing w:line="220" w:lineRule="exact"/>
              <w:rPr>
                <w:rFonts w:cs="Arial"/>
                <w:sz w:val="16"/>
                <w:szCs w:val="16"/>
              </w:rPr>
            </w:pPr>
            <w:r w:rsidRPr="00147320">
              <w:rPr>
                <w:rFonts w:cs="Arial"/>
                <w:sz w:val="16"/>
                <w:szCs w:val="16"/>
              </w:rPr>
              <w:t>[BR-11]-The Buyer postal address shall contain a Buyer country code (BT-55).</w:t>
            </w:r>
          </w:p>
        </w:tc>
        <w:tc>
          <w:tcPr>
            <w:tcW w:w="5174" w:type="dxa"/>
          </w:tcPr>
          <w:p w14:paraId="4A20D863" w14:textId="77777777" w:rsidR="00B6571D" w:rsidRPr="00147320" w:rsidRDefault="00B6571D" w:rsidP="00982B67">
            <w:pPr>
              <w:spacing w:line="220" w:lineRule="exact"/>
              <w:rPr>
                <w:rFonts w:cs="Arial"/>
                <w:sz w:val="16"/>
                <w:szCs w:val="16"/>
              </w:rPr>
            </w:pPr>
          </w:p>
        </w:tc>
        <w:tc>
          <w:tcPr>
            <w:tcW w:w="992" w:type="dxa"/>
          </w:tcPr>
          <w:p w14:paraId="4A20D86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5" w14:textId="440586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C" w14:textId="77777777" w:rsidTr="00863855">
        <w:trPr>
          <w:cantSplit/>
          <w:trHeight w:val="20"/>
        </w:trPr>
        <w:tc>
          <w:tcPr>
            <w:tcW w:w="1526" w:type="dxa"/>
            <w:hideMark/>
          </w:tcPr>
          <w:p w14:paraId="4A20D867" w14:textId="77777777" w:rsidR="00B6571D" w:rsidRPr="00147320" w:rsidRDefault="00F160D6" w:rsidP="00982B67">
            <w:pPr>
              <w:spacing w:line="220" w:lineRule="exact"/>
              <w:rPr>
                <w:rFonts w:cs="Arial"/>
                <w:b/>
                <w:sz w:val="16"/>
                <w:szCs w:val="16"/>
                <w:u w:val="single"/>
              </w:rPr>
            </w:pPr>
            <w:hyperlink r:id="rId389" w:history="1">
              <w:r w:rsidR="00B6571D" w:rsidRPr="00147320">
                <w:rPr>
                  <w:rStyle w:val="Hyperlink"/>
                  <w:rFonts w:cs="Arial"/>
                  <w:sz w:val="16"/>
                  <w:szCs w:val="16"/>
                </w:rPr>
                <w:t>BR-12</w:t>
              </w:r>
            </w:hyperlink>
          </w:p>
        </w:tc>
        <w:tc>
          <w:tcPr>
            <w:tcW w:w="5174" w:type="dxa"/>
            <w:hideMark/>
          </w:tcPr>
          <w:p w14:paraId="4A20D868" w14:textId="77777777" w:rsidR="00B6571D" w:rsidRPr="00147320" w:rsidRDefault="00B6571D" w:rsidP="00982B67">
            <w:pPr>
              <w:spacing w:line="220" w:lineRule="exact"/>
              <w:rPr>
                <w:rFonts w:cs="Arial"/>
                <w:sz w:val="16"/>
                <w:szCs w:val="16"/>
              </w:rPr>
            </w:pPr>
            <w:r w:rsidRPr="00147320">
              <w:rPr>
                <w:rFonts w:cs="Arial"/>
                <w:sz w:val="16"/>
                <w:szCs w:val="16"/>
              </w:rPr>
              <w:t>[BR-12]-An Invoice shall have the Sum of Invoice line net amount (BT-106).</w:t>
            </w:r>
          </w:p>
        </w:tc>
        <w:tc>
          <w:tcPr>
            <w:tcW w:w="5174" w:type="dxa"/>
          </w:tcPr>
          <w:p w14:paraId="4A20D869" w14:textId="77777777" w:rsidR="00B6571D" w:rsidRPr="00147320" w:rsidRDefault="00B6571D" w:rsidP="00982B67">
            <w:pPr>
              <w:spacing w:line="220" w:lineRule="exact"/>
              <w:rPr>
                <w:rFonts w:cs="Arial"/>
                <w:sz w:val="16"/>
                <w:szCs w:val="16"/>
              </w:rPr>
            </w:pPr>
          </w:p>
        </w:tc>
        <w:tc>
          <w:tcPr>
            <w:tcW w:w="992" w:type="dxa"/>
          </w:tcPr>
          <w:p w14:paraId="4A20D86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B" w14:textId="0ED88B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6D" w14:textId="77777777" w:rsidR="00B6571D" w:rsidRPr="00147320" w:rsidRDefault="00F160D6" w:rsidP="00982B67">
            <w:pPr>
              <w:spacing w:line="220" w:lineRule="exact"/>
              <w:rPr>
                <w:rFonts w:cs="Arial"/>
                <w:b/>
                <w:sz w:val="16"/>
                <w:szCs w:val="16"/>
                <w:u w:val="single"/>
              </w:rPr>
            </w:pPr>
            <w:hyperlink r:id="rId390" w:history="1">
              <w:r w:rsidR="00B6571D" w:rsidRPr="00147320">
                <w:rPr>
                  <w:rStyle w:val="Hyperlink"/>
                  <w:rFonts w:cs="Arial"/>
                  <w:sz w:val="16"/>
                  <w:szCs w:val="16"/>
                </w:rPr>
                <w:t>BR-13</w:t>
              </w:r>
            </w:hyperlink>
          </w:p>
        </w:tc>
        <w:tc>
          <w:tcPr>
            <w:tcW w:w="5174" w:type="dxa"/>
          </w:tcPr>
          <w:p w14:paraId="4A20D86E" w14:textId="77777777" w:rsidR="00B6571D" w:rsidRPr="00147320" w:rsidRDefault="00B6571D" w:rsidP="00982B67">
            <w:pPr>
              <w:spacing w:line="220" w:lineRule="exact"/>
              <w:rPr>
                <w:rFonts w:cs="Arial"/>
                <w:sz w:val="16"/>
                <w:szCs w:val="16"/>
              </w:rPr>
            </w:pPr>
            <w:r w:rsidRPr="00147320">
              <w:rPr>
                <w:rFonts w:cs="Arial"/>
                <w:sz w:val="16"/>
                <w:szCs w:val="16"/>
              </w:rPr>
              <w:t>[BR-13]-An Invoice shall have the Invoice total amount without VAT (BT-109).</w:t>
            </w:r>
          </w:p>
        </w:tc>
        <w:tc>
          <w:tcPr>
            <w:tcW w:w="5174" w:type="dxa"/>
          </w:tcPr>
          <w:p w14:paraId="4A20D86F" w14:textId="77777777" w:rsidR="00B6571D" w:rsidRPr="00147320" w:rsidRDefault="00B6571D" w:rsidP="00982B67">
            <w:pPr>
              <w:spacing w:line="220" w:lineRule="exact"/>
              <w:rPr>
                <w:rFonts w:cs="Arial"/>
                <w:sz w:val="16"/>
                <w:szCs w:val="16"/>
              </w:rPr>
            </w:pPr>
            <w:r w:rsidRPr="00147320">
              <w:rPr>
                <w:rFonts w:cs="Arial"/>
                <w:sz w:val="16"/>
                <w:szCs w:val="16"/>
              </w:rPr>
              <w:t>[BR-13-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without Tax (BT-109).</w:t>
            </w:r>
          </w:p>
          <w:p w14:paraId="4A20D870" w14:textId="77777777" w:rsidR="00B6571D" w:rsidRPr="00147320" w:rsidRDefault="00B6571D" w:rsidP="00982B67">
            <w:pPr>
              <w:spacing w:line="220" w:lineRule="exact"/>
              <w:rPr>
                <w:rFonts w:cs="Arial"/>
                <w:sz w:val="16"/>
                <w:szCs w:val="16"/>
              </w:rPr>
            </w:pPr>
          </w:p>
        </w:tc>
        <w:tc>
          <w:tcPr>
            <w:tcW w:w="992" w:type="dxa"/>
          </w:tcPr>
          <w:p w14:paraId="4A20D87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2" w14:textId="237473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9" w14:textId="77777777" w:rsidTr="00863855">
        <w:trPr>
          <w:cantSplit/>
          <w:trHeight w:val="20"/>
        </w:trPr>
        <w:tc>
          <w:tcPr>
            <w:tcW w:w="1526" w:type="dxa"/>
          </w:tcPr>
          <w:p w14:paraId="4A20D874" w14:textId="77777777" w:rsidR="00B6571D" w:rsidRPr="00147320" w:rsidRDefault="00F160D6" w:rsidP="00982B67">
            <w:pPr>
              <w:spacing w:line="220" w:lineRule="exact"/>
              <w:rPr>
                <w:rFonts w:cs="Arial"/>
                <w:b/>
                <w:sz w:val="16"/>
                <w:szCs w:val="16"/>
                <w:u w:val="single"/>
              </w:rPr>
            </w:pPr>
            <w:hyperlink r:id="rId391" w:history="1">
              <w:r w:rsidR="00B6571D" w:rsidRPr="00147320">
                <w:rPr>
                  <w:rStyle w:val="Hyperlink"/>
                  <w:rFonts w:cs="Arial"/>
                  <w:sz w:val="16"/>
                  <w:szCs w:val="16"/>
                </w:rPr>
                <w:t>BR-14</w:t>
              </w:r>
            </w:hyperlink>
          </w:p>
        </w:tc>
        <w:tc>
          <w:tcPr>
            <w:tcW w:w="5174" w:type="dxa"/>
          </w:tcPr>
          <w:p w14:paraId="4A20D875" w14:textId="77777777" w:rsidR="00B6571D" w:rsidRPr="00147320" w:rsidRDefault="00B6571D" w:rsidP="00982B67">
            <w:pPr>
              <w:spacing w:line="220" w:lineRule="exact"/>
              <w:rPr>
                <w:rFonts w:cs="Arial"/>
                <w:sz w:val="16"/>
                <w:szCs w:val="16"/>
              </w:rPr>
            </w:pPr>
            <w:r w:rsidRPr="00147320">
              <w:rPr>
                <w:rFonts w:cs="Arial"/>
                <w:sz w:val="16"/>
                <w:szCs w:val="16"/>
              </w:rPr>
              <w:t>[BR-14]-An Invoice shall have the Invoice total amount with VAT (BT-112).</w:t>
            </w:r>
          </w:p>
        </w:tc>
        <w:tc>
          <w:tcPr>
            <w:tcW w:w="5174" w:type="dxa"/>
          </w:tcPr>
          <w:p w14:paraId="4A20D876" w14:textId="77777777" w:rsidR="00B6571D" w:rsidRPr="00147320" w:rsidRDefault="00B6571D" w:rsidP="00982B67">
            <w:pPr>
              <w:spacing w:line="220" w:lineRule="exact"/>
              <w:rPr>
                <w:rFonts w:cs="Arial"/>
                <w:sz w:val="16"/>
                <w:szCs w:val="16"/>
              </w:rPr>
            </w:pPr>
            <w:r w:rsidRPr="00147320">
              <w:rPr>
                <w:rFonts w:cs="Arial"/>
                <w:sz w:val="16"/>
                <w:szCs w:val="16"/>
              </w:rPr>
              <w:t>[BR-14-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 Tax (BT-112).</w:t>
            </w:r>
          </w:p>
        </w:tc>
        <w:tc>
          <w:tcPr>
            <w:tcW w:w="992" w:type="dxa"/>
          </w:tcPr>
          <w:p w14:paraId="4A20D87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8" w14:textId="0EA8EB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7A" w14:textId="77777777" w:rsidR="00B6571D" w:rsidRPr="00147320" w:rsidRDefault="00F160D6" w:rsidP="00982B67">
            <w:pPr>
              <w:spacing w:line="220" w:lineRule="exact"/>
              <w:rPr>
                <w:rFonts w:cs="Arial"/>
                <w:b/>
                <w:sz w:val="16"/>
                <w:szCs w:val="16"/>
                <w:u w:val="single"/>
              </w:rPr>
            </w:pPr>
            <w:hyperlink r:id="rId392" w:history="1">
              <w:r w:rsidR="00B6571D" w:rsidRPr="00147320">
                <w:rPr>
                  <w:rStyle w:val="Hyperlink"/>
                  <w:rFonts w:cs="Arial"/>
                  <w:sz w:val="16"/>
                  <w:szCs w:val="16"/>
                </w:rPr>
                <w:t>BR-15</w:t>
              </w:r>
            </w:hyperlink>
          </w:p>
        </w:tc>
        <w:tc>
          <w:tcPr>
            <w:tcW w:w="5174" w:type="dxa"/>
            <w:hideMark/>
          </w:tcPr>
          <w:p w14:paraId="4A20D87B" w14:textId="77777777" w:rsidR="00B6571D" w:rsidRPr="00147320" w:rsidRDefault="00B6571D" w:rsidP="00982B67">
            <w:pPr>
              <w:spacing w:line="220" w:lineRule="exact"/>
              <w:rPr>
                <w:rFonts w:cs="Arial"/>
                <w:sz w:val="16"/>
                <w:szCs w:val="16"/>
              </w:rPr>
            </w:pPr>
            <w:r w:rsidRPr="00147320">
              <w:rPr>
                <w:rFonts w:cs="Arial"/>
                <w:sz w:val="16"/>
                <w:szCs w:val="16"/>
              </w:rPr>
              <w:t>[BR-15]-An Invoice shall have the Amount due for payment (BT-115).</w:t>
            </w:r>
          </w:p>
        </w:tc>
        <w:tc>
          <w:tcPr>
            <w:tcW w:w="5174" w:type="dxa"/>
          </w:tcPr>
          <w:p w14:paraId="4A20D87C" w14:textId="77777777" w:rsidR="00B6571D" w:rsidRPr="00147320" w:rsidRDefault="00B6571D" w:rsidP="00982B67">
            <w:pPr>
              <w:spacing w:line="220" w:lineRule="exact"/>
              <w:rPr>
                <w:rFonts w:cs="Arial"/>
                <w:sz w:val="16"/>
                <w:szCs w:val="16"/>
              </w:rPr>
            </w:pPr>
          </w:p>
        </w:tc>
        <w:tc>
          <w:tcPr>
            <w:tcW w:w="992" w:type="dxa"/>
          </w:tcPr>
          <w:p w14:paraId="4A20D87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7E" w14:textId="3899133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5" w14:textId="77777777" w:rsidTr="00863855">
        <w:trPr>
          <w:cantSplit/>
          <w:trHeight w:val="20"/>
        </w:trPr>
        <w:tc>
          <w:tcPr>
            <w:tcW w:w="1526" w:type="dxa"/>
            <w:hideMark/>
          </w:tcPr>
          <w:p w14:paraId="4A20D880" w14:textId="77777777" w:rsidR="00B6571D" w:rsidRPr="00147320" w:rsidRDefault="00F160D6" w:rsidP="00982B67">
            <w:pPr>
              <w:spacing w:line="220" w:lineRule="exact"/>
              <w:rPr>
                <w:rFonts w:cs="Arial"/>
                <w:b/>
                <w:sz w:val="16"/>
                <w:szCs w:val="16"/>
                <w:u w:val="single"/>
              </w:rPr>
            </w:pPr>
            <w:hyperlink r:id="rId393" w:history="1">
              <w:r w:rsidR="00B6571D" w:rsidRPr="00147320">
                <w:rPr>
                  <w:rStyle w:val="Hyperlink"/>
                  <w:rFonts w:cs="Arial"/>
                  <w:sz w:val="16"/>
                  <w:szCs w:val="16"/>
                </w:rPr>
                <w:t>BR-16</w:t>
              </w:r>
            </w:hyperlink>
          </w:p>
        </w:tc>
        <w:tc>
          <w:tcPr>
            <w:tcW w:w="5174" w:type="dxa"/>
            <w:hideMark/>
          </w:tcPr>
          <w:p w14:paraId="4A20D881" w14:textId="77777777" w:rsidR="00B6571D" w:rsidRPr="00147320" w:rsidRDefault="00B6571D" w:rsidP="00982B67">
            <w:pPr>
              <w:spacing w:line="220" w:lineRule="exact"/>
              <w:rPr>
                <w:rFonts w:cs="Arial"/>
                <w:sz w:val="16"/>
                <w:szCs w:val="16"/>
              </w:rPr>
            </w:pPr>
            <w:r w:rsidRPr="00147320">
              <w:rPr>
                <w:rFonts w:cs="Arial"/>
                <w:sz w:val="16"/>
                <w:szCs w:val="16"/>
              </w:rPr>
              <w:t>[BR-16]-An Invoice shall have at least one Invoice line (BG-25)</w:t>
            </w:r>
          </w:p>
        </w:tc>
        <w:tc>
          <w:tcPr>
            <w:tcW w:w="5174" w:type="dxa"/>
          </w:tcPr>
          <w:p w14:paraId="4A20D882" w14:textId="77777777" w:rsidR="00B6571D" w:rsidRPr="00147320" w:rsidRDefault="00B6571D" w:rsidP="00982B67">
            <w:pPr>
              <w:spacing w:line="220" w:lineRule="exact"/>
              <w:rPr>
                <w:rFonts w:cs="Arial"/>
                <w:sz w:val="16"/>
                <w:szCs w:val="16"/>
              </w:rPr>
            </w:pPr>
          </w:p>
        </w:tc>
        <w:tc>
          <w:tcPr>
            <w:tcW w:w="992" w:type="dxa"/>
          </w:tcPr>
          <w:p w14:paraId="4A20D88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4" w14:textId="0FB637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86" w14:textId="77777777" w:rsidR="00B6571D" w:rsidRPr="00147320" w:rsidRDefault="00F160D6" w:rsidP="00982B67">
            <w:pPr>
              <w:spacing w:line="220" w:lineRule="exact"/>
              <w:rPr>
                <w:rFonts w:cs="Arial"/>
                <w:b/>
                <w:sz w:val="16"/>
                <w:szCs w:val="16"/>
                <w:u w:val="single"/>
              </w:rPr>
            </w:pPr>
            <w:hyperlink r:id="rId394" w:history="1">
              <w:r w:rsidR="00B6571D" w:rsidRPr="00147320">
                <w:rPr>
                  <w:rStyle w:val="Hyperlink"/>
                  <w:rFonts w:cs="Arial"/>
                  <w:sz w:val="16"/>
                  <w:szCs w:val="16"/>
                </w:rPr>
                <w:t>BR-17</w:t>
              </w:r>
            </w:hyperlink>
          </w:p>
        </w:tc>
        <w:tc>
          <w:tcPr>
            <w:tcW w:w="5174" w:type="dxa"/>
            <w:hideMark/>
          </w:tcPr>
          <w:p w14:paraId="4A20D887" w14:textId="77777777" w:rsidR="00B6571D" w:rsidRPr="00147320" w:rsidRDefault="00B6571D" w:rsidP="00982B67">
            <w:pPr>
              <w:spacing w:line="220" w:lineRule="exact"/>
              <w:rPr>
                <w:rFonts w:cs="Arial"/>
                <w:sz w:val="16"/>
                <w:szCs w:val="16"/>
              </w:rPr>
            </w:pPr>
            <w:r w:rsidRPr="00147320">
              <w:rPr>
                <w:rFonts w:cs="Arial"/>
                <w:sz w:val="16"/>
                <w:szCs w:val="16"/>
              </w:rPr>
              <w:t>[BR-17]-The Payee name (BT-59) shall be provided in the Invoice, if the Payee (BG-10) is different from the Seller (BG-4)</w:t>
            </w:r>
          </w:p>
        </w:tc>
        <w:tc>
          <w:tcPr>
            <w:tcW w:w="5174" w:type="dxa"/>
          </w:tcPr>
          <w:p w14:paraId="4A20D888" w14:textId="77777777" w:rsidR="00B6571D" w:rsidRPr="00147320" w:rsidRDefault="00B6571D" w:rsidP="00982B67">
            <w:pPr>
              <w:spacing w:line="220" w:lineRule="exact"/>
              <w:rPr>
                <w:rFonts w:cs="Arial"/>
                <w:sz w:val="16"/>
                <w:szCs w:val="16"/>
              </w:rPr>
            </w:pPr>
          </w:p>
        </w:tc>
        <w:tc>
          <w:tcPr>
            <w:tcW w:w="992" w:type="dxa"/>
          </w:tcPr>
          <w:p w14:paraId="4A20D88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A" w14:textId="60D6095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1" w14:textId="77777777" w:rsidTr="00863855">
        <w:trPr>
          <w:cantSplit/>
          <w:trHeight w:val="20"/>
        </w:trPr>
        <w:tc>
          <w:tcPr>
            <w:tcW w:w="1526" w:type="dxa"/>
            <w:hideMark/>
          </w:tcPr>
          <w:p w14:paraId="4A20D88C" w14:textId="77777777" w:rsidR="00B6571D" w:rsidRPr="00147320" w:rsidRDefault="00F160D6" w:rsidP="00982B67">
            <w:pPr>
              <w:spacing w:line="220" w:lineRule="exact"/>
              <w:rPr>
                <w:rFonts w:cs="Arial"/>
                <w:b/>
                <w:sz w:val="16"/>
                <w:szCs w:val="16"/>
                <w:u w:val="single"/>
              </w:rPr>
            </w:pPr>
            <w:hyperlink r:id="rId395" w:history="1">
              <w:r w:rsidR="00B6571D" w:rsidRPr="00147320">
                <w:rPr>
                  <w:rStyle w:val="Hyperlink"/>
                  <w:rFonts w:cs="Arial"/>
                  <w:sz w:val="16"/>
                  <w:szCs w:val="16"/>
                </w:rPr>
                <w:t>BR-18</w:t>
              </w:r>
            </w:hyperlink>
          </w:p>
        </w:tc>
        <w:tc>
          <w:tcPr>
            <w:tcW w:w="5174" w:type="dxa"/>
            <w:hideMark/>
          </w:tcPr>
          <w:p w14:paraId="4A20D88D" w14:textId="77777777" w:rsidR="00B6571D" w:rsidRPr="00147320" w:rsidRDefault="00B6571D" w:rsidP="00982B67">
            <w:pPr>
              <w:spacing w:line="220" w:lineRule="exact"/>
              <w:rPr>
                <w:rFonts w:cs="Arial"/>
                <w:sz w:val="16"/>
                <w:szCs w:val="16"/>
              </w:rPr>
            </w:pPr>
            <w:r w:rsidRPr="00147320">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147320" w:rsidRDefault="00B6571D" w:rsidP="00982B67">
            <w:pPr>
              <w:spacing w:line="220" w:lineRule="exact"/>
              <w:rPr>
                <w:rFonts w:cs="Arial"/>
                <w:sz w:val="16"/>
                <w:szCs w:val="16"/>
              </w:rPr>
            </w:pPr>
          </w:p>
        </w:tc>
        <w:tc>
          <w:tcPr>
            <w:tcW w:w="992" w:type="dxa"/>
          </w:tcPr>
          <w:p w14:paraId="4A20D88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0" w14:textId="33C0A6C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92" w14:textId="77777777" w:rsidR="00B6571D" w:rsidRPr="00147320" w:rsidRDefault="00F160D6" w:rsidP="00982B67">
            <w:pPr>
              <w:spacing w:line="220" w:lineRule="exact"/>
              <w:rPr>
                <w:rFonts w:cs="Arial"/>
                <w:b/>
                <w:sz w:val="16"/>
                <w:szCs w:val="16"/>
                <w:u w:val="single"/>
              </w:rPr>
            </w:pPr>
            <w:hyperlink r:id="rId396" w:history="1">
              <w:r w:rsidR="00B6571D" w:rsidRPr="00147320">
                <w:rPr>
                  <w:rStyle w:val="Hyperlink"/>
                  <w:rFonts w:cs="Arial"/>
                  <w:sz w:val="16"/>
                  <w:szCs w:val="16"/>
                </w:rPr>
                <w:t>BR-19</w:t>
              </w:r>
            </w:hyperlink>
          </w:p>
        </w:tc>
        <w:tc>
          <w:tcPr>
            <w:tcW w:w="5174" w:type="dxa"/>
            <w:hideMark/>
          </w:tcPr>
          <w:p w14:paraId="4A20D893" w14:textId="77777777" w:rsidR="00B6571D" w:rsidRPr="00147320" w:rsidRDefault="00B6571D" w:rsidP="00982B67">
            <w:pPr>
              <w:spacing w:line="220" w:lineRule="exact"/>
              <w:rPr>
                <w:rFonts w:cs="Arial"/>
                <w:sz w:val="16"/>
                <w:szCs w:val="16"/>
              </w:rPr>
            </w:pPr>
            <w:r w:rsidRPr="00147320">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147320" w:rsidRDefault="00B6571D" w:rsidP="00982B67">
            <w:pPr>
              <w:spacing w:line="220" w:lineRule="exact"/>
              <w:rPr>
                <w:rFonts w:cs="Arial"/>
                <w:sz w:val="16"/>
                <w:szCs w:val="16"/>
              </w:rPr>
            </w:pPr>
          </w:p>
        </w:tc>
        <w:tc>
          <w:tcPr>
            <w:tcW w:w="992" w:type="dxa"/>
          </w:tcPr>
          <w:p w14:paraId="4A20D89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6" w14:textId="77C1FF1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F" w14:textId="77777777" w:rsidTr="00863855">
        <w:trPr>
          <w:cantSplit/>
          <w:trHeight w:val="20"/>
        </w:trPr>
        <w:tc>
          <w:tcPr>
            <w:tcW w:w="1526" w:type="dxa"/>
            <w:hideMark/>
          </w:tcPr>
          <w:p w14:paraId="4A20D898" w14:textId="77777777" w:rsidR="00B6571D" w:rsidRPr="00147320" w:rsidRDefault="00F160D6" w:rsidP="00982B67">
            <w:pPr>
              <w:spacing w:line="220" w:lineRule="exact"/>
              <w:rPr>
                <w:rFonts w:cs="Arial"/>
                <w:b/>
                <w:sz w:val="16"/>
                <w:szCs w:val="16"/>
                <w:u w:val="single"/>
              </w:rPr>
            </w:pPr>
            <w:hyperlink r:id="rId397" w:history="1">
              <w:r w:rsidR="00B6571D" w:rsidRPr="00147320">
                <w:rPr>
                  <w:rStyle w:val="Hyperlink"/>
                  <w:rFonts w:cs="Arial"/>
                  <w:sz w:val="16"/>
                  <w:szCs w:val="16"/>
                </w:rPr>
                <w:t>BR-20</w:t>
              </w:r>
            </w:hyperlink>
          </w:p>
        </w:tc>
        <w:tc>
          <w:tcPr>
            <w:tcW w:w="5174" w:type="dxa"/>
            <w:hideMark/>
          </w:tcPr>
          <w:p w14:paraId="4A20D899" w14:textId="77777777" w:rsidR="00B6571D" w:rsidRPr="00147320" w:rsidRDefault="00B6571D" w:rsidP="00982B67">
            <w:pPr>
              <w:spacing w:line="220" w:lineRule="exact"/>
              <w:rPr>
                <w:rFonts w:cs="Arial"/>
                <w:sz w:val="16"/>
                <w:szCs w:val="16"/>
              </w:rPr>
            </w:pPr>
            <w:r w:rsidRPr="00147320">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147320" w:rsidRDefault="00B6571D" w:rsidP="00982B67">
            <w:pPr>
              <w:spacing w:line="220" w:lineRule="exact"/>
              <w:rPr>
                <w:rFonts w:cs="Arial"/>
                <w:sz w:val="16"/>
                <w:szCs w:val="16"/>
              </w:rPr>
            </w:pPr>
          </w:p>
          <w:p w14:paraId="4A20D89B" w14:textId="77777777" w:rsidR="00B6571D" w:rsidRPr="00147320" w:rsidRDefault="00B6571D" w:rsidP="00982B67">
            <w:pPr>
              <w:spacing w:line="220" w:lineRule="exact"/>
              <w:rPr>
                <w:rFonts w:cs="Arial"/>
                <w:sz w:val="16"/>
                <w:szCs w:val="16"/>
              </w:rPr>
            </w:pPr>
          </w:p>
          <w:p w14:paraId="4A20D89C" w14:textId="77777777" w:rsidR="00B6571D" w:rsidRPr="00147320" w:rsidRDefault="00B6571D" w:rsidP="00982B67">
            <w:pPr>
              <w:spacing w:line="220" w:lineRule="exact"/>
              <w:rPr>
                <w:rFonts w:cs="Arial"/>
                <w:sz w:val="16"/>
                <w:szCs w:val="16"/>
              </w:rPr>
            </w:pPr>
          </w:p>
        </w:tc>
        <w:tc>
          <w:tcPr>
            <w:tcW w:w="992" w:type="dxa"/>
          </w:tcPr>
          <w:p w14:paraId="4A20D89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E" w14:textId="70ADAA1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0" w14:textId="77777777" w:rsidR="00B6571D" w:rsidRPr="00147320" w:rsidRDefault="00F160D6" w:rsidP="00982B67">
            <w:pPr>
              <w:spacing w:line="220" w:lineRule="exact"/>
              <w:rPr>
                <w:rFonts w:cs="Arial"/>
                <w:b/>
                <w:sz w:val="16"/>
                <w:szCs w:val="16"/>
                <w:u w:val="single"/>
              </w:rPr>
            </w:pPr>
            <w:hyperlink r:id="rId398" w:history="1">
              <w:r w:rsidR="00B6571D" w:rsidRPr="00147320">
                <w:rPr>
                  <w:rStyle w:val="Hyperlink"/>
                  <w:rFonts w:cs="Arial"/>
                  <w:sz w:val="16"/>
                  <w:szCs w:val="16"/>
                </w:rPr>
                <w:t>BR-21</w:t>
              </w:r>
            </w:hyperlink>
          </w:p>
        </w:tc>
        <w:tc>
          <w:tcPr>
            <w:tcW w:w="5174" w:type="dxa"/>
            <w:hideMark/>
          </w:tcPr>
          <w:p w14:paraId="4A20D8A1" w14:textId="77777777" w:rsidR="00B6571D" w:rsidRPr="00147320" w:rsidRDefault="00B6571D" w:rsidP="00982B67">
            <w:pPr>
              <w:spacing w:line="220" w:lineRule="exact"/>
              <w:rPr>
                <w:rFonts w:cs="Arial"/>
                <w:sz w:val="16"/>
                <w:szCs w:val="16"/>
              </w:rPr>
            </w:pPr>
            <w:r w:rsidRPr="00147320">
              <w:rPr>
                <w:rFonts w:cs="Arial"/>
                <w:sz w:val="16"/>
                <w:szCs w:val="16"/>
              </w:rPr>
              <w:t>[BR-21]-Each Invoice line (BG-25) shall have an Invoice line identifier (BT-126).</w:t>
            </w:r>
          </w:p>
        </w:tc>
        <w:tc>
          <w:tcPr>
            <w:tcW w:w="5174" w:type="dxa"/>
          </w:tcPr>
          <w:p w14:paraId="4A20D8A2" w14:textId="77777777" w:rsidR="00B6571D" w:rsidRPr="00147320" w:rsidRDefault="00B6571D" w:rsidP="00982B67">
            <w:pPr>
              <w:spacing w:line="220" w:lineRule="exact"/>
              <w:rPr>
                <w:rFonts w:cs="Arial"/>
                <w:sz w:val="16"/>
                <w:szCs w:val="16"/>
              </w:rPr>
            </w:pPr>
          </w:p>
        </w:tc>
        <w:tc>
          <w:tcPr>
            <w:tcW w:w="992" w:type="dxa"/>
          </w:tcPr>
          <w:p w14:paraId="4A20D8A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4" w14:textId="04B6A0A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B" w14:textId="77777777" w:rsidTr="00863855">
        <w:trPr>
          <w:cantSplit/>
          <w:trHeight w:val="20"/>
        </w:trPr>
        <w:tc>
          <w:tcPr>
            <w:tcW w:w="1526" w:type="dxa"/>
            <w:hideMark/>
          </w:tcPr>
          <w:p w14:paraId="4A20D8A6" w14:textId="77777777" w:rsidR="00B6571D" w:rsidRPr="00147320" w:rsidRDefault="00F160D6" w:rsidP="00982B67">
            <w:pPr>
              <w:spacing w:line="220" w:lineRule="exact"/>
              <w:rPr>
                <w:rFonts w:cs="Arial"/>
                <w:b/>
                <w:sz w:val="16"/>
                <w:szCs w:val="16"/>
                <w:u w:val="single"/>
              </w:rPr>
            </w:pPr>
            <w:hyperlink r:id="rId399" w:history="1">
              <w:r w:rsidR="00B6571D" w:rsidRPr="00147320">
                <w:rPr>
                  <w:rStyle w:val="Hyperlink"/>
                  <w:rFonts w:cs="Arial"/>
                  <w:sz w:val="16"/>
                  <w:szCs w:val="16"/>
                </w:rPr>
                <w:t>BR-22</w:t>
              </w:r>
            </w:hyperlink>
          </w:p>
        </w:tc>
        <w:tc>
          <w:tcPr>
            <w:tcW w:w="5174" w:type="dxa"/>
            <w:hideMark/>
          </w:tcPr>
          <w:p w14:paraId="4A20D8A7" w14:textId="77777777" w:rsidR="00B6571D" w:rsidRPr="00147320" w:rsidRDefault="00B6571D" w:rsidP="00982B67">
            <w:pPr>
              <w:spacing w:line="220" w:lineRule="exact"/>
              <w:rPr>
                <w:rFonts w:cs="Arial"/>
                <w:sz w:val="16"/>
                <w:szCs w:val="16"/>
              </w:rPr>
            </w:pPr>
            <w:r w:rsidRPr="00147320">
              <w:rPr>
                <w:rFonts w:cs="Arial"/>
                <w:sz w:val="16"/>
                <w:szCs w:val="16"/>
              </w:rPr>
              <w:t>[BR-22]-Each Invoice line (BG-25) shall have an Invoiced quantity (BT-129).</w:t>
            </w:r>
          </w:p>
        </w:tc>
        <w:tc>
          <w:tcPr>
            <w:tcW w:w="5174" w:type="dxa"/>
          </w:tcPr>
          <w:p w14:paraId="4A20D8A8" w14:textId="77777777" w:rsidR="00B6571D" w:rsidRPr="00147320" w:rsidRDefault="00B6571D" w:rsidP="00982B67">
            <w:pPr>
              <w:spacing w:line="220" w:lineRule="exact"/>
              <w:rPr>
                <w:rFonts w:cs="Arial"/>
                <w:sz w:val="16"/>
                <w:szCs w:val="16"/>
              </w:rPr>
            </w:pPr>
          </w:p>
        </w:tc>
        <w:tc>
          <w:tcPr>
            <w:tcW w:w="992" w:type="dxa"/>
          </w:tcPr>
          <w:p w14:paraId="4A20D8A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A" w14:textId="5151F6F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C" w14:textId="77777777" w:rsidR="00B6571D" w:rsidRPr="00147320" w:rsidRDefault="00F160D6" w:rsidP="00982B67">
            <w:pPr>
              <w:spacing w:line="220" w:lineRule="exact"/>
              <w:rPr>
                <w:rFonts w:cs="Arial"/>
                <w:b/>
                <w:sz w:val="16"/>
                <w:szCs w:val="16"/>
                <w:u w:val="single"/>
              </w:rPr>
            </w:pPr>
            <w:hyperlink r:id="rId400" w:history="1">
              <w:r w:rsidR="00B6571D" w:rsidRPr="00147320">
                <w:rPr>
                  <w:rStyle w:val="Hyperlink"/>
                  <w:rFonts w:cs="Arial"/>
                  <w:sz w:val="16"/>
                  <w:szCs w:val="16"/>
                </w:rPr>
                <w:t>BR-23</w:t>
              </w:r>
            </w:hyperlink>
          </w:p>
        </w:tc>
        <w:tc>
          <w:tcPr>
            <w:tcW w:w="5174" w:type="dxa"/>
            <w:hideMark/>
          </w:tcPr>
          <w:p w14:paraId="4A20D8AD" w14:textId="77777777" w:rsidR="00B6571D" w:rsidRPr="00147320" w:rsidRDefault="00B6571D" w:rsidP="00982B67">
            <w:pPr>
              <w:spacing w:line="220" w:lineRule="exact"/>
              <w:rPr>
                <w:rFonts w:cs="Arial"/>
                <w:sz w:val="16"/>
                <w:szCs w:val="16"/>
              </w:rPr>
            </w:pPr>
            <w:r w:rsidRPr="00147320">
              <w:rPr>
                <w:rFonts w:cs="Arial"/>
                <w:sz w:val="16"/>
                <w:szCs w:val="16"/>
              </w:rPr>
              <w:t>[BR-23]-An Invoice line (BG-25) shall have an Invoiced quantity unit of measure code (BT-130).</w:t>
            </w:r>
          </w:p>
        </w:tc>
        <w:tc>
          <w:tcPr>
            <w:tcW w:w="5174" w:type="dxa"/>
          </w:tcPr>
          <w:p w14:paraId="4A20D8AE" w14:textId="77777777" w:rsidR="00B6571D" w:rsidRPr="00147320" w:rsidRDefault="00B6571D" w:rsidP="00982B67">
            <w:pPr>
              <w:spacing w:line="220" w:lineRule="exact"/>
              <w:rPr>
                <w:rFonts w:cs="Arial"/>
                <w:sz w:val="16"/>
                <w:szCs w:val="16"/>
              </w:rPr>
            </w:pPr>
          </w:p>
        </w:tc>
        <w:tc>
          <w:tcPr>
            <w:tcW w:w="992" w:type="dxa"/>
          </w:tcPr>
          <w:p w14:paraId="4A20D8A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0" w14:textId="6984EB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7" w14:textId="77777777" w:rsidTr="00863855">
        <w:trPr>
          <w:cantSplit/>
          <w:trHeight w:val="20"/>
        </w:trPr>
        <w:tc>
          <w:tcPr>
            <w:tcW w:w="1526" w:type="dxa"/>
            <w:hideMark/>
          </w:tcPr>
          <w:p w14:paraId="4A20D8B2" w14:textId="77777777" w:rsidR="00B6571D" w:rsidRPr="00147320" w:rsidRDefault="00F160D6" w:rsidP="00982B67">
            <w:pPr>
              <w:spacing w:line="220" w:lineRule="exact"/>
              <w:rPr>
                <w:rFonts w:cs="Arial"/>
                <w:b/>
                <w:sz w:val="16"/>
                <w:szCs w:val="16"/>
                <w:u w:val="single"/>
              </w:rPr>
            </w:pPr>
            <w:hyperlink r:id="rId401" w:history="1">
              <w:r w:rsidR="00B6571D" w:rsidRPr="00147320">
                <w:rPr>
                  <w:rStyle w:val="Hyperlink"/>
                  <w:rFonts w:cs="Arial"/>
                  <w:sz w:val="16"/>
                  <w:szCs w:val="16"/>
                </w:rPr>
                <w:t>BR-24</w:t>
              </w:r>
            </w:hyperlink>
          </w:p>
        </w:tc>
        <w:tc>
          <w:tcPr>
            <w:tcW w:w="5174" w:type="dxa"/>
            <w:hideMark/>
          </w:tcPr>
          <w:p w14:paraId="4A20D8B3" w14:textId="77777777" w:rsidR="00B6571D" w:rsidRPr="00147320" w:rsidRDefault="00B6571D" w:rsidP="00982B67">
            <w:pPr>
              <w:spacing w:line="220" w:lineRule="exact"/>
              <w:rPr>
                <w:rFonts w:cs="Arial"/>
                <w:sz w:val="16"/>
                <w:szCs w:val="16"/>
              </w:rPr>
            </w:pPr>
            <w:r w:rsidRPr="00147320">
              <w:rPr>
                <w:rFonts w:cs="Arial"/>
                <w:sz w:val="16"/>
                <w:szCs w:val="16"/>
              </w:rPr>
              <w:t>[BR-24]-Each Invoice line (BG-25) shall have an Invoice line net amount (BT-131).</w:t>
            </w:r>
          </w:p>
        </w:tc>
        <w:tc>
          <w:tcPr>
            <w:tcW w:w="5174" w:type="dxa"/>
          </w:tcPr>
          <w:p w14:paraId="4A20D8B4" w14:textId="77777777" w:rsidR="00B6571D" w:rsidRPr="00147320" w:rsidRDefault="00B6571D" w:rsidP="00982B67">
            <w:pPr>
              <w:spacing w:line="220" w:lineRule="exact"/>
              <w:rPr>
                <w:rFonts w:cs="Arial"/>
                <w:sz w:val="16"/>
                <w:szCs w:val="16"/>
              </w:rPr>
            </w:pPr>
          </w:p>
        </w:tc>
        <w:tc>
          <w:tcPr>
            <w:tcW w:w="992" w:type="dxa"/>
          </w:tcPr>
          <w:p w14:paraId="4A20D8B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6" w14:textId="312D20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B8" w14:textId="77777777" w:rsidR="00B6571D" w:rsidRPr="00147320" w:rsidRDefault="00F160D6" w:rsidP="00982B67">
            <w:pPr>
              <w:spacing w:line="220" w:lineRule="exact"/>
              <w:rPr>
                <w:rFonts w:cs="Arial"/>
                <w:b/>
                <w:sz w:val="16"/>
                <w:szCs w:val="16"/>
                <w:u w:val="single"/>
              </w:rPr>
            </w:pPr>
            <w:hyperlink r:id="rId402" w:history="1">
              <w:r w:rsidR="00B6571D" w:rsidRPr="00147320">
                <w:rPr>
                  <w:rStyle w:val="Hyperlink"/>
                  <w:rFonts w:cs="Arial"/>
                  <w:sz w:val="16"/>
                  <w:szCs w:val="16"/>
                </w:rPr>
                <w:t>BR-25</w:t>
              </w:r>
            </w:hyperlink>
          </w:p>
        </w:tc>
        <w:tc>
          <w:tcPr>
            <w:tcW w:w="5174" w:type="dxa"/>
            <w:hideMark/>
          </w:tcPr>
          <w:p w14:paraId="4A20D8B9" w14:textId="77777777" w:rsidR="00B6571D" w:rsidRPr="00147320" w:rsidRDefault="00B6571D" w:rsidP="00982B67">
            <w:pPr>
              <w:spacing w:line="220" w:lineRule="exact"/>
              <w:rPr>
                <w:rFonts w:cs="Arial"/>
                <w:sz w:val="16"/>
                <w:szCs w:val="16"/>
              </w:rPr>
            </w:pPr>
            <w:r w:rsidRPr="00147320">
              <w:rPr>
                <w:rFonts w:cs="Arial"/>
                <w:sz w:val="16"/>
                <w:szCs w:val="16"/>
              </w:rPr>
              <w:t>[BR-25]-Each Invoice line (BG-25) shall contain the Item name (BT-153).</w:t>
            </w:r>
          </w:p>
        </w:tc>
        <w:tc>
          <w:tcPr>
            <w:tcW w:w="5174" w:type="dxa"/>
          </w:tcPr>
          <w:p w14:paraId="4A20D8BA" w14:textId="77777777" w:rsidR="00B6571D" w:rsidRPr="00147320" w:rsidRDefault="00B6571D" w:rsidP="00982B67">
            <w:pPr>
              <w:spacing w:line="220" w:lineRule="exact"/>
              <w:rPr>
                <w:rFonts w:cs="Arial"/>
                <w:sz w:val="16"/>
                <w:szCs w:val="16"/>
              </w:rPr>
            </w:pPr>
          </w:p>
        </w:tc>
        <w:tc>
          <w:tcPr>
            <w:tcW w:w="992" w:type="dxa"/>
          </w:tcPr>
          <w:p w14:paraId="4A20D8B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C" w14:textId="1F62AE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3" w14:textId="77777777" w:rsidTr="00863855">
        <w:trPr>
          <w:cantSplit/>
          <w:trHeight w:val="20"/>
        </w:trPr>
        <w:tc>
          <w:tcPr>
            <w:tcW w:w="1526" w:type="dxa"/>
            <w:hideMark/>
          </w:tcPr>
          <w:p w14:paraId="4A20D8BE" w14:textId="77777777" w:rsidR="00B6571D" w:rsidRPr="00147320" w:rsidRDefault="00F160D6" w:rsidP="00982B67">
            <w:pPr>
              <w:spacing w:line="220" w:lineRule="exact"/>
              <w:rPr>
                <w:rFonts w:cs="Arial"/>
                <w:b/>
                <w:sz w:val="16"/>
                <w:szCs w:val="16"/>
                <w:u w:val="single"/>
              </w:rPr>
            </w:pPr>
            <w:hyperlink r:id="rId403" w:history="1">
              <w:r w:rsidR="00B6571D" w:rsidRPr="00147320">
                <w:rPr>
                  <w:rStyle w:val="Hyperlink"/>
                  <w:rFonts w:cs="Arial"/>
                  <w:sz w:val="16"/>
                  <w:szCs w:val="16"/>
                </w:rPr>
                <w:t>BR-26</w:t>
              </w:r>
            </w:hyperlink>
          </w:p>
        </w:tc>
        <w:tc>
          <w:tcPr>
            <w:tcW w:w="5174" w:type="dxa"/>
            <w:hideMark/>
          </w:tcPr>
          <w:p w14:paraId="4A20D8BF" w14:textId="77777777" w:rsidR="00B6571D" w:rsidRPr="00147320" w:rsidRDefault="00B6571D" w:rsidP="00982B67">
            <w:pPr>
              <w:spacing w:line="220" w:lineRule="exact"/>
              <w:rPr>
                <w:rFonts w:cs="Arial"/>
                <w:sz w:val="16"/>
                <w:szCs w:val="16"/>
              </w:rPr>
            </w:pPr>
            <w:r w:rsidRPr="00147320">
              <w:rPr>
                <w:rFonts w:cs="Arial"/>
                <w:sz w:val="16"/>
                <w:szCs w:val="16"/>
              </w:rPr>
              <w:t>[BR-26]-Each Invoice line (BG-25) shall contain the Item net price (BT-146).</w:t>
            </w:r>
          </w:p>
        </w:tc>
        <w:tc>
          <w:tcPr>
            <w:tcW w:w="5174" w:type="dxa"/>
          </w:tcPr>
          <w:p w14:paraId="4A20D8C0" w14:textId="77777777" w:rsidR="00B6571D" w:rsidRPr="00147320" w:rsidRDefault="00B6571D" w:rsidP="00982B67">
            <w:pPr>
              <w:spacing w:line="220" w:lineRule="exact"/>
              <w:rPr>
                <w:rFonts w:cs="Arial"/>
                <w:sz w:val="16"/>
                <w:szCs w:val="16"/>
              </w:rPr>
            </w:pPr>
          </w:p>
        </w:tc>
        <w:tc>
          <w:tcPr>
            <w:tcW w:w="992" w:type="dxa"/>
          </w:tcPr>
          <w:p w14:paraId="4A20D8C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2" w14:textId="00B7F5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C4" w14:textId="77777777" w:rsidR="00B6571D" w:rsidRPr="00147320" w:rsidRDefault="00F160D6" w:rsidP="00982B67">
            <w:pPr>
              <w:spacing w:line="220" w:lineRule="exact"/>
              <w:rPr>
                <w:rFonts w:cs="Arial"/>
                <w:b/>
                <w:sz w:val="16"/>
                <w:szCs w:val="16"/>
                <w:u w:val="single"/>
              </w:rPr>
            </w:pPr>
            <w:hyperlink r:id="rId404" w:history="1">
              <w:r w:rsidR="00B6571D" w:rsidRPr="00147320">
                <w:rPr>
                  <w:rStyle w:val="Hyperlink"/>
                  <w:rFonts w:cs="Arial"/>
                  <w:sz w:val="16"/>
                  <w:szCs w:val="16"/>
                </w:rPr>
                <w:t>BR-27</w:t>
              </w:r>
            </w:hyperlink>
          </w:p>
        </w:tc>
        <w:tc>
          <w:tcPr>
            <w:tcW w:w="5174" w:type="dxa"/>
            <w:hideMark/>
          </w:tcPr>
          <w:p w14:paraId="4A20D8C5" w14:textId="77777777" w:rsidR="00B6571D" w:rsidRPr="00147320" w:rsidRDefault="00B6571D" w:rsidP="00982B67">
            <w:pPr>
              <w:spacing w:line="220" w:lineRule="exact"/>
              <w:rPr>
                <w:rFonts w:cs="Arial"/>
                <w:sz w:val="16"/>
                <w:szCs w:val="16"/>
              </w:rPr>
            </w:pPr>
            <w:r w:rsidRPr="00147320">
              <w:rPr>
                <w:rFonts w:cs="Arial"/>
                <w:sz w:val="16"/>
                <w:szCs w:val="16"/>
              </w:rPr>
              <w:t>[BR-27]-The Item net price (BT-146) shall NOT be negative.</w:t>
            </w:r>
          </w:p>
        </w:tc>
        <w:tc>
          <w:tcPr>
            <w:tcW w:w="5174" w:type="dxa"/>
          </w:tcPr>
          <w:p w14:paraId="4A20D8C6" w14:textId="77777777" w:rsidR="00B6571D" w:rsidRPr="00147320" w:rsidRDefault="00B6571D" w:rsidP="00982B67">
            <w:pPr>
              <w:spacing w:line="220" w:lineRule="exact"/>
              <w:rPr>
                <w:rFonts w:cs="Arial"/>
                <w:sz w:val="16"/>
                <w:szCs w:val="16"/>
              </w:rPr>
            </w:pPr>
          </w:p>
        </w:tc>
        <w:tc>
          <w:tcPr>
            <w:tcW w:w="992" w:type="dxa"/>
          </w:tcPr>
          <w:p w14:paraId="4A20D8C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8" w14:textId="5BADA2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F" w14:textId="77777777" w:rsidTr="00863855">
        <w:trPr>
          <w:cantSplit/>
          <w:trHeight w:val="20"/>
        </w:trPr>
        <w:tc>
          <w:tcPr>
            <w:tcW w:w="1526" w:type="dxa"/>
            <w:hideMark/>
          </w:tcPr>
          <w:p w14:paraId="4A20D8CA" w14:textId="77777777" w:rsidR="00B6571D" w:rsidRPr="00147320" w:rsidRDefault="00F160D6" w:rsidP="00982B67">
            <w:pPr>
              <w:spacing w:line="220" w:lineRule="exact"/>
              <w:rPr>
                <w:rFonts w:cs="Arial"/>
                <w:b/>
                <w:sz w:val="16"/>
                <w:szCs w:val="16"/>
                <w:u w:val="single"/>
              </w:rPr>
            </w:pPr>
            <w:hyperlink r:id="rId405" w:history="1">
              <w:r w:rsidR="00B6571D" w:rsidRPr="00147320">
                <w:rPr>
                  <w:rStyle w:val="Hyperlink"/>
                  <w:rFonts w:cs="Arial"/>
                  <w:sz w:val="16"/>
                  <w:szCs w:val="16"/>
                </w:rPr>
                <w:t>BR-28</w:t>
              </w:r>
            </w:hyperlink>
          </w:p>
        </w:tc>
        <w:tc>
          <w:tcPr>
            <w:tcW w:w="5174" w:type="dxa"/>
            <w:hideMark/>
          </w:tcPr>
          <w:p w14:paraId="4A20D8CB" w14:textId="77777777" w:rsidR="00B6571D" w:rsidRPr="00147320" w:rsidRDefault="00B6571D" w:rsidP="00982B67">
            <w:pPr>
              <w:spacing w:line="220" w:lineRule="exact"/>
              <w:rPr>
                <w:rFonts w:cs="Arial"/>
                <w:sz w:val="16"/>
                <w:szCs w:val="16"/>
              </w:rPr>
            </w:pPr>
            <w:r w:rsidRPr="00147320">
              <w:rPr>
                <w:rFonts w:cs="Arial"/>
                <w:sz w:val="16"/>
                <w:szCs w:val="16"/>
              </w:rPr>
              <w:t>[BR-28]-The Item gross price (BT-148) shall NOT be negative.</w:t>
            </w:r>
          </w:p>
        </w:tc>
        <w:tc>
          <w:tcPr>
            <w:tcW w:w="5174" w:type="dxa"/>
          </w:tcPr>
          <w:p w14:paraId="4A20D8CC" w14:textId="77777777" w:rsidR="00B6571D" w:rsidRPr="00147320" w:rsidRDefault="00B6571D" w:rsidP="00982B67">
            <w:pPr>
              <w:spacing w:line="220" w:lineRule="exact"/>
              <w:rPr>
                <w:rFonts w:cs="Arial"/>
                <w:sz w:val="16"/>
                <w:szCs w:val="16"/>
              </w:rPr>
            </w:pPr>
          </w:p>
        </w:tc>
        <w:tc>
          <w:tcPr>
            <w:tcW w:w="992" w:type="dxa"/>
          </w:tcPr>
          <w:p w14:paraId="4A20D8C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E" w14:textId="002025D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0" w14:textId="77777777" w:rsidR="00B6571D" w:rsidRPr="00147320" w:rsidRDefault="00F160D6" w:rsidP="00982B67">
            <w:pPr>
              <w:spacing w:line="220" w:lineRule="exact"/>
              <w:rPr>
                <w:rFonts w:cs="Arial"/>
                <w:b/>
                <w:sz w:val="16"/>
                <w:szCs w:val="16"/>
                <w:u w:val="single"/>
              </w:rPr>
            </w:pPr>
            <w:hyperlink r:id="rId406" w:history="1">
              <w:r w:rsidR="00B6571D" w:rsidRPr="00147320">
                <w:rPr>
                  <w:rStyle w:val="Hyperlink"/>
                  <w:rFonts w:cs="Arial"/>
                  <w:sz w:val="16"/>
                  <w:szCs w:val="16"/>
                </w:rPr>
                <w:t>BR-29</w:t>
              </w:r>
            </w:hyperlink>
          </w:p>
        </w:tc>
        <w:tc>
          <w:tcPr>
            <w:tcW w:w="5174" w:type="dxa"/>
            <w:hideMark/>
          </w:tcPr>
          <w:p w14:paraId="4A20D8D1" w14:textId="77777777" w:rsidR="00B6571D" w:rsidRPr="00147320" w:rsidRDefault="00B6571D" w:rsidP="00982B67">
            <w:pPr>
              <w:spacing w:line="220" w:lineRule="exact"/>
              <w:rPr>
                <w:rFonts w:cs="Arial"/>
                <w:sz w:val="16"/>
                <w:szCs w:val="16"/>
              </w:rPr>
            </w:pPr>
            <w:r w:rsidRPr="00147320">
              <w:rPr>
                <w:rFonts w:cs="Arial"/>
                <w:sz w:val="16"/>
                <w:szCs w:val="16"/>
              </w:rPr>
              <w:t xml:space="preserve">[BR-29]-If both Invoicing </w:t>
            </w:r>
            <w:proofErr w:type="gramStart"/>
            <w:r w:rsidRPr="00147320">
              <w:rPr>
                <w:rFonts w:cs="Arial"/>
                <w:sz w:val="16"/>
                <w:szCs w:val="16"/>
              </w:rPr>
              <w:t>period</w:t>
            </w:r>
            <w:proofErr w:type="gramEnd"/>
            <w:r w:rsidRPr="00147320">
              <w:rPr>
                <w:rFonts w:cs="Arial"/>
                <w:sz w:val="16"/>
                <w:szCs w:val="16"/>
              </w:rPr>
              <w:t xml:space="preserve"> start date (BT-73) and Invoicing period end date (BT-74) are given then the Invoicing period end date (BT-74) shall be later or equal to the Invoicing period start date (BT-73).</w:t>
            </w:r>
          </w:p>
        </w:tc>
        <w:tc>
          <w:tcPr>
            <w:tcW w:w="5174" w:type="dxa"/>
          </w:tcPr>
          <w:p w14:paraId="4A20D8D2" w14:textId="77777777" w:rsidR="00B6571D" w:rsidRPr="00147320" w:rsidRDefault="00B6571D" w:rsidP="00982B67">
            <w:pPr>
              <w:spacing w:line="220" w:lineRule="exact"/>
              <w:rPr>
                <w:rFonts w:cs="Arial"/>
                <w:sz w:val="16"/>
                <w:szCs w:val="16"/>
              </w:rPr>
            </w:pPr>
          </w:p>
        </w:tc>
        <w:tc>
          <w:tcPr>
            <w:tcW w:w="992" w:type="dxa"/>
          </w:tcPr>
          <w:p w14:paraId="4A20D8D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4" w14:textId="72EA59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C" w14:textId="77777777" w:rsidTr="00863855">
        <w:trPr>
          <w:cantSplit/>
          <w:trHeight w:val="20"/>
        </w:trPr>
        <w:tc>
          <w:tcPr>
            <w:tcW w:w="1526" w:type="dxa"/>
            <w:hideMark/>
          </w:tcPr>
          <w:p w14:paraId="4A20D8D6" w14:textId="77777777" w:rsidR="00B6571D" w:rsidRPr="00147320" w:rsidRDefault="00F160D6" w:rsidP="00982B67">
            <w:pPr>
              <w:spacing w:line="220" w:lineRule="exact"/>
              <w:rPr>
                <w:rFonts w:cs="Arial"/>
                <w:b/>
                <w:sz w:val="16"/>
                <w:szCs w:val="16"/>
                <w:u w:val="single"/>
              </w:rPr>
            </w:pPr>
            <w:hyperlink r:id="rId407" w:history="1">
              <w:r w:rsidR="00B6571D" w:rsidRPr="00147320">
                <w:rPr>
                  <w:rStyle w:val="Hyperlink"/>
                  <w:rFonts w:cs="Arial"/>
                  <w:sz w:val="16"/>
                  <w:szCs w:val="16"/>
                </w:rPr>
                <w:t>BR-30</w:t>
              </w:r>
            </w:hyperlink>
          </w:p>
        </w:tc>
        <w:tc>
          <w:tcPr>
            <w:tcW w:w="5174" w:type="dxa"/>
            <w:hideMark/>
          </w:tcPr>
          <w:p w14:paraId="4A20D8D7" w14:textId="77777777" w:rsidR="00B6571D" w:rsidRPr="00147320" w:rsidRDefault="00B6571D" w:rsidP="00982B67">
            <w:pPr>
              <w:spacing w:line="220" w:lineRule="exact"/>
              <w:rPr>
                <w:rFonts w:cs="Arial"/>
                <w:sz w:val="16"/>
                <w:szCs w:val="16"/>
              </w:rPr>
            </w:pPr>
            <w:r w:rsidRPr="00147320">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147320" w:rsidRDefault="00B6571D" w:rsidP="00982B67">
            <w:pPr>
              <w:spacing w:line="220" w:lineRule="exact"/>
              <w:rPr>
                <w:rFonts w:cs="Arial"/>
                <w:sz w:val="16"/>
                <w:szCs w:val="16"/>
              </w:rPr>
            </w:pPr>
          </w:p>
          <w:p w14:paraId="4A20D8D9" w14:textId="77777777" w:rsidR="00AF4374" w:rsidRPr="00147320" w:rsidRDefault="00AF4374" w:rsidP="00982B67">
            <w:pPr>
              <w:spacing w:line="220" w:lineRule="exact"/>
              <w:rPr>
                <w:rFonts w:cs="Arial"/>
                <w:sz w:val="16"/>
                <w:szCs w:val="16"/>
              </w:rPr>
            </w:pPr>
          </w:p>
        </w:tc>
        <w:tc>
          <w:tcPr>
            <w:tcW w:w="992" w:type="dxa"/>
          </w:tcPr>
          <w:p w14:paraId="4A20D8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B" w14:textId="4D2654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D" w14:textId="77777777" w:rsidR="00B6571D" w:rsidRPr="00147320" w:rsidRDefault="00F160D6" w:rsidP="00982B67">
            <w:pPr>
              <w:spacing w:line="220" w:lineRule="exact"/>
              <w:rPr>
                <w:rFonts w:cs="Arial"/>
                <w:b/>
                <w:sz w:val="16"/>
                <w:szCs w:val="16"/>
                <w:u w:val="single"/>
              </w:rPr>
            </w:pPr>
            <w:hyperlink r:id="rId408" w:history="1">
              <w:r w:rsidR="00B6571D" w:rsidRPr="00147320">
                <w:rPr>
                  <w:rStyle w:val="Hyperlink"/>
                  <w:rFonts w:cs="Arial"/>
                  <w:sz w:val="16"/>
                  <w:szCs w:val="16"/>
                </w:rPr>
                <w:t>BR-31</w:t>
              </w:r>
            </w:hyperlink>
          </w:p>
        </w:tc>
        <w:tc>
          <w:tcPr>
            <w:tcW w:w="5174" w:type="dxa"/>
            <w:hideMark/>
          </w:tcPr>
          <w:p w14:paraId="4A20D8DE" w14:textId="77777777" w:rsidR="00B6571D" w:rsidRPr="00147320" w:rsidRDefault="00B6571D" w:rsidP="00982B67">
            <w:pPr>
              <w:spacing w:line="220" w:lineRule="exact"/>
              <w:rPr>
                <w:rFonts w:cs="Arial"/>
                <w:sz w:val="16"/>
                <w:szCs w:val="16"/>
              </w:rPr>
            </w:pPr>
            <w:r w:rsidRPr="00147320">
              <w:rPr>
                <w:rFonts w:cs="Arial"/>
                <w:sz w:val="16"/>
                <w:szCs w:val="16"/>
              </w:rPr>
              <w:t>[BR-31]-Each Document level allowance (BG-20) shall have a Document level allowance amount (BT-92).</w:t>
            </w:r>
          </w:p>
        </w:tc>
        <w:tc>
          <w:tcPr>
            <w:tcW w:w="5174" w:type="dxa"/>
          </w:tcPr>
          <w:p w14:paraId="4A20D8DF" w14:textId="77777777" w:rsidR="00B6571D" w:rsidRPr="00147320" w:rsidRDefault="00B6571D" w:rsidP="00982B67">
            <w:pPr>
              <w:spacing w:line="220" w:lineRule="exact"/>
              <w:rPr>
                <w:rFonts w:cs="Arial"/>
                <w:sz w:val="16"/>
                <w:szCs w:val="16"/>
              </w:rPr>
            </w:pPr>
          </w:p>
        </w:tc>
        <w:tc>
          <w:tcPr>
            <w:tcW w:w="992" w:type="dxa"/>
          </w:tcPr>
          <w:p w14:paraId="4A20D8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1" w14:textId="702CCC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A" w14:textId="77777777" w:rsidTr="00863855">
        <w:trPr>
          <w:cantSplit/>
          <w:trHeight w:val="20"/>
        </w:trPr>
        <w:tc>
          <w:tcPr>
            <w:tcW w:w="1526" w:type="dxa"/>
          </w:tcPr>
          <w:p w14:paraId="4A20D8E3" w14:textId="77777777" w:rsidR="00B6571D" w:rsidRPr="00147320" w:rsidRDefault="00F160D6" w:rsidP="00982B67">
            <w:pPr>
              <w:spacing w:line="220" w:lineRule="exact"/>
              <w:rPr>
                <w:rFonts w:cs="Arial"/>
                <w:b/>
                <w:sz w:val="16"/>
                <w:szCs w:val="16"/>
                <w:u w:val="single"/>
              </w:rPr>
            </w:pPr>
            <w:hyperlink r:id="rId409" w:history="1">
              <w:r w:rsidR="00B6571D" w:rsidRPr="00147320">
                <w:rPr>
                  <w:rStyle w:val="Hyperlink"/>
                  <w:rFonts w:cs="Arial"/>
                  <w:sz w:val="16"/>
                  <w:szCs w:val="16"/>
                </w:rPr>
                <w:t>BR-32</w:t>
              </w:r>
            </w:hyperlink>
          </w:p>
        </w:tc>
        <w:tc>
          <w:tcPr>
            <w:tcW w:w="5174" w:type="dxa"/>
          </w:tcPr>
          <w:p w14:paraId="4A20D8E4" w14:textId="77777777" w:rsidR="00B6571D" w:rsidRPr="00147320" w:rsidRDefault="00B6571D" w:rsidP="00982B67">
            <w:pPr>
              <w:spacing w:line="220" w:lineRule="exact"/>
              <w:rPr>
                <w:rFonts w:cs="Arial"/>
                <w:sz w:val="16"/>
                <w:szCs w:val="16"/>
              </w:rPr>
            </w:pPr>
            <w:r w:rsidRPr="00147320">
              <w:rPr>
                <w:rFonts w:cs="Arial"/>
                <w:sz w:val="16"/>
                <w:szCs w:val="16"/>
              </w:rPr>
              <w:t>[BR-32]-Each Document level allowance (BG-20) shall have a Document level allowance VAT category code (BT-95).</w:t>
            </w:r>
          </w:p>
        </w:tc>
        <w:tc>
          <w:tcPr>
            <w:tcW w:w="5174" w:type="dxa"/>
          </w:tcPr>
          <w:p w14:paraId="4A20D8E5" w14:textId="77777777" w:rsidR="00B6571D" w:rsidRPr="00147320" w:rsidRDefault="00B6571D" w:rsidP="00982B67">
            <w:pPr>
              <w:spacing w:line="220" w:lineRule="exact"/>
              <w:rPr>
                <w:rFonts w:cs="Arial"/>
                <w:sz w:val="16"/>
                <w:szCs w:val="16"/>
              </w:rPr>
            </w:pPr>
            <w:r w:rsidRPr="00147320">
              <w:rPr>
                <w:rFonts w:cs="Arial"/>
                <w:sz w:val="16"/>
                <w:szCs w:val="16"/>
              </w:rPr>
              <w:t>[BR-32-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allowance (BG-20) shall have a Document level allowance Tax category code (BT-95).</w:t>
            </w:r>
          </w:p>
          <w:p w14:paraId="4A20D8E6" w14:textId="77777777" w:rsidR="000E4D4B" w:rsidRPr="00147320" w:rsidRDefault="000E4D4B" w:rsidP="00982B67">
            <w:pPr>
              <w:spacing w:line="220" w:lineRule="exact"/>
              <w:rPr>
                <w:rFonts w:cs="Arial"/>
                <w:b/>
                <w:sz w:val="16"/>
                <w:szCs w:val="16"/>
              </w:rPr>
            </w:pPr>
            <w:r w:rsidRPr="00147320">
              <w:rPr>
                <w:rFonts w:cs="Arial"/>
                <w:b/>
                <w:sz w:val="16"/>
                <w:szCs w:val="16"/>
              </w:rPr>
              <w:t>Rule:</w:t>
            </w:r>
          </w:p>
          <w:p w14:paraId="4A20D8E7" w14:textId="54E41387" w:rsidR="000E4D4B" w:rsidRPr="00147320" w:rsidRDefault="004E1001" w:rsidP="00982B67">
            <w:pPr>
              <w:spacing w:line="220" w:lineRule="exact"/>
              <w:rPr>
                <w:rFonts w:cs="Arial"/>
                <w:b/>
                <w:sz w:val="16"/>
                <w:szCs w:val="16"/>
              </w:rPr>
            </w:pPr>
            <w:r w:rsidRPr="00147320">
              <w:rPr>
                <w:rFonts w:cs="Arial"/>
                <w:sz w:val="16"/>
                <w:szCs w:val="16"/>
              </w:rPr>
              <w:t xml:space="preserve">Update rule with </w:t>
            </w:r>
            <w:proofErr w:type="spellStart"/>
            <w:r w:rsidR="00C95661" w:rsidRPr="00147320">
              <w:rPr>
                <w:rFonts w:cs="Arial"/>
                <w:sz w:val="16"/>
                <w:szCs w:val="16"/>
              </w:rPr>
              <w:t>AllowanceCharge</w:t>
            </w:r>
            <w:proofErr w:type="spellEnd"/>
            <w:r w:rsidR="00C95661" w:rsidRPr="00147320">
              <w:rPr>
                <w:rFonts w:cs="Arial"/>
                <w:sz w:val="16"/>
                <w:szCs w:val="16"/>
              </w:rPr>
              <w:t>/</w:t>
            </w:r>
            <w:proofErr w:type="spellStart"/>
            <w:r w:rsidR="00C95661"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E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177" w:rsidRPr="00147320">
              <w:rPr>
                <w:rFonts w:cs="Arial"/>
                <w:sz w:val="16"/>
                <w:szCs w:val="16"/>
              </w:rPr>
              <w:t xml:space="preserve"> </w:t>
            </w:r>
            <w:r w:rsidR="00E51DAD" w:rsidRPr="00147320">
              <w:rPr>
                <w:rFonts w:cs="Arial"/>
                <w:sz w:val="16"/>
                <w:szCs w:val="16"/>
              </w:rPr>
              <w:t>rule and message</w:t>
            </w:r>
          </w:p>
        </w:tc>
        <w:tc>
          <w:tcPr>
            <w:tcW w:w="850" w:type="dxa"/>
          </w:tcPr>
          <w:p w14:paraId="4A20D8E9" w14:textId="3D4AC4B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EB" w14:textId="77777777" w:rsidR="00B6571D" w:rsidRPr="00147320" w:rsidRDefault="00F160D6" w:rsidP="00982B67">
            <w:pPr>
              <w:spacing w:line="220" w:lineRule="exact"/>
              <w:rPr>
                <w:rFonts w:cs="Arial"/>
                <w:b/>
                <w:sz w:val="16"/>
                <w:szCs w:val="16"/>
                <w:u w:val="single"/>
              </w:rPr>
            </w:pPr>
            <w:hyperlink r:id="rId410" w:history="1">
              <w:r w:rsidR="00B6571D" w:rsidRPr="00147320">
                <w:rPr>
                  <w:rStyle w:val="Hyperlink"/>
                  <w:rFonts w:cs="Arial"/>
                  <w:sz w:val="16"/>
                  <w:szCs w:val="16"/>
                </w:rPr>
                <w:t>BR-33</w:t>
              </w:r>
            </w:hyperlink>
          </w:p>
        </w:tc>
        <w:tc>
          <w:tcPr>
            <w:tcW w:w="5174" w:type="dxa"/>
            <w:hideMark/>
          </w:tcPr>
          <w:p w14:paraId="4A20D8EC" w14:textId="77777777" w:rsidR="00B6571D" w:rsidRPr="00147320" w:rsidRDefault="00B6571D" w:rsidP="00982B67">
            <w:pPr>
              <w:spacing w:line="220" w:lineRule="exact"/>
              <w:rPr>
                <w:rFonts w:cs="Arial"/>
                <w:sz w:val="16"/>
                <w:szCs w:val="16"/>
              </w:rPr>
            </w:pPr>
            <w:r w:rsidRPr="00147320">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147320" w:rsidRDefault="00B6571D" w:rsidP="00982B67">
            <w:pPr>
              <w:spacing w:line="220" w:lineRule="exact"/>
              <w:rPr>
                <w:rFonts w:cs="Arial"/>
                <w:sz w:val="16"/>
                <w:szCs w:val="16"/>
              </w:rPr>
            </w:pPr>
          </w:p>
        </w:tc>
        <w:tc>
          <w:tcPr>
            <w:tcW w:w="992" w:type="dxa"/>
          </w:tcPr>
          <w:p w14:paraId="4A20D8E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F" w14:textId="0E22933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6" w14:textId="77777777" w:rsidTr="00863855">
        <w:trPr>
          <w:cantSplit/>
          <w:trHeight w:val="20"/>
        </w:trPr>
        <w:tc>
          <w:tcPr>
            <w:tcW w:w="1526" w:type="dxa"/>
            <w:hideMark/>
          </w:tcPr>
          <w:p w14:paraId="4A20D8F1" w14:textId="77777777" w:rsidR="00B6571D" w:rsidRPr="00147320" w:rsidRDefault="00F160D6" w:rsidP="00982B67">
            <w:pPr>
              <w:spacing w:line="220" w:lineRule="exact"/>
              <w:rPr>
                <w:rFonts w:cs="Arial"/>
                <w:b/>
                <w:sz w:val="16"/>
                <w:szCs w:val="16"/>
                <w:u w:val="single"/>
              </w:rPr>
            </w:pPr>
            <w:hyperlink r:id="rId411" w:history="1">
              <w:r w:rsidR="00B6571D" w:rsidRPr="00147320">
                <w:rPr>
                  <w:rStyle w:val="Hyperlink"/>
                  <w:rFonts w:cs="Arial"/>
                  <w:sz w:val="16"/>
                  <w:szCs w:val="16"/>
                </w:rPr>
                <w:t>BR-36</w:t>
              </w:r>
            </w:hyperlink>
          </w:p>
        </w:tc>
        <w:tc>
          <w:tcPr>
            <w:tcW w:w="5174" w:type="dxa"/>
            <w:hideMark/>
          </w:tcPr>
          <w:p w14:paraId="4A20D8F2" w14:textId="77777777" w:rsidR="00B6571D" w:rsidRPr="00147320" w:rsidRDefault="00B6571D" w:rsidP="00982B67">
            <w:pPr>
              <w:spacing w:line="220" w:lineRule="exact"/>
              <w:rPr>
                <w:rFonts w:cs="Arial"/>
                <w:sz w:val="16"/>
                <w:szCs w:val="16"/>
              </w:rPr>
            </w:pPr>
            <w:r w:rsidRPr="00147320">
              <w:rPr>
                <w:rFonts w:cs="Arial"/>
                <w:sz w:val="16"/>
                <w:szCs w:val="16"/>
              </w:rPr>
              <w:t>[BR-36]-Each Document level charge (BG-21) shall have a Document level charge amount (BT-99).</w:t>
            </w:r>
          </w:p>
        </w:tc>
        <w:tc>
          <w:tcPr>
            <w:tcW w:w="5174" w:type="dxa"/>
          </w:tcPr>
          <w:p w14:paraId="4A20D8F3" w14:textId="77777777" w:rsidR="00B6571D" w:rsidRPr="00147320" w:rsidRDefault="00B6571D" w:rsidP="00982B67">
            <w:pPr>
              <w:spacing w:line="220" w:lineRule="exact"/>
              <w:rPr>
                <w:rFonts w:cs="Arial"/>
                <w:sz w:val="16"/>
                <w:szCs w:val="16"/>
              </w:rPr>
            </w:pPr>
          </w:p>
        </w:tc>
        <w:tc>
          <w:tcPr>
            <w:tcW w:w="992" w:type="dxa"/>
          </w:tcPr>
          <w:p w14:paraId="4A20D8F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F5" w14:textId="77977F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F7" w14:textId="77777777" w:rsidR="00B6571D" w:rsidRPr="00147320" w:rsidRDefault="00F160D6" w:rsidP="00982B67">
            <w:pPr>
              <w:spacing w:line="220" w:lineRule="exact"/>
              <w:rPr>
                <w:rFonts w:cs="Arial"/>
                <w:b/>
                <w:sz w:val="16"/>
                <w:szCs w:val="16"/>
                <w:u w:val="single"/>
              </w:rPr>
            </w:pPr>
            <w:hyperlink r:id="rId412" w:history="1">
              <w:r w:rsidR="00B6571D" w:rsidRPr="00147320">
                <w:rPr>
                  <w:rStyle w:val="Hyperlink"/>
                  <w:rFonts w:cs="Arial"/>
                  <w:sz w:val="16"/>
                  <w:szCs w:val="16"/>
                </w:rPr>
                <w:t>BR-37</w:t>
              </w:r>
            </w:hyperlink>
          </w:p>
        </w:tc>
        <w:tc>
          <w:tcPr>
            <w:tcW w:w="5174" w:type="dxa"/>
          </w:tcPr>
          <w:p w14:paraId="4A20D8F8" w14:textId="77777777" w:rsidR="00B6571D" w:rsidRPr="00147320" w:rsidRDefault="00B6571D" w:rsidP="00982B67">
            <w:pPr>
              <w:spacing w:line="220" w:lineRule="exact"/>
              <w:rPr>
                <w:rFonts w:cs="Arial"/>
                <w:sz w:val="16"/>
                <w:szCs w:val="16"/>
              </w:rPr>
            </w:pPr>
            <w:r w:rsidRPr="00147320">
              <w:rPr>
                <w:rFonts w:cs="Arial"/>
                <w:sz w:val="16"/>
                <w:szCs w:val="16"/>
              </w:rPr>
              <w:t>[BR-37]-Each Document level charge (BG-21) shall have a Document level charge VAT category code (BT-102).</w:t>
            </w:r>
          </w:p>
        </w:tc>
        <w:tc>
          <w:tcPr>
            <w:tcW w:w="5174" w:type="dxa"/>
          </w:tcPr>
          <w:p w14:paraId="4A20D8F9" w14:textId="77777777" w:rsidR="00B6571D" w:rsidRPr="00147320" w:rsidRDefault="00B6571D" w:rsidP="00982B67">
            <w:pPr>
              <w:spacing w:line="220" w:lineRule="exact"/>
              <w:rPr>
                <w:rFonts w:cs="Arial"/>
                <w:sz w:val="16"/>
                <w:szCs w:val="16"/>
              </w:rPr>
            </w:pPr>
            <w:r w:rsidRPr="00147320">
              <w:rPr>
                <w:rFonts w:cs="Arial"/>
                <w:sz w:val="16"/>
                <w:szCs w:val="16"/>
              </w:rPr>
              <w:t>[BR-37-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charge (BG-21) shall have a Document level charge Tax category code (BT-102).</w:t>
            </w:r>
          </w:p>
          <w:p w14:paraId="4A20D8FA" w14:textId="77777777" w:rsidR="00E51DAD" w:rsidRPr="00147320" w:rsidRDefault="00E51DAD" w:rsidP="00982B67">
            <w:pPr>
              <w:spacing w:line="220" w:lineRule="exact"/>
              <w:rPr>
                <w:rFonts w:cs="Arial"/>
                <w:b/>
                <w:sz w:val="16"/>
                <w:szCs w:val="16"/>
              </w:rPr>
            </w:pPr>
            <w:r w:rsidRPr="00147320">
              <w:rPr>
                <w:rFonts w:cs="Arial"/>
                <w:b/>
                <w:sz w:val="16"/>
                <w:szCs w:val="16"/>
              </w:rPr>
              <w:t>Rule:</w:t>
            </w:r>
          </w:p>
          <w:p w14:paraId="4A20D8FB" w14:textId="296FD91E" w:rsidR="00E51DAD" w:rsidRPr="00147320" w:rsidRDefault="00E51DAD" w:rsidP="00982B67">
            <w:pPr>
              <w:spacing w:line="220" w:lineRule="exact"/>
              <w:rPr>
                <w:rFonts w:cs="Arial"/>
                <w:sz w:val="16"/>
                <w:szCs w:val="16"/>
              </w:rPr>
            </w:pPr>
            <w:r w:rsidRPr="00147320">
              <w:rPr>
                <w:rFonts w:cs="Arial"/>
                <w:sz w:val="16"/>
                <w:szCs w:val="16"/>
              </w:rPr>
              <w:t xml:space="preserve">Update rule with </w:t>
            </w:r>
            <w:proofErr w:type="spellStart"/>
            <w:r w:rsidR="00684BD4" w:rsidRPr="00147320">
              <w:rPr>
                <w:rFonts w:cs="Arial"/>
                <w:sz w:val="16"/>
                <w:szCs w:val="16"/>
              </w:rPr>
              <w:t>AllowanceCharge</w:t>
            </w:r>
            <w:proofErr w:type="spellEnd"/>
            <w:r w:rsidR="00684BD4" w:rsidRPr="00147320">
              <w:rPr>
                <w:rFonts w:cs="Arial"/>
                <w:sz w:val="16"/>
                <w:szCs w:val="16"/>
              </w:rPr>
              <w:t>/</w:t>
            </w:r>
            <w:proofErr w:type="spellStart"/>
            <w:r w:rsidR="00684BD4"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FC" w14:textId="77777777" w:rsidR="00B6571D" w:rsidRPr="00147320" w:rsidRDefault="00B6571D" w:rsidP="00982B67">
            <w:pPr>
              <w:spacing w:line="220" w:lineRule="exact"/>
              <w:rPr>
                <w:rFonts w:cs="Arial"/>
                <w:sz w:val="16"/>
                <w:szCs w:val="16"/>
              </w:rPr>
            </w:pPr>
            <w:r w:rsidRPr="00147320">
              <w:rPr>
                <w:rFonts w:cs="Arial"/>
                <w:sz w:val="16"/>
                <w:szCs w:val="16"/>
              </w:rPr>
              <w:t>Changed</w:t>
            </w:r>
            <w:r w:rsidR="00E51DAD" w:rsidRPr="00147320">
              <w:rPr>
                <w:rFonts w:cs="Arial"/>
                <w:sz w:val="16"/>
                <w:szCs w:val="16"/>
              </w:rPr>
              <w:t xml:space="preserve"> rule and message</w:t>
            </w:r>
          </w:p>
        </w:tc>
        <w:tc>
          <w:tcPr>
            <w:tcW w:w="850" w:type="dxa"/>
          </w:tcPr>
          <w:p w14:paraId="4A20D8FD" w14:textId="4E0C31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4" w14:textId="77777777" w:rsidTr="00863855">
        <w:trPr>
          <w:cantSplit/>
          <w:trHeight w:val="20"/>
        </w:trPr>
        <w:tc>
          <w:tcPr>
            <w:tcW w:w="1526" w:type="dxa"/>
            <w:hideMark/>
          </w:tcPr>
          <w:p w14:paraId="4A20D8FF" w14:textId="77777777" w:rsidR="00B6571D" w:rsidRPr="00147320" w:rsidRDefault="00F160D6" w:rsidP="00982B67">
            <w:pPr>
              <w:spacing w:line="220" w:lineRule="exact"/>
              <w:rPr>
                <w:rFonts w:cs="Arial"/>
                <w:b/>
                <w:sz w:val="16"/>
                <w:szCs w:val="16"/>
                <w:u w:val="single"/>
              </w:rPr>
            </w:pPr>
            <w:hyperlink r:id="rId413" w:history="1">
              <w:r w:rsidR="00B6571D" w:rsidRPr="00147320">
                <w:rPr>
                  <w:rStyle w:val="Hyperlink"/>
                  <w:rFonts w:cs="Arial"/>
                  <w:sz w:val="16"/>
                  <w:szCs w:val="16"/>
                </w:rPr>
                <w:t>BR-38</w:t>
              </w:r>
            </w:hyperlink>
          </w:p>
        </w:tc>
        <w:tc>
          <w:tcPr>
            <w:tcW w:w="5174" w:type="dxa"/>
            <w:hideMark/>
          </w:tcPr>
          <w:p w14:paraId="4A20D900" w14:textId="77777777" w:rsidR="00B6571D" w:rsidRPr="00147320" w:rsidRDefault="00B6571D" w:rsidP="00982B67">
            <w:pPr>
              <w:spacing w:line="220" w:lineRule="exact"/>
              <w:rPr>
                <w:rFonts w:cs="Arial"/>
                <w:sz w:val="16"/>
                <w:szCs w:val="16"/>
              </w:rPr>
            </w:pPr>
            <w:r w:rsidRPr="00147320">
              <w:rPr>
                <w:rFonts w:cs="Arial"/>
                <w:sz w:val="16"/>
                <w:szCs w:val="16"/>
              </w:rPr>
              <w:t>[BR-38]-Each Document level charge (BG-21) shall have a Document level charge reason (BT-104) or a Document level charge reason code (BT-105).</w:t>
            </w:r>
            <w:r w:rsidR="00562D83" w:rsidRPr="00147320">
              <w:rPr>
                <w:rFonts w:cs="Arial"/>
                <w:sz w:val="16"/>
                <w:szCs w:val="16"/>
              </w:rPr>
              <w:t xml:space="preserve"> </w:t>
            </w:r>
            <w:r w:rsidRPr="00147320">
              <w:rPr>
                <w:rFonts w:cs="Arial"/>
                <w:sz w:val="16"/>
                <w:szCs w:val="16"/>
              </w:rPr>
              <w:t> </w:t>
            </w:r>
          </w:p>
        </w:tc>
        <w:tc>
          <w:tcPr>
            <w:tcW w:w="5174" w:type="dxa"/>
          </w:tcPr>
          <w:p w14:paraId="4A20D901" w14:textId="77777777" w:rsidR="00B6571D" w:rsidRPr="00147320" w:rsidRDefault="00B6571D" w:rsidP="00982B67">
            <w:pPr>
              <w:spacing w:line="220" w:lineRule="exact"/>
              <w:rPr>
                <w:rFonts w:cs="Arial"/>
                <w:sz w:val="16"/>
                <w:szCs w:val="16"/>
              </w:rPr>
            </w:pPr>
          </w:p>
        </w:tc>
        <w:tc>
          <w:tcPr>
            <w:tcW w:w="992" w:type="dxa"/>
          </w:tcPr>
          <w:p w14:paraId="4A20D90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3" w14:textId="6042EE1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05" w14:textId="77777777" w:rsidR="00B6571D" w:rsidRPr="00147320" w:rsidRDefault="00F160D6" w:rsidP="00982B67">
            <w:pPr>
              <w:spacing w:line="220" w:lineRule="exact"/>
              <w:rPr>
                <w:rFonts w:cs="Arial"/>
                <w:b/>
                <w:sz w:val="16"/>
                <w:szCs w:val="16"/>
                <w:u w:val="single"/>
              </w:rPr>
            </w:pPr>
            <w:hyperlink r:id="rId414" w:history="1">
              <w:r w:rsidR="00B6571D" w:rsidRPr="00147320">
                <w:rPr>
                  <w:rStyle w:val="Hyperlink"/>
                  <w:rFonts w:cs="Arial"/>
                  <w:sz w:val="16"/>
                  <w:szCs w:val="16"/>
                </w:rPr>
                <w:t>BR-41</w:t>
              </w:r>
            </w:hyperlink>
          </w:p>
        </w:tc>
        <w:tc>
          <w:tcPr>
            <w:tcW w:w="5174" w:type="dxa"/>
            <w:hideMark/>
          </w:tcPr>
          <w:p w14:paraId="4A20D906" w14:textId="77777777" w:rsidR="00B6571D" w:rsidRPr="00147320" w:rsidRDefault="00B6571D" w:rsidP="00982B67">
            <w:pPr>
              <w:spacing w:line="220" w:lineRule="exact"/>
              <w:rPr>
                <w:rFonts w:cs="Arial"/>
                <w:sz w:val="16"/>
                <w:szCs w:val="16"/>
              </w:rPr>
            </w:pPr>
            <w:r w:rsidRPr="00147320">
              <w:rPr>
                <w:rFonts w:cs="Arial"/>
                <w:sz w:val="16"/>
                <w:szCs w:val="16"/>
              </w:rPr>
              <w:t>[BR-41]-Each Invoice line allowance (BG-27) shall have an Invoice line allowance amount (BT-136).</w:t>
            </w:r>
          </w:p>
        </w:tc>
        <w:tc>
          <w:tcPr>
            <w:tcW w:w="5174" w:type="dxa"/>
          </w:tcPr>
          <w:p w14:paraId="4A20D907" w14:textId="77777777" w:rsidR="00B6571D" w:rsidRPr="00147320" w:rsidRDefault="00B6571D" w:rsidP="00982B67">
            <w:pPr>
              <w:spacing w:line="220" w:lineRule="exact"/>
              <w:rPr>
                <w:rFonts w:cs="Arial"/>
                <w:sz w:val="16"/>
                <w:szCs w:val="16"/>
              </w:rPr>
            </w:pPr>
          </w:p>
        </w:tc>
        <w:tc>
          <w:tcPr>
            <w:tcW w:w="992" w:type="dxa"/>
          </w:tcPr>
          <w:p w14:paraId="4A20D90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9" w14:textId="66802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0" w14:textId="77777777" w:rsidTr="00863855">
        <w:trPr>
          <w:cantSplit/>
          <w:trHeight w:val="20"/>
        </w:trPr>
        <w:tc>
          <w:tcPr>
            <w:tcW w:w="1526" w:type="dxa"/>
            <w:hideMark/>
          </w:tcPr>
          <w:p w14:paraId="4A20D90B" w14:textId="77777777" w:rsidR="00B6571D" w:rsidRPr="00147320" w:rsidRDefault="00F160D6" w:rsidP="00982B67">
            <w:pPr>
              <w:spacing w:line="220" w:lineRule="exact"/>
              <w:rPr>
                <w:rFonts w:cs="Arial"/>
                <w:b/>
                <w:sz w:val="16"/>
                <w:szCs w:val="16"/>
                <w:u w:val="single"/>
              </w:rPr>
            </w:pPr>
            <w:hyperlink r:id="rId415" w:history="1">
              <w:r w:rsidR="00B6571D" w:rsidRPr="00147320">
                <w:rPr>
                  <w:rStyle w:val="Hyperlink"/>
                  <w:rFonts w:cs="Arial"/>
                  <w:sz w:val="16"/>
                  <w:szCs w:val="16"/>
                </w:rPr>
                <w:t>BR-42</w:t>
              </w:r>
            </w:hyperlink>
          </w:p>
        </w:tc>
        <w:tc>
          <w:tcPr>
            <w:tcW w:w="5174" w:type="dxa"/>
            <w:hideMark/>
          </w:tcPr>
          <w:p w14:paraId="4A20D90C" w14:textId="77777777" w:rsidR="00B6571D" w:rsidRPr="00147320" w:rsidRDefault="00B6571D" w:rsidP="00982B67">
            <w:pPr>
              <w:spacing w:line="220" w:lineRule="exact"/>
              <w:rPr>
                <w:rFonts w:cs="Arial"/>
                <w:sz w:val="16"/>
                <w:szCs w:val="16"/>
              </w:rPr>
            </w:pPr>
            <w:r w:rsidRPr="00147320">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147320" w:rsidRDefault="00B6571D" w:rsidP="00982B67">
            <w:pPr>
              <w:spacing w:line="220" w:lineRule="exact"/>
              <w:rPr>
                <w:rFonts w:cs="Arial"/>
                <w:sz w:val="16"/>
                <w:szCs w:val="16"/>
              </w:rPr>
            </w:pPr>
          </w:p>
        </w:tc>
        <w:tc>
          <w:tcPr>
            <w:tcW w:w="992" w:type="dxa"/>
          </w:tcPr>
          <w:p w14:paraId="4A20D90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F" w14:textId="39C9828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11" w14:textId="77777777" w:rsidR="00B6571D" w:rsidRPr="00147320" w:rsidRDefault="00F160D6" w:rsidP="00982B67">
            <w:pPr>
              <w:spacing w:line="220" w:lineRule="exact"/>
              <w:rPr>
                <w:rFonts w:cs="Arial"/>
                <w:b/>
                <w:sz w:val="16"/>
                <w:szCs w:val="16"/>
                <w:u w:val="single"/>
              </w:rPr>
            </w:pPr>
            <w:hyperlink r:id="rId416" w:history="1">
              <w:r w:rsidR="00B6571D" w:rsidRPr="00147320">
                <w:rPr>
                  <w:rStyle w:val="Hyperlink"/>
                  <w:rFonts w:cs="Arial"/>
                  <w:sz w:val="16"/>
                  <w:szCs w:val="16"/>
                </w:rPr>
                <w:t>BR-43</w:t>
              </w:r>
            </w:hyperlink>
          </w:p>
        </w:tc>
        <w:tc>
          <w:tcPr>
            <w:tcW w:w="5174" w:type="dxa"/>
            <w:hideMark/>
          </w:tcPr>
          <w:p w14:paraId="4A20D912" w14:textId="77777777" w:rsidR="00B6571D" w:rsidRPr="00147320" w:rsidRDefault="00B6571D" w:rsidP="00982B67">
            <w:pPr>
              <w:spacing w:line="220" w:lineRule="exact"/>
              <w:rPr>
                <w:rFonts w:cs="Arial"/>
                <w:sz w:val="16"/>
                <w:szCs w:val="16"/>
              </w:rPr>
            </w:pPr>
            <w:r w:rsidRPr="00147320">
              <w:rPr>
                <w:rFonts w:cs="Arial"/>
                <w:sz w:val="16"/>
                <w:szCs w:val="16"/>
              </w:rPr>
              <w:t>[BR-43]-Each Invoice line charge (BG-28) shall have an Invoice line charge amount (BT-141).</w:t>
            </w:r>
          </w:p>
        </w:tc>
        <w:tc>
          <w:tcPr>
            <w:tcW w:w="5174" w:type="dxa"/>
          </w:tcPr>
          <w:p w14:paraId="4A20D913" w14:textId="77777777" w:rsidR="00B6571D" w:rsidRPr="00147320" w:rsidRDefault="00B6571D" w:rsidP="00982B67">
            <w:pPr>
              <w:spacing w:line="220" w:lineRule="exact"/>
              <w:rPr>
                <w:rFonts w:cs="Arial"/>
                <w:sz w:val="16"/>
                <w:szCs w:val="16"/>
              </w:rPr>
            </w:pPr>
          </w:p>
        </w:tc>
        <w:tc>
          <w:tcPr>
            <w:tcW w:w="992" w:type="dxa"/>
          </w:tcPr>
          <w:p w14:paraId="4A20D91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5" w14:textId="106218B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C" w14:textId="77777777" w:rsidTr="00863855">
        <w:trPr>
          <w:cantSplit/>
          <w:trHeight w:val="20"/>
        </w:trPr>
        <w:tc>
          <w:tcPr>
            <w:tcW w:w="1526" w:type="dxa"/>
            <w:hideMark/>
          </w:tcPr>
          <w:p w14:paraId="4A20D917" w14:textId="77777777" w:rsidR="00B6571D" w:rsidRPr="00147320" w:rsidRDefault="00F160D6" w:rsidP="00982B67">
            <w:pPr>
              <w:spacing w:line="220" w:lineRule="exact"/>
              <w:rPr>
                <w:rFonts w:cs="Arial"/>
                <w:b/>
                <w:sz w:val="16"/>
                <w:szCs w:val="16"/>
                <w:u w:val="single"/>
              </w:rPr>
            </w:pPr>
            <w:hyperlink r:id="rId417" w:history="1">
              <w:r w:rsidR="00B6571D" w:rsidRPr="00147320">
                <w:rPr>
                  <w:rStyle w:val="Hyperlink"/>
                  <w:rFonts w:cs="Arial"/>
                  <w:sz w:val="16"/>
                  <w:szCs w:val="16"/>
                </w:rPr>
                <w:t>BR-44</w:t>
              </w:r>
            </w:hyperlink>
          </w:p>
        </w:tc>
        <w:tc>
          <w:tcPr>
            <w:tcW w:w="5174" w:type="dxa"/>
            <w:hideMark/>
          </w:tcPr>
          <w:p w14:paraId="4A20D918" w14:textId="77777777" w:rsidR="00B6571D" w:rsidRPr="00147320" w:rsidRDefault="00B6571D" w:rsidP="00982B67">
            <w:pPr>
              <w:spacing w:line="220" w:lineRule="exact"/>
              <w:rPr>
                <w:rFonts w:cs="Arial"/>
                <w:sz w:val="16"/>
                <w:szCs w:val="16"/>
              </w:rPr>
            </w:pPr>
            <w:r w:rsidRPr="00147320">
              <w:rPr>
                <w:rFonts w:cs="Arial"/>
                <w:sz w:val="16"/>
                <w:szCs w:val="16"/>
              </w:rPr>
              <w:t>[BR-44]-Each Invoice line charge shall have an Invoice line charge reason or an invoice line allowance reason code.</w:t>
            </w:r>
          </w:p>
        </w:tc>
        <w:tc>
          <w:tcPr>
            <w:tcW w:w="5174" w:type="dxa"/>
          </w:tcPr>
          <w:p w14:paraId="4A20D919" w14:textId="77777777" w:rsidR="00B6571D" w:rsidRPr="00147320" w:rsidRDefault="00B6571D" w:rsidP="00982B67">
            <w:pPr>
              <w:spacing w:line="220" w:lineRule="exact"/>
              <w:rPr>
                <w:rFonts w:cs="Arial"/>
                <w:sz w:val="16"/>
                <w:szCs w:val="16"/>
              </w:rPr>
            </w:pPr>
          </w:p>
        </w:tc>
        <w:tc>
          <w:tcPr>
            <w:tcW w:w="992" w:type="dxa"/>
          </w:tcPr>
          <w:p w14:paraId="4A20D91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B" w14:textId="42159C5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1D" w14:textId="77777777" w:rsidR="00B6571D" w:rsidRPr="00147320" w:rsidRDefault="00F160D6" w:rsidP="00982B67">
            <w:pPr>
              <w:spacing w:line="220" w:lineRule="exact"/>
              <w:rPr>
                <w:rFonts w:cs="Arial"/>
                <w:b/>
                <w:sz w:val="16"/>
                <w:szCs w:val="16"/>
                <w:u w:val="single"/>
              </w:rPr>
            </w:pPr>
            <w:hyperlink r:id="rId418" w:history="1">
              <w:r w:rsidR="00B6571D" w:rsidRPr="00147320">
                <w:rPr>
                  <w:rStyle w:val="Hyperlink"/>
                  <w:rFonts w:cs="Arial"/>
                  <w:sz w:val="16"/>
                  <w:szCs w:val="16"/>
                </w:rPr>
                <w:t>BR-45</w:t>
              </w:r>
            </w:hyperlink>
          </w:p>
        </w:tc>
        <w:tc>
          <w:tcPr>
            <w:tcW w:w="5174" w:type="dxa"/>
          </w:tcPr>
          <w:p w14:paraId="4A20D91E" w14:textId="77777777" w:rsidR="00B6571D" w:rsidRPr="00147320" w:rsidRDefault="00B6571D" w:rsidP="00982B67">
            <w:pPr>
              <w:spacing w:line="220" w:lineRule="exact"/>
              <w:rPr>
                <w:rFonts w:cs="Arial"/>
                <w:sz w:val="16"/>
                <w:szCs w:val="16"/>
              </w:rPr>
            </w:pPr>
            <w:r w:rsidRPr="00147320">
              <w:rPr>
                <w:rFonts w:cs="Arial"/>
                <w:sz w:val="16"/>
                <w:szCs w:val="16"/>
              </w:rPr>
              <w:t xml:space="preserve">[BR-45]-Each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taxable amount (BT-116).</w:t>
            </w:r>
          </w:p>
        </w:tc>
        <w:tc>
          <w:tcPr>
            <w:tcW w:w="5174" w:type="dxa"/>
          </w:tcPr>
          <w:p w14:paraId="4A20D91F" w14:textId="77777777" w:rsidR="00B6571D" w:rsidRPr="00147320" w:rsidRDefault="00B6571D" w:rsidP="00982B67">
            <w:pPr>
              <w:spacing w:line="220" w:lineRule="exact"/>
              <w:rPr>
                <w:rFonts w:cs="Arial"/>
                <w:sz w:val="16"/>
                <w:szCs w:val="16"/>
              </w:rPr>
            </w:pPr>
            <w:r w:rsidRPr="00147320">
              <w:rPr>
                <w:rFonts w:cs="Arial"/>
                <w:sz w:val="16"/>
                <w:szCs w:val="16"/>
              </w:rPr>
              <w:t>[BR-45-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taxable amount (BT-116).</w:t>
            </w:r>
          </w:p>
        </w:tc>
        <w:tc>
          <w:tcPr>
            <w:tcW w:w="992" w:type="dxa"/>
          </w:tcPr>
          <w:p w14:paraId="4A20D92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1" w14:textId="6726A1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8" w14:textId="77777777" w:rsidTr="00863855">
        <w:trPr>
          <w:cantSplit/>
          <w:trHeight w:val="20"/>
        </w:trPr>
        <w:tc>
          <w:tcPr>
            <w:tcW w:w="1526" w:type="dxa"/>
          </w:tcPr>
          <w:p w14:paraId="4A20D923" w14:textId="77777777" w:rsidR="00B6571D" w:rsidRPr="00147320" w:rsidRDefault="00F160D6" w:rsidP="00982B67">
            <w:pPr>
              <w:spacing w:line="220" w:lineRule="exact"/>
              <w:rPr>
                <w:rFonts w:cs="Arial"/>
                <w:b/>
                <w:sz w:val="16"/>
                <w:szCs w:val="16"/>
                <w:u w:val="single"/>
              </w:rPr>
            </w:pPr>
            <w:hyperlink r:id="rId419" w:history="1">
              <w:r w:rsidR="00B6571D" w:rsidRPr="00147320">
                <w:rPr>
                  <w:rStyle w:val="Hyperlink"/>
                  <w:rFonts w:cs="Arial"/>
                  <w:sz w:val="16"/>
                  <w:szCs w:val="16"/>
                </w:rPr>
                <w:t>BR-46</w:t>
              </w:r>
            </w:hyperlink>
          </w:p>
        </w:tc>
        <w:tc>
          <w:tcPr>
            <w:tcW w:w="5174" w:type="dxa"/>
          </w:tcPr>
          <w:p w14:paraId="4A20D924" w14:textId="77777777" w:rsidR="00B6571D" w:rsidRPr="00147320" w:rsidRDefault="00B6571D" w:rsidP="00982B67">
            <w:pPr>
              <w:spacing w:line="220" w:lineRule="exact"/>
              <w:rPr>
                <w:rFonts w:cs="Arial"/>
                <w:sz w:val="16"/>
                <w:szCs w:val="16"/>
              </w:rPr>
            </w:pPr>
            <w:r w:rsidRPr="00147320">
              <w:rPr>
                <w:rFonts w:cs="Arial"/>
                <w:sz w:val="16"/>
                <w:szCs w:val="16"/>
              </w:rPr>
              <w:t xml:space="preserve">[BR-46]-Each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 amount (BT-117).</w:t>
            </w:r>
          </w:p>
        </w:tc>
        <w:tc>
          <w:tcPr>
            <w:tcW w:w="5174" w:type="dxa"/>
          </w:tcPr>
          <w:p w14:paraId="4A20D925" w14:textId="77777777" w:rsidR="00B6571D" w:rsidRPr="00147320" w:rsidRDefault="00B6571D" w:rsidP="00982B67">
            <w:pPr>
              <w:spacing w:line="220" w:lineRule="exact"/>
              <w:rPr>
                <w:rFonts w:cs="Arial"/>
                <w:sz w:val="16"/>
                <w:szCs w:val="16"/>
              </w:rPr>
            </w:pPr>
            <w:r w:rsidRPr="00147320">
              <w:rPr>
                <w:rFonts w:cs="Arial"/>
                <w:sz w:val="16"/>
                <w:szCs w:val="16"/>
              </w:rPr>
              <w:t>[BR-46-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 amount (BT-117).</w:t>
            </w:r>
          </w:p>
        </w:tc>
        <w:tc>
          <w:tcPr>
            <w:tcW w:w="992" w:type="dxa"/>
          </w:tcPr>
          <w:p w14:paraId="4A20D92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7" w14:textId="3E5375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29" w14:textId="77777777" w:rsidR="00B6571D" w:rsidRPr="00147320" w:rsidRDefault="00F160D6" w:rsidP="00982B67">
            <w:pPr>
              <w:spacing w:line="220" w:lineRule="exact"/>
              <w:rPr>
                <w:rFonts w:cs="Arial"/>
                <w:b/>
                <w:sz w:val="16"/>
                <w:szCs w:val="16"/>
                <w:u w:val="single"/>
              </w:rPr>
            </w:pPr>
            <w:hyperlink r:id="rId420" w:history="1">
              <w:r w:rsidR="00B6571D" w:rsidRPr="00147320">
                <w:rPr>
                  <w:rStyle w:val="Hyperlink"/>
                  <w:rFonts w:cs="Arial"/>
                  <w:sz w:val="16"/>
                  <w:szCs w:val="16"/>
                </w:rPr>
                <w:t>BR-47</w:t>
              </w:r>
            </w:hyperlink>
          </w:p>
        </w:tc>
        <w:tc>
          <w:tcPr>
            <w:tcW w:w="5174" w:type="dxa"/>
          </w:tcPr>
          <w:p w14:paraId="4A20D92A" w14:textId="77777777" w:rsidR="00B6571D" w:rsidRPr="00147320" w:rsidRDefault="00B6571D" w:rsidP="00982B67">
            <w:pPr>
              <w:spacing w:line="220" w:lineRule="exact"/>
              <w:rPr>
                <w:rFonts w:cs="Arial"/>
                <w:sz w:val="16"/>
                <w:szCs w:val="16"/>
              </w:rPr>
            </w:pPr>
            <w:r w:rsidRPr="00147320">
              <w:rPr>
                <w:rFonts w:cs="Arial"/>
                <w:sz w:val="16"/>
                <w:szCs w:val="16"/>
              </w:rPr>
              <w:t xml:space="preserve">[BR-47]-Each </w:t>
            </w:r>
            <w:proofErr w:type="spellStart"/>
            <w:r w:rsidR="00282171" w:rsidRPr="00147320">
              <w:rPr>
                <w:rFonts w:cs="Arial"/>
                <w:sz w:val="16"/>
                <w:szCs w:val="16"/>
              </w:rPr>
              <w:t>VATBreakdown</w:t>
            </w:r>
            <w:proofErr w:type="spellEnd"/>
            <w:r w:rsidRPr="00147320">
              <w:rPr>
                <w:rFonts w:cs="Arial"/>
                <w:sz w:val="16"/>
                <w:szCs w:val="16"/>
              </w:rPr>
              <w:t xml:space="preserve"> (BG-23) shall be defined through a VAT category code (BT-118).</w:t>
            </w:r>
          </w:p>
        </w:tc>
        <w:tc>
          <w:tcPr>
            <w:tcW w:w="5174" w:type="dxa"/>
          </w:tcPr>
          <w:p w14:paraId="4A20D92B" w14:textId="77777777" w:rsidR="00B6571D" w:rsidRPr="00147320" w:rsidRDefault="00B6571D" w:rsidP="00982B67">
            <w:pPr>
              <w:spacing w:line="220" w:lineRule="exact"/>
              <w:rPr>
                <w:rFonts w:cs="Arial"/>
                <w:sz w:val="16"/>
                <w:szCs w:val="16"/>
              </w:rPr>
            </w:pPr>
            <w:r w:rsidRPr="00147320">
              <w:rPr>
                <w:rFonts w:cs="Arial"/>
                <w:sz w:val="16"/>
                <w:szCs w:val="16"/>
              </w:rPr>
              <w:t>[BR-47-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be defined through a Tax category code (BT-118).</w:t>
            </w:r>
          </w:p>
          <w:p w14:paraId="4A20D92C" w14:textId="77777777" w:rsidR="00B4519B" w:rsidRPr="00147320" w:rsidRDefault="00B4519B" w:rsidP="00982B67">
            <w:pPr>
              <w:spacing w:line="220" w:lineRule="exact"/>
              <w:rPr>
                <w:rFonts w:cs="Arial"/>
                <w:b/>
                <w:sz w:val="16"/>
                <w:szCs w:val="16"/>
              </w:rPr>
            </w:pPr>
            <w:r w:rsidRPr="00147320">
              <w:rPr>
                <w:rFonts w:cs="Arial"/>
                <w:b/>
                <w:sz w:val="16"/>
                <w:szCs w:val="16"/>
              </w:rPr>
              <w:t>Rule:</w:t>
            </w:r>
          </w:p>
          <w:p w14:paraId="07911329" w14:textId="644C2632" w:rsidR="007E4EBB" w:rsidRPr="00147320" w:rsidRDefault="00B4519B" w:rsidP="00982B67">
            <w:pPr>
              <w:spacing w:line="220" w:lineRule="exact"/>
              <w:rPr>
                <w:rFonts w:cs="Arial"/>
                <w:sz w:val="16"/>
                <w:szCs w:val="16"/>
              </w:rPr>
            </w:pPr>
            <w:r w:rsidRPr="00147320">
              <w:rPr>
                <w:rFonts w:cs="Arial"/>
                <w:sz w:val="16"/>
                <w:szCs w:val="16"/>
              </w:rPr>
              <w:t xml:space="preserve">Update rule </w:t>
            </w:r>
            <w:r w:rsidR="007E4EBB" w:rsidRPr="00147320">
              <w:rPr>
                <w:rFonts w:cs="Arial"/>
                <w:sz w:val="16"/>
                <w:szCs w:val="16"/>
              </w:rPr>
              <w:t>with</w:t>
            </w:r>
          </w:p>
          <w:p w14:paraId="4A20D92D" w14:textId="771F6A47" w:rsidR="00B4519B" w:rsidRPr="00147320" w:rsidRDefault="007E4EB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B4519B" w:rsidRPr="00147320">
              <w:rPr>
                <w:rFonts w:cs="Arial"/>
                <w:sz w:val="16"/>
                <w:szCs w:val="16"/>
              </w:rPr>
              <w:t>/</w:t>
            </w:r>
            <w:proofErr w:type="spellStart"/>
            <w:r w:rsidR="00B4519B" w:rsidRPr="00147320">
              <w:rPr>
                <w:rFonts w:cs="Arial"/>
                <w:sz w:val="16"/>
                <w:szCs w:val="16"/>
              </w:rPr>
              <w:t>TaxScheme</w:t>
            </w:r>
            <w:proofErr w:type="spellEnd"/>
            <w:r w:rsidR="00B4519B" w:rsidRPr="00147320">
              <w:rPr>
                <w:rFonts w:cs="Arial"/>
                <w:sz w:val="16"/>
                <w:szCs w:val="16"/>
              </w:rPr>
              <w:t xml:space="preserve">/ID = </w:t>
            </w:r>
            <w:r w:rsidR="00A57CB4" w:rsidRPr="00147320">
              <w:rPr>
                <w:rFonts w:cs="Arial"/>
                <w:sz w:val="16"/>
                <w:szCs w:val="16"/>
              </w:rPr>
              <w:t>“</w:t>
            </w:r>
            <w:r w:rsidR="00B4519B" w:rsidRPr="00147320">
              <w:rPr>
                <w:rFonts w:cs="Arial"/>
                <w:sz w:val="16"/>
                <w:szCs w:val="16"/>
              </w:rPr>
              <w:t>GST</w:t>
            </w:r>
            <w:r w:rsidR="00A57CB4" w:rsidRPr="00147320">
              <w:rPr>
                <w:rFonts w:cs="Arial"/>
                <w:sz w:val="16"/>
                <w:szCs w:val="16"/>
              </w:rPr>
              <w:t>”</w:t>
            </w:r>
          </w:p>
        </w:tc>
        <w:tc>
          <w:tcPr>
            <w:tcW w:w="992" w:type="dxa"/>
          </w:tcPr>
          <w:p w14:paraId="4A20D92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4519B" w:rsidRPr="00147320">
              <w:rPr>
                <w:rFonts w:cs="Arial"/>
                <w:sz w:val="16"/>
                <w:szCs w:val="16"/>
              </w:rPr>
              <w:t xml:space="preserve"> rule and message</w:t>
            </w:r>
          </w:p>
        </w:tc>
        <w:tc>
          <w:tcPr>
            <w:tcW w:w="850" w:type="dxa"/>
          </w:tcPr>
          <w:p w14:paraId="4A20D92F" w14:textId="219B2C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8" w14:textId="77777777" w:rsidTr="00863855">
        <w:trPr>
          <w:cantSplit/>
          <w:trHeight w:val="20"/>
        </w:trPr>
        <w:tc>
          <w:tcPr>
            <w:tcW w:w="1526" w:type="dxa"/>
          </w:tcPr>
          <w:p w14:paraId="4A20D931" w14:textId="77777777" w:rsidR="00B6571D" w:rsidRPr="00147320" w:rsidRDefault="00F160D6" w:rsidP="00982B67">
            <w:pPr>
              <w:spacing w:line="220" w:lineRule="exact"/>
              <w:rPr>
                <w:rFonts w:cs="Arial"/>
                <w:b/>
                <w:sz w:val="16"/>
                <w:szCs w:val="16"/>
                <w:u w:val="single"/>
              </w:rPr>
            </w:pPr>
            <w:hyperlink r:id="rId421" w:history="1">
              <w:r w:rsidR="00B6571D" w:rsidRPr="00147320">
                <w:rPr>
                  <w:rStyle w:val="Hyperlink"/>
                  <w:rFonts w:cs="Arial"/>
                  <w:sz w:val="16"/>
                  <w:szCs w:val="16"/>
                </w:rPr>
                <w:t>BR-48</w:t>
              </w:r>
            </w:hyperlink>
          </w:p>
        </w:tc>
        <w:tc>
          <w:tcPr>
            <w:tcW w:w="5174" w:type="dxa"/>
          </w:tcPr>
          <w:p w14:paraId="4A20D932" w14:textId="77777777" w:rsidR="00B6571D" w:rsidRPr="00147320" w:rsidRDefault="00B6571D" w:rsidP="00982B67">
            <w:pPr>
              <w:spacing w:line="220" w:lineRule="exact"/>
              <w:rPr>
                <w:rFonts w:cs="Arial"/>
                <w:sz w:val="16"/>
                <w:szCs w:val="16"/>
              </w:rPr>
            </w:pPr>
            <w:r w:rsidRPr="00147320">
              <w:rPr>
                <w:rFonts w:cs="Arial"/>
                <w:sz w:val="16"/>
                <w:szCs w:val="16"/>
              </w:rPr>
              <w:t xml:space="preserve">[BR-48]-Each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rate (BT-119), except if the Invoice is not subject to VAT.</w:t>
            </w:r>
          </w:p>
        </w:tc>
        <w:tc>
          <w:tcPr>
            <w:tcW w:w="5174" w:type="dxa"/>
          </w:tcPr>
          <w:p w14:paraId="4A20D933" w14:textId="77777777" w:rsidR="00B6571D" w:rsidRPr="00147320" w:rsidRDefault="00B6571D" w:rsidP="00982B67">
            <w:pPr>
              <w:spacing w:line="220" w:lineRule="exact"/>
              <w:rPr>
                <w:rFonts w:cs="Arial"/>
                <w:sz w:val="16"/>
                <w:szCs w:val="16"/>
              </w:rPr>
            </w:pPr>
            <w:r w:rsidRPr="00147320">
              <w:rPr>
                <w:rFonts w:cs="Arial"/>
                <w:sz w:val="16"/>
                <w:szCs w:val="16"/>
              </w:rPr>
              <w:t>[BR-48-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rate (BT-119), except if the Invoice is not subject to Tax.</w:t>
            </w:r>
          </w:p>
          <w:p w14:paraId="4A20D934" w14:textId="77777777" w:rsidR="00DD16C3" w:rsidRPr="00147320" w:rsidRDefault="00DD16C3" w:rsidP="00982B67">
            <w:pPr>
              <w:spacing w:line="220" w:lineRule="exact"/>
              <w:rPr>
                <w:rFonts w:cs="Arial"/>
                <w:b/>
                <w:sz w:val="16"/>
                <w:szCs w:val="16"/>
              </w:rPr>
            </w:pPr>
            <w:r w:rsidRPr="00147320">
              <w:rPr>
                <w:rFonts w:cs="Arial"/>
                <w:b/>
                <w:sz w:val="16"/>
                <w:szCs w:val="16"/>
              </w:rPr>
              <w:t>Rule:</w:t>
            </w:r>
          </w:p>
          <w:p w14:paraId="155CC70C" w14:textId="48FC9EAA" w:rsidR="00193002" w:rsidRPr="00147320" w:rsidRDefault="00DD16C3" w:rsidP="00982B67">
            <w:pPr>
              <w:spacing w:line="220" w:lineRule="exact"/>
              <w:rPr>
                <w:rFonts w:cs="Arial"/>
                <w:sz w:val="16"/>
                <w:szCs w:val="16"/>
              </w:rPr>
            </w:pPr>
            <w:r w:rsidRPr="00147320">
              <w:rPr>
                <w:rFonts w:cs="Arial"/>
                <w:sz w:val="16"/>
                <w:szCs w:val="16"/>
              </w:rPr>
              <w:t xml:space="preserve">Update rule </w:t>
            </w:r>
            <w:r w:rsidR="00193002" w:rsidRPr="00147320">
              <w:rPr>
                <w:rFonts w:cs="Arial"/>
                <w:sz w:val="16"/>
                <w:szCs w:val="16"/>
              </w:rPr>
              <w:t>with</w:t>
            </w:r>
          </w:p>
          <w:p w14:paraId="4A20D935" w14:textId="78E4B22E" w:rsidR="00DD16C3" w:rsidRPr="00147320" w:rsidRDefault="0019300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DD16C3" w:rsidRPr="00147320">
              <w:rPr>
                <w:rFonts w:cs="Arial"/>
                <w:sz w:val="16"/>
                <w:szCs w:val="16"/>
              </w:rPr>
              <w:t>/</w:t>
            </w:r>
            <w:proofErr w:type="spellStart"/>
            <w:r w:rsidR="00DD16C3" w:rsidRPr="00147320">
              <w:rPr>
                <w:rFonts w:cs="Arial"/>
                <w:sz w:val="16"/>
                <w:szCs w:val="16"/>
              </w:rPr>
              <w:t>TaxScheme</w:t>
            </w:r>
            <w:proofErr w:type="spellEnd"/>
            <w:r w:rsidR="00DD16C3" w:rsidRPr="00147320">
              <w:rPr>
                <w:rFonts w:cs="Arial"/>
                <w:sz w:val="16"/>
                <w:szCs w:val="16"/>
              </w:rPr>
              <w:t xml:space="preserve">/ID = </w:t>
            </w:r>
            <w:r w:rsidR="00A57CB4" w:rsidRPr="00147320">
              <w:rPr>
                <w:rFonts w:cs="Arial"/>
                <w:sz w:val="16"/>
                <w:szCs w:val="16"/>
              </w:rPr>
              <w:t>“</w:t>
            </w:r>
            <w:r w:rsidR="00DD16C3" w:rsidRPr="00147320">
              <w:rPr>
                <w:rFonts w:cs="Arial"/>
                <w:sz w:val="16"/>
                <w:szCs w:val="16"/>
              </w:rPr>
              <w:t>GST</w:t>
            </w:r>
            <w:r w:rsidR="00A57CB4" w:rsidRPr="00147320">
              <w:rPr>
                <w:rFonts w:cs="Arial"/>
                <w:sz w:val="16"/>
                <w:szCs w:val="16"/>
              </w:rPr>
              <w:t>”</w:t>
            </w:r>
          </w:p>
        </w:tc>
        <w:tc>
          <w:tcPr>
            <w:tcW w:w="992" w:type="dxa"/>
          </w:tcPr>
          <w:p w14:paraId="4A20D93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D16C3" w:rsidRPr="00147320">
              <w:rPr>
                <w:rFonts w:cs="Arial"/>
                <w:sz w:val="16"/>
                <w:szCs w:val="16"/>
              </w:rPr>
              <w:t xml:space="preserve"> rule and message</w:t>
            </w:r>
          </w:p>
        </w:tc>
        <w:tc>
          <w:tcPr>
            <w:tcW w:w="850" w:type="dxa"/>
          </w:tcPr>
          <w:p w14:paraId="4A20D937" w14:textId="3F4CF6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39" w14:textId="77777777" w:rsidR="00B6571D" w:rsidRPr="00147320" w:rsidRDefault="00F160D6" w:rsidP="00982B67">
            <w:pPr>
              <w:spacing w:line="220" w:lineRule="exact"/>
              <w:rPr>
                <w:rFonts w:cs="Arial"/>
                <w:b/>
                <w:sz w:val="16"/>
                <w:szCs w:val="16"/>
                <w:u w:val="single"/>
              </w:rPr>
            </w:pPr>
            <w:hyperlink r:id="rId422" w:history="1">
              <w:r w:rsidR="00B6571D" w:rsidRPr="00147320">
                <w:rPr>
                  <w:rStyle w:val="Hyperlink"/>
                  <w:rFonts w:cs="Arial"/>
                  <w:sz w:val="16"/>
                  <w:szCs w:val="16"/>
                </w:rPr>
                <w:t>BR-49</w:t>
              </w:r>
            </w:hyperlink>
          </w:p>
        </w:tc>
        <w:tc>
          <w:tcPr>
            <w:tcW w:w="5174" w:type="dxa"/>
            <w:hideMark/>
          </w:tcPr>
          <w:p w14:paraId="4A20D93A" w14:textId="77777777" w:rsidR="00B6571D" w:rsidRPr="00147320" w:rsidRDefault="00B6571D" w:rsidP="00982B67">
            <w:pPr>
              <w:spacing w:line="220" w:lineRule="exact"/>
              <w:rPr>
                <w:rFonts w:cs="Arial"/>
                <w:sz w:val="16"/>
                <w:szCs w:val="16"/>
              </w:rPr>
            </w:pPr>
            <w:r w:rsidRPr="00147320">
              <w:rPr>
                <w:rFonts w:cs="Arial"/>
                <w:sz w:val="16"/>
                <w:szCs w:val="16"/>
              </w:rPr>
              <w:t>[BR-49]-A Payment instruction (BG-16) shall specify the Payment means type code (BT-81).</w:t>
            </w:r>
          </w:p>
        </w:tc>
        <w:tc>
          <w:tcPr>
            <w:tcW w:w="5174" w:type="dxa"/>
          </w:tcPr>
          <w:p w14:paraId="4A20D93B" w14:textId="77777777" w:rsidR="00B6571D" w:rsidRPr="00147320" w:rsidRDefault="00B6571D" w:rsidP="00982B67">
            <w:pPr>
              <w:spacing w:line="220" w:lineRule="exact"/>
              <w:rPr>
                <w:rFonts w:cs="Arial"/>
                <w:sz w:val="16"/>
                <w:szCs w:val="16"/>
              </w:rPr>
            </w:pPr>
          </w:p>
        </w:tc>
        <w:tc>
          <w:tcPr>
            <w:tcW w:w="992" w:type="dxa"/>
          </w:tcPr>
          <w:p w14:paraId="4A20D93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3D" w14:textId="012062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4" w14:textId="77777777" w:rsidTr="00863855">
        <w:trPr>
          <w:cantSplit/>
          <w:trHeight w:val="20"/>
        </w:trPr>
        <w:tc>
          <w:tcPr>
            <w:tcW w:w="1526" w:type="dxa"/>
            <w:hideMark/>
          </w:tcPr>
          <w:p w14:paraId="4A20D93F" w14:textId="77777777" w:rsidR="00B6571D" w:rsidRPr="00147320" w:rsidRDefault="00F160D6" w:rsidP="00982B67">
            <w:pPr>
              <w:spacing w:line="220" w:lineRule="exact"/>
              <w:rPr>
                <w:rFonts w:cs="Arial"/>
                <w:b/>
                <w:sz w:val="16"/>
                <w:szCs w:val="16"/>
                <w:u w:val="single"/>
              </w:rPr>
            </w:pPr>
            <w:hyperlink r:id="rId423" w:history="1">
              <w:r w:rsidR="00B6571D" w:rsidRPr="00147320">
                <w:rPr>
                  <w:rStyle w:val="Hyperlink"/>
                  <w:rFonts w:cs="Arial"/>
                  <w:sz w:val="16"/>
                  <w:szCs w:val="16"/>
                </w:rPr>
                <w:t>BR-50</w:t>
              </w:r>
            </w:hyperlink>
          </w:p>
        </w:tc>
        <w:tc>
          <w:tcPr>
            <w:tcW w:w="5174" w:type="dxa"/>
            <w:hideMark/>
          </w:tcPr>
          <w:p w14:paraId="4A20D940" w14:textId="77777777" w:rsidR="00B6571D" w:rsidRPr="00147320" w:rsidRDefault="00B6571D" w:rsidP="00982B67">
            <w:pPr>
              <w:spacing w:line="220" w:lineRule="exact"/>
              <w:rPr>
                <w:rFonts w:cs="Arial"/>
                <w:sz w:val="16"/>
                <w:szCs w:val="16"/>
              </w:rPr>
            </w:pPr>
            <w:r w:rsidRPr="00147320">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147320" w:rsidRDefault="00B6571D" w:rsidP="00982B67">
            <w:pPr>
              <w:spacing w:line="220" w:lineRule="exact"/>
              <w:rPr>
                <w:rFonts w:cs="Arial"/>
                <w:sz w:val="16"/>
                <w:szCs w:val="16"/>
              </w:rPr>
            </w:pPr>
          </w:p>
        </w:tc>
        <w:tc>
          <w:tcPr>
            <w:tcW w:w="992" w:type="dxa"/>
          </w:tcPr>
          <w:p w14:paraId="4A20D94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3" w14:textId="403068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45" w14:textId="77777777" w:rsidR="00B6571D" w:rsidRPr="00147320" w:rsidRDefault="00F160D6" w:rsidP="00982B67">
            <w:pPr>
              <w:spacing w:line="220" w:lineRule="exact"/>
              <w:rPr>
                <w:rFonts w:cs="Arial"/>
                <w:b/>
                <w:sz w:val="16"/>
                <w:szCs w:val="16"/>
                <w:u w:val="single"/>
              </w:rPr>
            </w:pPr>
            <w:hyperlink r:id="rId424" w:history="1">
              <w:r w:rsidR="00B6571D" w:rsidRPr="00147320">
                <w:rPr>
                  <w:rStyle w:val="Hyperlink"/>
                  <w:rFonts w:cs="Arial"/>
                  <w:sz w:val="16"/>
                  <w:szCs w:val="16"/>
                </w:rPr>
                <w:t>BR-51</w:t>
              </w:r>
            </w:hyperlink>
          </w:p>
        </w:tc>
        <w:tc>
          <w:tcPr>
            <w:tcW w:w="5174" w:type="dxa"/>
            <w:hideMark/>
          </w:tcPr>
          <w:p w14:paraId="4A20D946" w14:textId="3411AD17" w:rsidR="00B6571D" w:rsidRPr="00147320" w:rsidRDefault="00B6571D" w:rsidP="00982B67">
            <w:pPr>
              <w:spacing w:line="220" w:lineRule="exact"/>
              <w:rPr>
                <w:rFonts w:cs="Arial"/>
                <w:sz w:val="16"/>
                <w:szCs w:val="16"/>
              </w:rPr>
            </w:pPr>
            <w:r w:rsidRPr="00147320">
              <w:rPr>
                <w:rFonts w:cs="Arial"/>
                <w:sz w:val="16"/>
                <w:szCs w:val="16"/>
              </w:rPr>
              <w:t>[BR-51]-The last 4 to 6 digits of the Payment card primary account number (BT-87) shall be present if Payment card information (BG-18) is provided in the Invoice.</w:t>
            </w:r>
            <w:r w:rsidR="002A1916">
              <w:t xml:space="preserve"> </w:t>
            </w:r>
          </w:p>
        </w:tc>
        <w:tc>
          <w:tcPr>
            <w:tcW w:w="5174" w:type="dxa"/>
          </w:tcPr>
          <w:p w14:paraId="4A20D947" w14:textId="252A1649" w:rsidR="00B6571D" w:rsidRPr="00147320" w:rsidRDefault="00F12F83" w:rsidP="00982B67">
            <w:pPr>
              <w:spacing w:line="220" w:lineRule="exact"/>
              <w:rPr>
                <w:rFonts w:cs="Arial"/>
                <w:sz w:val="16"/>
                <w:szCs w:val="16"/>
              </w:rPr>
            </w:pPr>
            <w:r w:rsidRPr="00AA03F0">
              <w:rPr>
                <w:rFonts w:cs="Arial"/>
                <w:sz w:val="16"/>
                <w:szCs w:val="16"/>
              </w:rPr>
              <w:t xml:space="preserve">In accordance with card payments security standards an invoice should never include a full card primary account number (BT-87). </w:t>
            </w:r>
            <w:proofErr w:type="gramStart"/>
            <w:r w:rsidRPr="00AA03F0">
              <w:rPr>
                <w:rFonts w:cs="Arial"/>
                <w:sz w:val="16"/>
                <w:szCs w:val="16"/>
              </w:rPr>
              <w:t>At the moment</w:t>
            </w:r>
            <w:proofErr w:type="gramEnd"/>
            <w:r w:rsidRPr="00AA03F0">
              <w:rPr>
                <w:rFonts w:cs="Arial"/>
                <w:sz w:val="16"/>
                <w:szCs w:val="16"/>
              </w:rPr>
              <w:t xml:space="preserve"> PCI Security Standards Council has defined that the first 6 digits and last 4 digits are the maximum number of digits to be shown.</w:t>
            </w:r>
          </w:p>
        </w:tc>
        <w:tc>
          <w:tcPr>
            <w:tcW w:w="992" w:type="dxa"/>
          </w:tcPr>
          <w:p w14:paraId="4A20D948" w14:textId="7FA8D916" w:rsidR="00B6571D" w:rsidRPr="00147320" w:rsidRDefault="00EA1540" w:rsidP="00982B67">
            <w:pPr>
              <w:spacing w:line="220" w:lineRule="exact"/>
              <w:rPr>
                <w:rFonts w:cs="Arial"/>
                <w:sz w:val="16"/>
                <w:szCs w:val="16"/>
              </w:rPr>
            </w:pPr>
            <w:r>
              <w:rPr>
                <w:rFonts w:cs="Arial"/>
                <w:sz w:val="16"/>
                <w:szCs w:val="16"/>
              </w:rPr>
              <w:t>Same</w:t>
            </w:r>
          </w:p>
        </w:tc>
        <w:tc>
          <w:tcPr>
            <w:tcW w:w="850" w:type="dxa"/>
            <w:hideMark/>
          </w:tcPr>
          <w:p w14:paraId="4A20D949" w14:textId="0B9D124A" w:rsidR="00B6571D" w:rsidRPr="00147320" w:rsidRDefault="002A1916" w:rsidP="00982B67">
            <w:pPr>
              <w:spacing w:line="220" w:lineRule="exact"/>
              <w:rPr>
                <w:rFonts w:cs="Arial"/>
                <w:sz w:val="16"/>
                <w:szCs w:val="16"/>
              </w:rPr>
            </w:pPr>
            <w:r>
              <w:rPr>
                <w:rFonts w:cs="Arial"/>
                <w:sz w:val="16"/>
                <w:szCs w:val="16"/>
              </w:rPr>
              <w:t>warning</w:t>
            </w:r>
          </w:p>
        </w:tc>
      </w:tr>
      <w:tr w:rsidR="00B6571D" w:rsidRPr="00147320" w14:paraId="4A20D950" w14:textId="77777777" w:rsidTr="00863855">
        <w:trPr>
          <w:cantSplit/>
          <w:trHeight w:val="20"/>
        </w:trPr>
        <w:tc>
          <w:tcPr>
            <w:tcW w:w="1526" w:type="dxa"/>
            <w:hideMark/>
          </w:tcPr>
          <w:p w14:paraId="4A20D94B" w14:textId="77777777" w:rsidR="00B6571D" w:rsidRPr="00147320" w:rsidRDefault="00F160D6" w:rsidP="00982B67">
            <w:pPr>
              <w:spacing w:line="220" w:lineRule="exact"/>
              <w:rPr>
                <w:rFonts w:cs="Arial"/>
                <w:b/>
                <w:sz w:val="16"/>
                <w:szCs w:val="16"/>
                <w:u w:val="single"/>
              </w:rPr>
            </w:pPr>
            <w:hyperlink r:id="rId425" w:history="1">
              <w:r w:rsidR="00B6571D" w:rsidRPr="00147320">
                <w:rPr>
                  <w:rStyle w:val="Hyperlink"/>
                  <w:rFonts w:cs="Arial"/>
                  <w:sz w:val="16"/>
                  <w:szCs w:val="16"/>
                </w:rPr>
                <w:t>BR-52</w:t>
              </w:r>
            </w:hyperlink>
          </w:p>
        </w:tc>
        <w:tc>
          <w:tcPr>
            <w:tcW w:w="5174" w:type="dxa"/>
            <w:hideMark/>
          </w:tcPr>
          <w:p w14:paraId="4A20D94C" w14:textId="77777777" w:rsidR="00B6571D" w:rsidRPr="00147320" w:rsidRDefault="00B6571D" w:rsidP="00982B67">
            <w:pPr>
              <w:spacing w:line="220" w:lineRule="exact"/>
              <w:rPr>
                <w:rFonts w:cs="Arial"/>
                <w:sz w:val="16"/>
                <w:szCs w:val="16"/>
              </w:rPr>
            </w:pPr>
            <w:r w:rsidRPr="00147320">
              <w:rPr>
                <w:rFonts w:cs="Arial"/>
                <w:sz w:val="16"/>
                <w:szCs w:val="16"/>
              </w:rPr>
              <w:t>[BR-52]-Each Additional supporting document (BG-24) shall contain a Supporting document reference (BT-122).</w:t>
            </w:r>
            <w:r w:rsidR="00562D83" w:rsidRPr="00147320">
              <w:rPr>
                <w:rFonts w:cs="Arial"/>
                <w:sz w:val="16"/>
                <w:szCs w:val="16"/>
              </w:rPr>
              <w:t xml:space="preserve"> </w:t>
            </w:r>
            <w:r w:rsidRPr="00147320">
              <w:rPr>
                <w:rFonts w:cs="Arial"/>
                <w:sz w:val="16"/>
                <w:szCs w:val="16"/>
              </w:rPr>
              <w:t> </w:t>
            </w:r>
          </w:p>
        </w:tc>
        <w:tc>
          <w:tcPr>
            <w:tcW w:w="5174" w:type="dxa"/>
          </w:tcPr>
          <w:p w14:paraId="4A20D94D" w14:textId="77777777" w:rsidR="00B6571D" w:rsidRPr="00147320" w:rsidRDefault="00B6571D" w:rsidP="00982B67">
            <w:pPr>
              <w:spacing w:line="220" w:lineRule="exact"/>
              <w:rPr>
                <w:rFonts w:cs="Arial"/>
                <w:sz w:val="16"/>
                <w:szCs w:val="16"/>
              </w:rPr>
            </w:pPr>
          </w:p>
        </w:tc>
        <w:tc>
          <w:tcPr>
            <w:tcW w:w="992" w:type="dxa"/>
          </w:tcPr>
          <w:p w14:paraId="4A20D94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F" w14:textId="25CBFB0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51" w14:textId="77777777" w:rsidR="00B6571D" w:rsidRPr="00147320" w:rsidRDefault="00F160D6" w:rsidP="00982B67">
            <w:pPr>
              <w:spacing w:line="220" w:lineRule="exact"/>
              <w:rPr>
                <w:rFonts w:cs="Arial"/>
                <w:b/>
                <w:sz w:val="16"/>
                <w:szCs w:val="16"/>
                <w:u w:val="single"/>
              </w:rPr>
            </w:pPr>
            <w:hyperlink r:id="rId426" w:history="1">
              <w:r w:rsidR="00B6571D" w:rsidRPr="00147320">
                <w:rPr>
                  <w:rStyle w:val="Hyperlink"/>
                  <w:rFonts w:cs="Arial"/>
                  <w:sz w:val="16"/>
                  <w:szCs w:val="16"/>
                </w:rPr>
                <w:t>BR-53</w:t>
              </w:r>
            </w:hyperlink>
          </w:p>
        </w:tc>
        <w:tc>
          <w:tcPr>
            <w:tcW w:w="5174" w:type="dxa"/>
          </w:tcPr>
          <w:p w14:paraId="4A20D952" w14:textId="77777777" w:rsidR="00B6571D" w:rsidRPr="00147320" w:rsidRDefault="00B6571D" w:rsidP="00982B67">
            <w:pPr>
              <w:spacing w:line="220" w:lineRule="exact"/>
              <w:rPr>
                <w:rFonts w:cs="Arial"/>
                <w:sz w:val="16"/>
                <w:szCs w:val="16"/>
              </w:rPr>
            </w:pPr>
            <w:r w:rsidRPr="00147320">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147320" w:rsidRDefault="00B6571D" w:rsidP="00982B67">
            <w:pPr>
              <w:spacing w:line="220" w:lineRule="exact"/>
              <w:rPr>
                <w:rFonts w:cs="Arial"/>
                <w:sz w:val="16"/>
                <w:szCs w:val="16"/>
              </w:rPr>
            </w:pPr>
            <w:r w:rsidRPr="00147320">
              <w:rPr>
                <w:rFonts w:cs="Arial"/>
                <w:sz w:val="16"/>
                <w:szCs w:val="16"/>
              </w:rPr>
              <w:t>[BR-53-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message</w:t>
            </w:r>
          </w:p>
        </w:tc>
        <w:tc>
          <w:tcPr>
            <w:tcW w:w="850" w:type="dxa"/>
          </w:tcPr>
          <w:p w14:paraId="4A20D955" w14:textId="7DE1EB1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C" w14:textId="77777777" w:rsidTr="00863855">
        <w:trPr>
          <w:cantSplit/>
          <w:trHeight w:val="20"/>
        </w:trPr>
        <w:tc>
          <w:tcPr>
            <w:tcW w:w="1526" w:type="dxa"/>
            <w:hideMark/>
          </w:tcPr>
          <w:p w14:paraId="4A20D957" w14:textId="77777777" w:rsidR="00B6571D" w:rsidRPr="00147320" w:rsidRDefault="00F160D6" w:rsidP="00982B67">
            <w:pPr>
              <w:spacing w:line="220" w:lineRule="exact"/>
              <w:rPr>
                <w:rFonts w:cs="Arial"/>
                <w:b/>
                <w:sz w:val="16"/>
                <w:szCs w:val="16"/>
                <w:u w:val="single"/>
              </w:rPr>
            </w:pPr>
            <w:hyperlink r:id="rId427" w:history="1">
              <w:r w:rsidR="00B6571D" w:rsidRPr="00147320">
                <w:rPr>
                  <w:rStyle w:val="Hyperlink"/>
                  <w:rFonts w:cs="Arial"/>
                  <w:sz w:val="16"/>
                  <w:szCs w:val="16"/>
                </w:rPr>
                <w:t>BR-54</w:t>
              </w:r>
            </w:hyperlink>
          </w:p>
        </w:tc>
        <w:tc>
          <w:tcPr>
            <w:tcW w:w="5174" w:type="dxa"/>
            <w:hideMark/>
          </w:tcPr>
          <w:p w14:paraId="4A20D958" w14:textId="77777777" w:rsidR="00B6571D" w:rsidRPr="00147320" w:rsidRDefault="00B6571D" w:rsidP="00982B67">
            <w:pPr>
              <w:spacing w:line="220" w:lineRule="exact"/>
              <w:rPr>
                <w:rFonts w:cs="Arial"/>
                <w:sz w:val="16"/>
                <w:szCs w:val="16"/>
              </w:rPr>
            </w:pPr>
            <w:r w:rsidRPr="00147320">
              <w:rPr>
                <w:rFonts w:cs="Arial"/>
                <w:sz w:val="16"/>
                <w:szCs w:val="16"/>
              </w:rPr>
              <w:t>[BR-54]-Each Item attribute (BG-32) shall contain an Item attribute name (BT-160) and an Item attribute value (BT-161).</w:t>
            </w:r>
          </w:p>
        </w:tc>
        <w:tc>
          <w:tcPr>
            <w:tcW w:w="5174" w:type="dxa"/>
          </w:tcPr>
          <w:p w14:paraId="4A20D959" w14:textId="77777777" w:rsidR="00B6571D" w:rsidRPr="00147320" w:rsidRDefault="00B6571D" w:rsidP="00982B67">
            <w:pPr>
              <w:spacing w:line="220" w:lineRule="exact"/>
              <w:rPr>
                <w:rFonts w:cs="Arial"/>
                <w:sz w:val="16"/>
                <w:szCs w:val="16"/>
              </w:rPr>
            </w:pPr>
          </w:p>
        </w:tc>
        <w:tc>
          <w:tcPr>
            <w:tcW w:w="992" w:type="dxa"/>
          </w:tcPr>
          <w:p w14:paraId="4A20D95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5B" w14:textId="6056C0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5D" w14:textId="77777777" w:rsidR="00B6571D" w:rsidRPr="00147320" w:rsidRDefault="00F160D6" w:rsidP="00982B67">
            <w:pPr>
              <w:spacing w:line="220" w:lineRule="exact"/>
              <w:rPr>
                <w:rFonts w:cs="Arial"/>
                <w:b/>
                <w:sz w:val="16"/>
                <w:szCs w:val="16"/>
                <w:u w:val="single"/>
              </w:rPr>
            </w:pPr>
            <w:hyperlink r:id="rId428" w:history="1">
              <w:r w:rsidR="00B6571D" w:rsidRPr="00147320">
                <w:rPr>
                  <w:rStyle w:val="Hyperlink"/>
                  <w:rFonts w:cs="Arial"/>
                  <w:sz w:val="16"/>
                  <w:szCs w:val="16"/>
                </w:rPr>
                <w:t>BR-55</w:t>
              </w:r>
            </w:hyperlink>
          </w:p>
        </w:tc>
        <w:tc>
          <w:tcPr>
            <w:tcW w:w="5174" w:type="dxa"/>
            <w:hideMark/>
          </w:tcPr>
          <w:p w14:paraId="4A20D95E" w14:textId="77777777" w:rsidR="00B6571D" w:rsidRPr="00147320" w:rsidRDefault="00B6571D" w:rsidP="00982B67">
            <w:pPr>
              <w:spacing w:line="220" w:lineRule="exact"/>
              <w:rPr>
                <w:rFonts w:cs="Arial"/>
                <w:sz w:val="16"/>
                <w:szCs w:val="16"/>
              </w:rPr>
            </w:pPr>
            <w:r w:rsidRPr="00147320">
              <w:rPr>
                <w:rFonts w:cs="Arial"/>
                <w:sz w:val="16"/>
                <w:szCs w:val="16"/>
              </w:rPr>
              <w:t>[BR-55]-Each Preceding Invoice reference (BG-3) shall contain a Preceding Invoice reference (BT-25).</w:t>
            </w:r>
          </w:p>
        </w:tc>
        <w:tc>
          <w:tcPr>
            <w:tcW w:w="5174" w:type="dxa"/>
          </w:tcPr>
          <w:p w14:paraId="4A20D95F" w14:textId="77777777" w:rsidR="00B6571D" w:rsidRPr="00147320" w:rsidRDefault="00B6571D" w:rsidP="00982B67">
            <w:pPr>
              <w:spacing w:line="220" w:lineRule="exact"/>
              <w:rPr>
                <w:rFonts w:cs="Arial"/>
                <w:sz w:val="16"/>
                <w:szCs w:val="16"/>
              </w:rPr>
            </w:pPr>
          </w:p>
        </w:tc>
        <w:tc>
          <w:tcPr>
            <w:tcW w:w="992" w:type="dxa"/>
          </w:tcPr>
          <w:p w14:paraId="4A20D96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1" w14:textId="22879F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A" w14:textId="77777777" w:rsidTr="00863855">
        <w:trPr>
          <w:cantSplit/>
          <w:trHeight w:val="20"/>
        </w:trPr>
        <w:tc>
          <w:tcPr>
            <w:tcW w:w="1526" w:type="dxa"/>
          </w:tcPr>
          <w:p w14:paraId="4A20D963" w14:textId="77777777" w:rsidR="00B6571D" w:rsidRPr="00147320" w:rsidRDefault="00F160D6" w:rsidP="00982B67">
            <w:pPr>
              <w:spacing w:line="220" w:lineRule="exact"/>
              <w:rPr>
                <w:rFonts w:cs="Arial"/>
                <w:b/>
                <w:sz w:val="16"/>
                <w:szCs w:val="16"/>
              </w:rPr>
            </w:pPr>
            <w:hyperlink r:id="rId429" w:history="1">
              <w:r w:rsidR="00B6571D" w:rsidRPr="00147320">
                <w:rPr>
                  <w:rStyle w:val="Hyperlink"/>
                  <w:rFonts w:cs="Arial"/>
                  <w:sz w:val="16"/>
                  <w:szCs w:val="16"/>
                </w:rPr>
                <w:t>BR-56</w:t>
              </w:r>
            </w:hyperlink>
          </w:p>
        </w:tc>
        <w:tc>
          <w:tcPr>
            <w:tcW w:w="5174" w:type="dxa"/>
          </w:tcPr>
          <w:p w14:paraId="4A20D964" w14:textId="77777777" w:rsidR="00B6571D" w:rsidRPr="00147320" w:rsidRDefault="00B6571D" w:rsidP="00982B67">
            <w:pPr>
              <w:spacing w:line="220" w:lineRule="exact"/>
              <w:rPr>
                <w:rFonts w:cs="Arial"/>
                <w:sz w:val="16"/>
                <w:szCs w:val="16"/>
              </w:rPr>
            </w:pPr>
            <w:r w:rsidRPr="00147320">
              <w:rPr>
                <w:rFonts w:cs="Arial"/>
                <w:sz w:val="16"/>
                <w:szCs w:val="16"/>
              </w:rPr>
              <w:t>[BR-56]-Each Seller tax representative party (BG-11) shall have a Seller tax representative VAT identifier (BT-63).</w:t>
            </w:r>
            <w:r w:rsidR="00562D83" w:rsidRPr="00147320">
              <w:rPr>
                <w:rFonts w:cs="Arial"/>
                <w:sz w:val="16"/>
                <w:szCs w:val="16"/>
              </w:rPr>
              <w:t xml:space="preserve"> </w:t>
            </w:r>
            <w:r w:rsidRPr="00147320">
              <w:rPr>
                <w:rFonts w:cs="Arial"/>
                <w:sz w:val="16"/>
                <w:szCs w:val="16"/>
              </w:rPr>
              <w:t> </w:t>
            </w:r>
          </w:p>
        </w:tc>
        <w:tc>
          <w:tcPr>
            <w:tcW w:w="5174" w:type="dxa"/>
          </w:tcPr>
          <w:p w14:paraId="4A20D965" w14:textId="77777777" w:rsidR="00B6571D" w:rsidRPr="00147320" w:rsidRDefault="00B6571D" w:rsidP="00982B67">
            <w:pPr>
              <w:spacing w:line="220" w:lineRule="exact"/>
              <w:rPr>
                <w:rFonts w:cs="Arial"/>
                <w:sz w:val="16"/>
                <w:szCs w:val="16"/>
              </w:rPr>
            </w:pPr>
            <w:r w:rsidRPr="00147320">
              <w:rPr>
                <w:rFonts w:cs="Arial"/>
                <w:sz w:val="16"/>
                <w:szCs w:val="16"/>
              </w:rPr>
              <w:t>[BR-56-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Seller tax representative party (BG-11) shall have a Seller tax representative tax identifier (BT-63).</w:t>
            </w:r>
          </w:p>
          <w:p w14:paraId="4A20D966" w14:textId="77777777" w:rsidR="00DB1200" w:rsidRPr="00147320" w:rsidRDefault="00DB1200" w:rsidP="00982B67">
            <w:pPr>
              <w:spacing w:line="220" w:lineRule="exact"/>
              <w:rPr>
                <w:rFonts w:cs="Arial"/>
                <w:b/>
                <w:sz w:val="16"/>
                <w:szCs w:val="16"/>
              </w:rPr>
            </w:pPr>
            <w:r w:rsidRPr="00147320">
              <w:rPr>
                <w:rFonts w:cs="Arial"/>
                <w:b/>
                <w:sz w:val="16"/>
                <w:szCs w:val="16"/>
              </w:rPr>
              <w:t>Rule:</w:t>
            </w:r>
          </w:p>
          <w:p w14:paraId="4A20D967" w14:textId="4D2143D0" w:rsidR="00DB1200" w:rsidRPr="00147320" w:rsidRDefault="00DB120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0C4CCA" w:rsidRPr="00147320">
              <w:rPr>
                <w:rFonts w:cs="Arial"/>
                <w:sz w:val="16"/>
                <w:szCs w:val="16"/>
              </w:rPr>
              <w:t>TaxRepresentativeParty</w:t>
            </w:r>
            <w:proofErr w:type="spellEnd"/>
            <w:proofErr w:type="gramEnd"/>
            <w:r w:rsidRPr="00147320">
              <w:rPr>
                <w:rFonts w:cs="Arial"/>
                <w:sz w:val="16"/>
                <w:szCs w:val="16"/>
              </w:rPr>
              <w:t>/</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96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rule and message</w:t>
            </w:r>
          </w:p>
        </w:tc>
        <w:tc>
          <w:tcPr>
            <w:tcW w:w="850" w:type="dxa"/>
          </w:tcPr>
          <w:p w14:paraId="4A20D969" w14:textId="33183B0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6B" w14:textId="77777777" w:rsidR="00B6571D" w:rsidRPr="00147320" w:rsidRDefault="00F160D6" w:rsidP="00982B67">
            <w:pPr>
              <w:spacing w:line="220" w:lineRule="exact"/>
              <w:rPr>
                <w:rFonts w:cs="Arial"/>
                <w:b/>
                <w:sz w:val="16"/>
                <w:szCs w:val="16"/>
                <w:u w:val="single"/>
              </w:rPr>
            </w:pPr>
            <w:hyperlink r:id="rId430" w:history="1">
              <w:r w:rsidR="00B6571D" w:rsidRPr="00147320">
                <w:rPr>
                  <w:rStyle w:val="Hyperlink"/>
                  <w:rFonts w:cs="Arial"/>
                  <w:sz w:val="16"/>
                  <w:szCs w:val="16"/>
                </w:rPr>
                <w:t>BR-57</w:t>
              </w:r>
            </w:hyperlink>
          </w:p>
        </w:tc>
        <w:tc>
          <w:tcPr>
            <w:tcW w:w="5174" w:type="dxa"/>
            <w:hideMark/>
          </w:tcPr>
          <w:p w14:paraId="4A20D96C" w14:textId="77777777" w:rsidR="00B6571D" w:rsidRPr="00147320" w:rsidRDefault="00B6571D" w:rsidP="00982B67">
            <w:pPr>
              <w:spacing w:line="220" w:lineRule="exact"/>
              <w:rPr>
                <w:rFonts w:cs="Arial"/>
                <w:sz w:val="16"/>
                <w:szCs w:val="16"/>
              </w:rPr>
            </w:pPr>
            <w:r w:rsidRPr="00147320">
              <w:rPr>
                <w:rFonts w:cs="Arial"/>
                <w:sz w:val="16"/>
                <w:szCs w:val="16"/>
              </w:rPr>
              <w:t>[BR-57]-Each Deliver to address (BG-15) shall contain a Deliver to country code (BT-80).</w:t>
            </w:r>
          </w:p>
        </w:tc>
        <w:tc>
          <w:tcPr>
            <w:tcW w:w="5174" w:type="dxa"/>
          </w:tcPr>
          <w:p w14:paraId="4A20D96D" w14:textId="77777777" w:rsidR="00B6571D" w:rsidRPr="00147320" w:rsidRDefault="00B6571D" w:rsidP="00982B67">
            <w:pPr>
              <w:spacing w:line="220" w:lineRule="exact"/>
              <w:rPr>
                <w:rFonts w:cs="Arial"/>
                <w:sz w:val="16"/>
                <w:szCs w:val="16"/>
              </w:rPr>
            </w:pPr>
          </w:p>
        </w:tc>
        <w:tc>
          <w:tcPr>
            <w:tcW w:w="992" w:type="dxa"/>
          </w:tcPr>
          <w:p w14:paraId="4A20D96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F" w14:textId="1A50F6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6" w14:textId="77777777" w:rsidTr="00863855">
        <w:trPr>
          <w:cantSplit/>
          <w:trHeight w:val="20"/>
        </w:trPr>
        <w:tc>
          <w:tcPr>
            <w:tcW w:w="1526" w:type="dxa"/>
            <w:hideMark/>
          </w:tcPr>
          <w:p w14:paraId="4A20D971" w14:textId="27F767BB" w:rsidR="00B6571D" w:rsidRPr="00147320" w:rsidRDefault="00F160D6" w:rsidP="00982B67">
            <w:pPr>
              <w:spacing w:line="220" w:lineRule="exact"/>
              <w:rPr>
                <w:rFonts w:cs="Arial"/>
                <w:sz w:val="16"/>
                <w:szCs w:val="16"/>
                <w:u w:val="single"/>
              </w:rPr>
            </w:pPr>
            <w:hyperlink r:id="rId431" w:history="1">
              <w:r w:rsidR="00627F4B" w:rsidRPr="00147320">
                <w:rPr>
                  <w:rStyle w:val="Hyperlink"/>
                  <w:rFonts w:cs="Arial"/>
                  <w:sz w:val="16"/>
                  <w:szCs w:val="16"/>
                </w:rPr>
                <w:t>BR-61</w:t>
              </w:r>
            </w:hyperlink>
            <w:hyperlink r:id="rId432" w:history="1"/>
          </w:p>
        </w:tc>
        <w:tc>
          <w:tcPr>
            <w:tcW w:w="5174" w:type="dxa"/>
            <w:hideMark/>
          </w:tcPr>
          <w:p w14:paraId="4A20D972" w14:textId="77777777" w:rsidR="00B6571D" w:rsidRPr="00147320" w:rsidRDefault="00B6571D" w:rsidP="00982B67">
            <w:pPr>
              <w:spacing w:line="220" w:lineRule="exact"/>
              <w:rPr>
                <w:rFonts w:cs="Arial"/>
                <w:sz w:val="16"/>
                <w:szCs w:val="16"/>
              </w:rPr>
            </w:pPr>
            <w:r w:rsidRPr="00147320">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147320" w:rsidRDefault="00B6571D" w:rsidP="00982B67">
            <w:pPr>
              <w:spacing w:line="220" w:lineRule="exact"/>
              <w:rPr>
                <w:rFonts w:cs="Arial"/>
                <w:sz w:val="16"/>
                <w:szCs w:val="16"/>
              </w:rPr>
            </w:pPr>
          </w:p>
        </w:tc>
        <w:tc>
          <w:tcPr>
            <w:tcW w:w="992" w:type="dxa"/>
          </w:tcPr>
          <w:p w14:paraId="4A20D97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5" w14:textId="7D44A7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7" w14:textId="77777777" w:rsidR="00B6571D" w:rsidRPr="00147320" w:rsidRDefault="00F160D6" w:rsidP="00982B67">
            <w:pPr>
              <w:spacing w:line="220" w:lineRule="exact"/>
              <w:rPr>
                <w:rFonts w:cs="Arial"/>
                <w:b/>
                <w:sz w:val="16"/>
                <w:szCs w:val="16"/>
                <w:u w:val="single"/>
              </w:rPr>
            </w:pPr>
            <w:hyperlink r:id="rId433" w:history="1">
              <w:r w:rsidR="00B6571D" w:rsidRPr="00147320">
                <w:rPr>
                  <w:rStyle w:val="Hyperlink"/>
                  <w:rFonts w:cs="Arial"/>
                  <w:sz w:val="16"/>
                  <w:szCs w:val="16"/>
                </w:rPr>
                <w:t>BR-62</w:t>
              </w:r>
            </w:hyperlink>
          </w:p>
        </w:tc>
        <w:tc>
          <w:tcPr>
            <w:tcW w:w="5174" w:type="dxa"/>
            <w:hideMark/>
          </w:tcPr>
          <w:p w14:paraId="4A20D978" w14:textId="77777777" w:rsidR="00B6571D" w:rsidRPr="00147320" w:rsidRDefault="00B6571D" w:rsidP="00982B67">
            <w:pPr>
              <w:spacing w:line="220" w:lineRule="exact"/>
              <w:rPr>
                <w:rFonts w:cs="Arial"/>
                <w:sz w:val="16"/>
                <w:szCs w:val="16"/>
              </w:rPr>
            </w:pPr>
            <w:r w:rsidRPr="00147320">
              <w:rPr>
                <w:rFonts w:cs="Arial"/>
                <w:sz w:val="16"/>
                <w:szCs w:val="16"/>
              </w:rPr>
              <w:t>[BR-62]-The Seller electronic address (BT-34) shall have a Scheme identifier.</w:t>
            </w:r>
          </w:p>
        </w:tc>
        <w:tc>
          <w:tcPr>
            <w:tcW w:w="5174" w:type="dxa"/>
          </w:tcPr>
          <w:p w14:paraId="4A20D979" w14:textId="77777777" w:rsidR="00B6571D" w:rsidRPr="00147320" w:rsidRDefault="00B6571D" w:rsidP="00982B67">
            <w:pPr>
              <w:spacing w:line="220" w:lineRule="exact"/>
              <w:rPr>
                <w:rFonts w:cs="Arial"/>
                <w:sz w:val="16"/>
                <w:szCs w:val="16"/>
              </w:rPr>
            </w:pPr>
          </w:p>
        </w:tc>
        <w:tc>
          <w:tcPr>
            <w:tcW w:w="992" w:type="dxa"/>
          </w:tcPr>
          <w:p w14:paraId="4A20D97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B" w14:textId="2257A28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2" w14:textId="77777777" w:rsidTr="00863855">
        <w:trPr>
          <w:cantSplit/>
          <w:trHeight w:val="20"/>
        </w:trPr>
        <w:tc>
          <w:tcPr>
            <w:tcW w:w="1526" w:type="dxa"/>
            <w:hideMark/>
          </w:tcPr>
          <w:p w14:paraId="4A20D97D" w14:textId="77777777" w:rsidR="00B6571D" w:rsidRPr="00147320" w:rsidRDefault="00F160D6" w:rsidP="00982B67">
            <w:pPr>
              <w:spacing w:line="220" w:lineRule="exact"/>
              <w:rPr>
                <w:rFonts w:cs="Arial"/>
                <w:b/>
                <w:sz w:val="16"/>
                <w:szCs w:val="16"/>
                <w:u w:val="single"/>
              </w:rPr>
            </w:pPr>
            <w:hyperlink r:id="rId434" w:history="1">
              <w:r w:rsidR="00B6571D" w:rsidRPr="00147320">
                <w:rPr>
                  <w:rStyle w:val="Hyperlink"/>
                  <w:rFonts w:cs="Arial"/>
                  <w:sz w:val="16"/>
                  <w:szCs w:val="16"/>
                </w:rPr>
                <w:t>BR-63</w:t>
              </w:r>
            </w:hyperlink>
          </w:p>
        </w:tc>
        <w:tc>
          <w:tcPr>
            <w:tcW w:w="5174" w:type="dxa"/>
            <w:hideMark/>
          </w:tcPr>
          <w:p w14:paraId="4A20D97E" w14:textId="77777777" w:rsidR="00B6571D" w:rsidRPr="00147320" w:rsidRDefault="00B6571D" w:rsidP="00982B67">
            <w:pPr>
              <w:spacing w:line="220" w:lineRule="exact"/>
              <w:rPr>
                <w:rFonts w:cs="Arial"/>
                <w:sz w:val="16"/>
                <w:szCs w:val="16"/>
              </w:rPr>
            </w:pPr>
            <w:r w:rsidRPr="00147320">
              <w:rPr>
                <w:rFonts w:cs="Arial"/>
                <w:sz w:val="16"/>
                <w:szCs w:val="16"/>
              </w:rPr>
              <w:t>[BR-63]-The Buyer electronic address (BT-49) shall have a Scheme identifier.</w:t>
            </w:r>
            <w:r w:rsidR="00562D83" w:rsidRPr="00147320">
              <w:rPr>
                <w:rFonts w:cs="Arial"/>
                <w:sz w:val="16"/>
                <w:szCs w:val="16"/>
              </w:rPr>
              <w:t xml:space="preserve"> </w:t>
            </w:r>
            <w:r w:rsidRPr="00147320">
              <w:rPr>
                <w:rFonts w:cs="Arial"/>
                <w:sz w:val="16"/>
                <w:szCs w:val="16"/>
              </w:rPr>
              <w:t> </w:t>
            </w:r>
          </w:p>
        </w:tc>
        <w:tc>
          <w:tcPr>
            <w:tcW w:w="5174" w:type="dxa"/>
          </w:tcPr>
          <w:p w14:paraId="4A20D97F" w14:textId="77777777" w:rsidR="00B6571D" w:rsidRPr="00147320" w:rsidRDefault="00B6571D" w:rsidP="00982B67">
            <w:pPr>
              <w:spacing w:line="220" w:lineRule="exact"/>
              <w:rPr>
                <w:rFonts w:cs="Arial"/>
                <w:sz w:val="16"/>
                <w:szCs w:val="16"/>
              </w:rPr>
            </w:pPr>
          </w:p>
        </w:tc>
        <w:tc>
          <w:tcPr>
            <w:tcW w:w="992" w:type="dxa"/>
          </w:tcPr>
          <w:p w14:paraId="4A20D98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1" w14:textId="67E9366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83" w14:textId="77777777" w:rsidR="00B6571D" w:rsidRPr="00147320" w:rsidRDefault="00F160D6" w:rsidP="00982B67">
            <w:pPr>
              <w:spacing w:line="220" w:lineRule="exact"/>
              <w:rPr>
                <w:rFonts w:cs="Arial"/>
                <w:b/>
                <w:sz w:val="16"/>
                <w:szCs w:val="16"/>
                <w:u w:val="single"/>
              </w:rPr>
            </w:pPr>
            <w:hyperlink r:id="rId435" w:history="1">
              <w:r w:rsidR="00B6571D" w:rsidRPr="00147320">
                <w:rPr>
                  <w:rStyle w:val="Hyperlink"/>
                  <w:rFonts w:cs="Arial"/>
                  <w:sz w:val="16"/>
                  <w:szCs w:val="16"/>
                </w:rPr>
                <w:t>BR-64</w:t>
              </w:r>
            </w:hyperlink>
          </w:p>
        </w:tc>
        <w:tc>
          <w:tcPr>
            <w:tcW w:w="5174" w:type="dxa"/>
            <w:hideMark/>
          </w:tcPr>
          <w:p w14:paraId="4A20D984" w14:textId="77777777" w:rsidR="00B6571D" w:rsidRPr="00147320" w:rsidRDefault="00B6571D" w:rsidP="00982B67">
            <w:pPr>
              <w:spacing w:line="220" w:lineRule="exact"/>
              <w:rPr>
                <w:rFonts w:cs="Arial"/>
                <w:sz w:val="16"/>
                <w:szCs w:val="16"/>
              </w:rPr>
            </w:pPr>
            <w:r w:rsidRPr="00147320">
              <w:rPr>
                <w:rFonts w:cs="Arial"/>
                <w:sz w:val="16"/>
                <w:szCs w:val="16"/>
              </w:rPr>
              <w:t>[BR-64]-The Item standard identifier (BT-157) shall have a Scheme identifier.</w:t>
            </w:r>
          </w:p>
        </w:tc>
        <w:tc>
          <w:tcPr>
            <w:tcW w:w="5174" w:type="dxa"/>
          </w:tcPr>
          <w:p w14:paraId="4A20D985" w14:textId="77777777" w:rsidR="00B6571D" w:rsidRPr="00147320" w:rsidRDefault="00B6571D" w:rsidP="00982B67">
            <w:pPr>
              <w:spacing w:line="220" w:lineRule="exact"/>
              <w:rPr>
                <w:rFonts w:cs="Arial"/>
                <w:sz w:val="16"/>
                <w:szCs w:val="16"/>
              </w:rPr>
            </w:pPr>
          </w:p>
        </w:tc>
        <w:tc>
          <w:tcPr>
            <w:tcW w:w="992" w:type="dxa"/>
          </w:tcPr>
          <w:p w14:paraId="4A20D98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7" w14:textId="189BBE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E" w14:textId="77777777" w:rsidTr="00863855">
        <w:trPr>
          <w:cantSplit/>
          <w:trHeight w:val="20"/>
        </w:trPr>
        <w:tc>
          <w:tcPr>
            <w:tcW w:w="1526" w:type="dxa"/>
            <w:hideMark/>
          </w:tcPr>
          <w:p w14:paraId="4A20D989" w14:textId="77777777" w:rsidR="00B6571D" w:rsidRPr="00147320" w:rsidRDefault="00F160D6" w:rsidP="00982B67">
            <w:pPr>
              <w:spacing w:line="220" w:lineRule="exact"/>
              <w:rPr>
                <w:rFonts w:cs="Arial"/>
                <w:b/>
                <w:sz w:val="16"/>
                <w:szCs w:val="16"/>
                <w:u w:val="single"/>
              </w:rPr>
            </w:pPr>
            <w:hyperlink r:id="rId436" w:history="1">
              <w:r w:rsidR="00B6571D" w:rsidRPr="00147320">
                <w:rPr>
                  <w:rStyle w:val="Hyperlink"/>
                  <w:rFonts w:cs="Arial"/>
                  <w:sz w:val="16"/>
                  <w:szCs w:val="16"/>
                </w:rPr>
                <w:t>BR-65</w:t>
              </w:r>
            </w:hyperlink>
          </w:p>
        </w:tc>
        <w:tc>
          <w:tcPr>
            <w:tcW w:w="5174" w:type="dxa"/>
            <w:hideMark/>
          </w:tcPr>
          <w:p w14:paraId="4A20D98A" w14:textId="77777777" w:rsidR="00B6571D" w:rsidRPr="00147320" w:rsidRDefault="00B6571D" w:rsidP="00982B67">
            <w:pPr>
              <w:spacing w:line="220" w:lineRule="exact"/>
              <w:rPr>
                <w:rFonts w:cs="Arial"/>
                <w:sz w:val="16"/>
                <w:szCs w:val="16"/>
              </w:rPr>
            </w:pPr>
            <w:r w:rsidRPr="00147320">
              <w:rPr>
                <w:rFonts w:cs="Arial"/>
                <w:sz w:val="16"/>
                <w:szCs w:val="16"/>
              </w:rPr>
              <w:t>[BR-65]-The Item classification identifier (BT-158) shall have a Scheme identifier.</w:t>
            </w:r>
          </w:p>
        </w:tc>
        <w:tc>
          <w:tcPr>
            <w:tcW w:w="5174" w:type="dxa"/>
          </w:tcPr>
          <w:p w14:paraId="4A20D98B" w14:textId="77777777" w:rsidR="00B6571D" w:rsidRPr="00147320" w:rsidRDefault="00B6571D" w:rsidP="00982B67">
            <w:pPr>
              <w:spacing w:line="220" w:lineRule="exact"/>
              <w:rPr>
                <w:rFonts w:cs="Arial"/>
                <w:sz w:val="16"/>
                <w:szCs w:val="16"/>
              </w:rPr>
            </w:pPr>
          </w:p>
        </w:tc>
        <w:tc>
          <w:tcPr>
            <w:tcW w:w="992" w:type="dxa"/>
          </w:tcPr>
          <w:p w14:paraId="4A20D98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D" w14:textId="39A90DF8" w:rsidR="00B6571D"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D1DA0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7A1A82E" w14:textId="0F0B8847" w:rsidR="00382939" w:rsidRPr="00147320" w:rsidRDefault="00F160D6" w:rsidP="00982B67">
            <w:pPr>
              <w:spacing w:line="220" w:lineRule="exact"/>
              <w:rPr>
                <w:rStyle w:val="Hyperlink"/>
                <w:rFonts w:cs="Arial"/>
                <w:b/>
                <w:sz w:val="16"/>
                <w:szCs w:val="16"/>
              </w:rPr>
            </w:pPr>
            <w:hyperlink r:id="rId437" w:history="1">
              <w:r w:rsidR="00382939" w:rsidRPr="00147320">
                <w:rPr>
                  <w:rStyle w:val="Hyperlink"/>
                  <w:rFonts w:cs="Arial"/>
                  <w:sz w:val="16"/>
                  <w:szCs w:val="16"/>
                </w:rPr>
                <w:t>BR-66</w:t>
              </w:r>
            </w:hyperlink>
          </w:p>
        </w:tc>
        <w:tc>
          <w:tcPr>
            <w:tcW w:w="5174" w:type="dxa"/>
          </w:tcPr>
          <w:p w14:paraId="4FBDCD4B" w14:textId="2102C229" w:rsidR="00382939" w:rsidRPr="00147320" w:rsidRDefault="00382939" w:rsidP="00982B67">
            <w:pPr>
              <w:spacing w:line="220" w:lineRule="exact"/>
              <w:rPr>
                <w:rFonts w:cs="Arial"/>
                <w:sz w:val="16"/>
                <w:szCs w:val="16"/>
              </w:rPr>
            </w:pPr>
            <w:r w:rsidRPr="00147320">
              <w:rPr>
                <w:rFonts w:cs="Arial"/>
                <w:sz w:val="16"/>
                <w:szCs w:val="16"/>
              </w:rPr>
              <w:t>[BR-66]-An Invoice shall contain maximum one Payment Card account (BG-18)</w:t>
            </w:r>
          </w:p>
        </w:tc>
        <w:tc>
          <w:tcPr>
            <w:tcW w:w="5174" w:type="dxa"/>
          </w:tcPr>
          <w:p w14:paraId="3F799541" w14:textId="77777777" w:rsidR="00382939" w:rsidRPr="00147320" w:rsidRDefault="00382939" w:rsidP="00982B67">
            <w:pPr>
              <w:spacing w:line="220" w:lineRule="exact"/>
              <w:rPr>
                <w:rFonts w:cs="Arial"/>
                <w:sz w:val="16"/>
                <w:szCs w:val="16"/>
              </w:rPr>
            </w:pPr>
          </w:p>
        </w:tc>
        <w:tc>
          <w:tcPr>
            <w:tcW w:w="992" w:type="dxa"/>
          </w:tcPr>
          <w:p w14:paraId="365FC4BE" w14:textId="485ED270" w:rsidR="00382939" w:rsidRPr="00147320" w:rsidRDefault="00111CE4" w:rsidP="00982B67">
            <w:pPr>
              <w:spacing w:line="220" w:lineRule="exact"/>
              <w:rPr>
                <w:rFonts w:cs="Arial"/>
                <w:sz w:val="16"/>
                <w:szCs w:val="16"/>
              </w:rPr>
            </w:pPr>
            <w:r w:rsidRPr="00147320">
              <w:rPr>
                <w:rFonts w:cs="Arial"/>
                <w:sz w:val="16"/>
                <w:szCs w:val="16"/>
              </w:rPr>
              <w:t>Same</w:t>
            </w:r>
          </w:p>
        </w:tc>
        <w:tc>
          <w:tcPr>
            <w:tcW w:w="850" w:type="dxa"/>
          </w:tcPr>
          <w:p w14:paraId="130B769B" w14:textId="2F7B3600" w:rsidR="00382939"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809C7B" w14:textId="77777777" w:rsidTr="00863855">
        <w:trPr>
          <w:cantSplit/>
          <w:trHeight w:val="20"/>
        </w:trPr>
        <w:tc>
          <w:tcPr>
            <w:tcW w:w="1526" w:type="dxa"/>
          </w:tcPr>
          <w:p w14:paraId="0D662A22" w14:textId="66D96505" w:rsidR="00382939" w:rsidRPr="00147320" w:rsidRDefault="00F160D6" w:rsidP="00982B67">
            <w:pPr>
              <w:spacing w:line="220" w:lineRule="exact"/>
              <w:rPr>
                <w:rStyle w:val="Hyperlink"/>
                <w:rFonts w:cs="Arial"/>
                <w:b/>
                <w:sz w:val="16"/>
                <w:szCs w:val="16"/>
              </w:rPr>
            </w:pPr>
            <w:hyperlink r:id="rId438" w:history="1">
              <w:r w:rsidR="00382939" w:rsidRPr="00147320">
                <w:rPr>
                  <w:rStyle w:val="Hyperlink"/>
                  <w:rFonts w:cs="Arial"/>
                  <w:sz w:val="16"/>
                  <w:szCs w:val="16"/>
                </w:rPr>
                <w:t>BR-67</w:t>
              </w:r>
            </w:hyperlink>
          </w:p>
        </w:tc>
        <w:tc>
          <w:tcPr>
            <w:tcW w:w="5174" w:type="dxa"/>
          </w:tcPr>
          <w:p w14:paraId="236B1E04" w14:textId="7E52A455" w:rsidR="00382939" w:rsidRPr="00147320" w:rsidRDefault="00382939" w:rsidP="00982B67">
            <w:pPr>
              <w:spacing w:line="220" w:lineRule="exact"/>
              <w:rPr>
                <w:rFonts w:cs="Arial"/>
                <w:sz w:val="16"/>
                <w:szCs w:val="16"/>
              </w:rPr>
            </w:pPr>
            <w:r w:rsidRPr="00147320">
              <w:rPr>
                <w:rFonts w:cs="Arial"/>
                <w:sz w:val="16"/>
                <w:szCs w:val="16"/>
              </w:rPr>
              <w:t>[BR-67]-An Invoice shall contain maximum one Payment Mandate (BG-19)</w:t>
            </w:r>
          </w:p>
        </w:tc>
        <w:tc>
          <w:tcPr>
            <w:tcW w:w="5174" w:type="dxa"/>
          </w:tcPr>
          <w:p w14:paraId="5F6B33C0" w14:textId="77777777" w:rsidR="00382939" w:rsidRPr="00147320" w:rsidRDefault="00382939" w:rsidP="00982B67">
            <w:pPr>
              <w:spacing w:line="220" w:lineRule="exact"/>
              <w:rPr>
                <w:rFonts w:cs="Arial"/>
                <w:sz w:val="16"/>
                <w:szCs w:val="16"/>
              </w:rPr>
            </w:pPr>
          </w:p>
        </w:tc>
        <w:tc>
          <w:tcPr>
            <w:tcW w:w="992" w:type="dxa"/>
          </w:tcPr>
          <w:p w14:paraId="2EAD44B6" w14:textId="221E8085" w:rsidR="00382939" w:rsidRPr="00147320" w:rsidRDefault="00382939" w:rsidP="00982B67">
            <w:pPr>
              <w:spacing w:line="220" w:lineRule="exact"/>
              <w:rPr>
                <w:rFonts w:cs="Arial"/>
                <w:sz w:val="16"/>
                <w:szCs w:val="16"/>
              </w:rPr>
            </w:pPr>
            <w:r w:rsidRPr="00147320">
              <w:rPr>
                <w:rFonts w:cs="Arial"/>
                <w:sz w:val="16"/>
                <w:szCs w:val="16"/>
              </w:rPr>
              <w:t>Same</w:t>
            </w:r>
          </w:p>
        </w:tc>
        <w:tc>
          <w:tcPr>
            <w:tcW w:w="850" w:type="dxa"/>
          </w:tcPr>
          <w:p w14:paraId="4831CC8A" w14:textId="5B2B7882" w:rsidR="0038293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8F" w14:textId="77777777" w:rsidR="00B6571D" w:rsidRPr="00147320" w:rsidRDefault="00F160D6" w:rsidP="00982B67">
            <w:pPr>
              <w:spacing w:line="220" w:lineRule="exact"/>
              <w:rPr>
                <w:rFonts w:cs="Arial"/>
                <w:b/>
                <w:sz w:val="16"/>
                <w:szCs w:val="16"/>
                <w:u w:val="single"/>
              </w:rPr>
            </w:pPr>
            <w:hyperlink r:id="rId439" w:history="1">
              <w:r w:rsidR="00B6571D" w:rsidRPr="00147320">
                <w:rPr>
                  <w:rStyle w:val="Hyperlink"/>
                  <w:rFonts w:cs="Arial"/>
                  <w:sz w:val="16"/>
                  <w:szCs w:val="16"/>
                </w:rPr>
                <w:t>BR-AE-01</w:t>
              </w:r>
            </w:hyperlink>
          </w:p>
        </w:tc>
        <w:tc>
          <w:tcPr>
            <w:tcW w:w="5174" w:type="dxa"/>
          </w:tcPr>
          <w:p w14:paraId="4A20D990" w14:textId="77777777" w:rsidR="00B6571D" w:rsidRPr="00147320" w:rsidRDefault="00B6571D" w:rsidP="00982B67">
            <w:pPr>
              <w:spacing w:line="220" w:lineRule="exact"/>
              <w:rPr>
                <w:rFonts w:cs="Arial"/>
                <w:sz w:val="16"/>
                <w:szCs w:val="16"/>
              </w:rPr>
            </w:pPr>
            <w:r w:rsidRPr="00147320">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"VAT reverse charge".</w:t>
            </w:r>
          </w:p>
        </w:tc>
        <w:tc>
          <w:tcPr>
            <w:tcW w:w="5174" w:type="dxa"/>
          </w:tcPr>
          <w:p w14:paraId="4A20D991" w14:textId="77777777" w:rsidR="00B6571D" w:rsidRPr="00147320" w:rsidRDefault="00B6571D" w:rsidP="00982B67">
            <w:pPr>
              <w:spacing w:line="220" w:lineRule="exact"/>
              <w:rPr>
                <w:rFonts w:cs="Arial"/>
                <w:sz w:val="16"/>
                <w:szCs w:val="16"/>
              </w:rPr>
            </w:pPr>
          </w:p>
        </w:tc>
        <w:tc>
          <w:tcPr>
            <w:tcW w:w="992" w:type="dxa"/>
          </w:tcPr>
          <w:p w14:paraId="4A20D99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3" w14:textId="76E639B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A" w14:textId="77777777" w:rsidTr="00863855">
        <w:trPr>
          <w:cantSplit/>
          <w:trHeight w:val="20"/>
        </w:trPr>
        <w:tc>
          <w:tcPr>
            <w:tcW w:w="1526" w:type="dxa"/>
          </w:tcPr>
          <w:p w14:paraId="4A20D995" w14:textId="77777777" w:rsidR="00B6571D" w:rsidRPr="00147320" w:rsidRDefault="00F160D6" w:rsidP="00982B67">
            <w:pPr>
              <w:spacing w:line="220" w:lineRule="exact"/>
              <w:rPr>
                <w:rFonts w:cs="Arial"/>
                <w:b/>
                <w:sz w:val="16"/>
                <w:szCs w:val="16"/>
                <w:u w:val="single"/>
              </w:rPr>
            </w:pPr>
            <w:hyperlink r:id="rId440" w:history="1">
              <w:r w:rsidR="00B6571D" w:rsidRPr="00147320">
                <w:rPr>
                  <w:rStyle w:val="Hyperlink"/>
                  <w:rFonts w:cs="Arial"/>
                  <w:sz w:val="16"/>
                  <w:szCs w:val="16"/>
                </w:rPr>
                <w:t>BR-AE-02</w:t>
              </w:r>
            </w:hyperlink>
          </w:p>
        </w:tc>
        <w:tc>
          <w:tcPr>
            <w:tcW w:w="5174" w:type="dxa"/>
          </w:tcPr>
          <w:p w14:paraId="4A20D996" w14:textId="77777777" w:rsidR="00B6571D" w:rsidRPr="00147320" w:rsidRDefault="00B6571D" w:rsidP="00982B67">
            <w:pPr>
              <w:spacing w:line="220" w:lineRule="exact"/>
              <w:rPr>
                <w:rFonts w:cs="Arial"/>
                <w:sz w:val="16"/>
                <w:szCs w:val="16"/>
              </w:rPr>
            </w:pPr>
            <w:r w:rsidRPr="00147320">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147320" w:rsidRDefault="00B6571D" w:rsidP="00982B67">
            <w:pPr>
              <w:spacing w:line="220" w:lineRule="exact"/>
              <w:rPr>
                <w:rFonts w:cs="Arial"/>
                <w:sz w:val="16"/>
                <w:szCs w:val="16"/>
              </w:rPr>
            </w:pPr>
          </w:p>
        </w:tc>
        <w:tc>
          <w:tcPr>
            <w:tcW w:w="992" w:type="dxa"/>
          </w:tcPr>
          <w:p w14:paraId="4A20D99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9" w14:textId="2C7D40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9B" w14:textId="77777777" w:rsidR="00B6571D" w:rsidRPr="00147320" w:rsidRDefault="00F160D6" w:rsidP="00982B67">
            <w:pPr>
              <w:spacing w:line="220" w:lineRule="exact"/>
              <w:rPr>
                <w:rFonts w:cs="Arial"/>
                <w:b/>
                <w:sz w:val="16"/>
                <w:szCs w:val="16"/>
                <w:u w:val="single"/>
              </w:rPr>
            </w:pPr>
            <w:hyperlink r:id="rId441" w:history="1">
              <w:r w:rsidR="00B6571D" w:rsidRPr="00147320">
                <w:rPr>
                  <w:rStyle w:val="Hyperlink"/>
                  <w:rFonts w:cs="Arial"/>
                  <w:sz w:val="16"/>
                  <w:szCs w:val="16"/>
                </w:rPr>
                <w:t>BR-AE-03</w:t>
              </w:r>
            </w:hyperlink>
          </w:p>
        </w:tc>
        <w:tc>
          <w:tcPr>
            <w:tcW w:w="5174" w:type="dxa"/>
          </w:tcPr>
          <w:p w14:paraId="4A20D99C" w14:textId="77777777" w:rsidR="00B6571D" w:rsidRPr="00147320" w:rsidRDefault="00B6571D" w:rsidP="00982B67">
            <w:pPr>
              <w:spacing w:line="220" w:lineRule="exact"/>
              <w:rPr>
                <w:rFonts w:cs="Arial"/>
                <w:sz w:val="16"/>
                <w:szCs w:val="16"/>
              </w:rPr>
            </w:pPr>
            <w:r w:rsidRPr="00147320">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147320" w:rsidRDefault="00B6571D" w:rsidP="00982B67">
            <w:pPr>
              <w:spacing w:line="220" w:lineRule="exact"/>
              <w:rPr>
                <w:rFonts w:cs="Arial"/>
                <w:sz w:val="16"/>
                <w:szCs w:val="16"/>
              </w:rPr>
            </w:pPr>
          </w:p>
        </w:tc>
        <w:tc>
          <w:tcPr>
            <w:tcW w:w="992" w:type="dxa"/>
          </w:tcPr>
          <w:p w14:paraId="4A20D99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F" w14:textId="218F73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6" w14:textId="77777777" w:rsidTr="00863855">
        <w:trPr>
          <w:cantSplit/>
          <w:trHeight w:val="20"/>
        </w:trPr>
        <w:tc>
          <w:tcPr>
            <w:tcW w:w="1526" w:type="dxa"/>
          </w:tcPr>
          <w:p w14:paraId="4A20D9A1" w14:textId="77777777" w:rsidR="00B6571D" w:rsidRPr="00147320" w:rsidRDefault="00F160D6" w:rsidP="00982B67">
            <w:pPr>
              <w:spacing w:line="220" w:lineRule="exact"/>
              <w:rPr>
                <w:rFonts w:cs="Arial"/>
                <w:b/>
                <w:sz w:val="16"/>
                <w:szCs w:val="16"/>
                <w:u w:val="single"/>
              </w:rPr>
            </w:pPr>
            <w:hyperlink r:id="rId442" w:history="1">
              <w:r w:rsidR="00B6571D" w:rsidRPr="00147320">
                <w:rPr>
                  <w:rStyle w:val="Hyperlink"/>
                  <w:rFonts w:cs="Arial"/>
                  <w:sz w:val="16"/>
                  <w:szCs w:val="16"/>
                </w:rPr>
                <w:t>BR-AE-04</w:t>
              </w:r>
            </w:hyperlink>
          </w:p>
        </w:tc>
        <w:tc>
          <w:tcPr>
            <w:tcW w:w="5174" w:type="dxa"/>
          </w:tcPr>
          <w:p w14:paraId="4A20D9A2" w14:textId="77777777" w:rsidR="00B6571D" w:rsidRPr="00147320" w:rsidRDefault="00B6571D" w:rsidP="00982B67">
            <w:pPr>
              <w:spacing w:line="220" w:lineRule="exact"/>
              <w:rPr>
                <w:rFonts w:cs="Arial"/>
                <w:sz w:val="16"/>
                <w:szCs w:val="16"/>
              </w:rPr>
            </w:pPr>
            <w:r w:rsidRPr="00147320">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147320" w:rsidRDefault="00B6571D" w:rsidP="00982B67">
            <w:pPr>
              <w:spacing w:line="220" w:lineRule="exact"/>
              <w:rPr>
                <w:rFonts w:cs="Arial"/>
                <w:sz w:val="16"/>
                <w:szCs w:val="16"/>
              </w:rPr>
            </w:pPr>
          </w:p>
        </w:tc>
        <w:tc>
          <w:tcPr>
            <w:tcW w:w="992" w:type="dxa"/>
          </w:tcPr>
          <w:p w14:paraId="4A20D9A4"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5" w14:textId="21822A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7" w14:textId="77777777" w:rsidR="00B6571D" w:rsidRPr="00147320" w:rsidRDefault="00F160D6" w:rsidP="00982B67">
            <w:pPr>
              <w:spacing w:line="220" w:lineRule="exact"/>
              <w:rPr>
                <w:rFonts w:cs="Arial"/>
                <w:b/>
                <w:sz w:val="16"/>
                <w:szCs w:val="16"/>
                <w:u w:val="single"/>
              </w:rPr>
            </w:pPr>
            <w:hyperlink r:id="rId443" w:history="1">
              <w:r w:rsidR="00B6571D" w:rsidRPr="00147320">
                <w:rPr>
                  <w:rStyle w:val="Hyperlink"/>
                  <w:rFonts w:cs="Arial"/>
                  <w:sz w:val="16"/>
                  <w:szCs w:val="16"/>
                </w:rPr>
                <w:t>BR-AE-05</w:t>
              </w:r>
            </w:hyperlink>
          </w:p>
        </w:tc>
        <w:tc>
          <w:tcPr>
            <w:tcW w:w="5174" w:type="dxa"/>
          </w:tcPr>
          <w:p w14:paraId="4A20D9A8" w14:textId="77777777" w:rsidR="00B6571D" w:rsidRPr="00147320" w:rsidRDefault="00B6571D" w:rsidP="00982B67">
            <w:pPr>
              <w:spacing w:line="220" w:lineRule="exact"/>
              <w:rPr>
                <w:rFonts w:cs="Arial"/>
                <w:sz w:val="16"/>
                <w:szCs w:val="16"/>
              </w:rPr>
            </w:pPr>
            <w:r w:rsidRPr="00147320">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147320" w:rsidRDefault="00B6571D" w:rsidP="00982B67">
            <w:pPr>
              <w:spacing w:line="220" w:lineRule="exact"/>
              <w:rPr>
                <w:rFonts w:cs="Arial"/>
                <w:sz w:val="16"/>
                <w:szCs w:val="16"/>
              </w:rPr>
            </w:pPr>
          </w:p>
        </w:tc>
        <w:tc>
          <w:tcPr>
            <w:tcW w:w="992" w:type="dxa"/>
          </w:tcPr>
          <w:p w14:paraId="4A20D9AA"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B" w14:textId="73389E9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2" w14:textId="77777777" w:rsidTr="00863855">
        <w:trPr>
          <w:cantSplit/>
          <w:trHeight w:val="20"/>
        </w:trPr>
        <w:tc>
          <w:tcPr>
            <w:tcW w:w="1526" w:type="dxa"/>
          </w:tcPr>
          <w:p w14:paraId="4A20D9AD" w14:textId="77777777" w:rsidR="00B6571D" w:rsidRPr="00147320" w:rsidRDefault="00F160D6" w:rsidP="00982B67">
            <w:pPr>
              <w:spacing w:line="220" w:lineRule="exact"/>
              <w:rPr>
                <w:rFonts w:cs="Arial"/>
                <w:b/>
                <w:sz w:val="16"/>
                <w:szCs w:val="16"/>
                <w:u w:val="single"/>
              </w:rPr>
            </w:pPr>
            <w:hyperlink r:id="rId444" w:history="1">
              <w:r w:rsidR="00B6571D" w:rsidRPr="00147320">
                <w:rPr>
                  <w:rStyle w:val="Hyperlink"/>
                  <w:rFonts w:cs="Arial"/>
                  <w:sz w:val="16"/>
                  <w:szCs w:val="16"/>
                </w:rPr>
                <w:t>BR-AE-06</w:t>
              </w:r>
            </w:hyperlink>
          </w:p>
        </w:tc>
        <w:tc>
          <w:tcPr>
            <w:tcW w:w="5174" w:type="dxa"/>
          </w:tcPr>
          <w:p w14:paraId="4A20D9AE" w14:textId="77777777" w:rsidR="00B6571D" w:rsidRPr="00147320" w:rsidRDefault="00B6571D" w:rsidP="00982B67">
            <w:pPr>
              <w:spacing w:line="220" w:lineRule="exact"/>
              <w:rPr>
                <w:rFonts w:cs="Arial"/>
                <w:sz w:val="16"/>
                <w:szCs w:val="16"/>
              </w:rPr>
            </w:pPr>
            <w:r w:rsidRPr="00147320">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147320" w:rsidRDefault="00B6571D" w:rsidP="00982B67">
            <w:pPr>
              <w:spacing w:line="220" w:lineRule="exact"/>
              <w:rPr>
                <w:rFonts w:cs="Arial"/>
                <w:sz w:val="16"/>
                <w:szCs w:val="16"/>
              </w:rPr>
            </w:pPr>
          </w:p>
        </w:tc>
        <w:tc>
          <w:tcPr>
            <w:tcW w:w="992" w:type="dxa"/>
          </w:tcPr>
          <w:p w14:paraId="4A20D9B0"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1" w14:textId="507A5F9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3" w14:textId="77777777" w:rsidR="00B6571D" w:rsidRPr="00147320" w:rsidRDefault="00F160D6" w:rsidP="00982B67">
            <w:pPr>
              <w:spacing w:line="220" w:lineRule="exact"/>
              <w:rPr>
                <w:rFonts w:cs="Arial"/>
                <w:b/>
                <w:sz w:val="16"/>
                <w:szCs w:val="16"/>
                <w:u w:val="single"/>
              </w:rPr>
            </w:pPr>
            <w:hyperlink r:id="rId445" w:history="1">
              <w:r w:rsidR="00B6571D" w:rsidRPr="00147320">
                <w:rPr>
                  <w:rStyle w:val="Hyperlink"/>
                  <w:rFonts w:cs="Arial"/>
                  <w:sz w:val="16"/>
                  <w:szCs w:val="16"/>
                </w:rPr>
                <w:t>BR-AE-07</w:t>
              </w:r>
            </w:hyperlink>
          </w:p>
        </w:tc>
        <w:tc>
          <w:tcPr>
            <w:tcW w:w="5174" w:type="dxa"/>
          </w:tcPr>
          <w:p w14:paraId="4A20D9B4" w14:textId="77777777" w:rsidR="00B6571D" w:rsidRPr="00147320" w:rsidRDefault="00B6571D" w:rsidP="00982B67">
            <w:pPr>
              <w:spacing w:line="220" w:lineRule="exact"/>
              <w:rPr>
                <w:rFonts w:cs="Arial"/>
                <w:sz w:val="16"/>
                <w:szCs w:val="16"/>
              </w:rPr>
            </w:pPr>
            <w:r w:rsidRPr="00147320">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147320" w:rsidRDefault="00B6571D" w:rsidP="00982B67">
            <w:pPr>
              <w:spacing w:line="220" w:lineRule="exact"/>
              <w:rPr>
                <w:rFonts w:cs="Arial"/>
                <w:sz w:val="16"/>
                <w:szCs w:val="16"/>
              </w:rPr>
            </w:pPr>
          </w:p>
        </w:tc>
        <w:tc>
          <w:tcPr>
            <w:tcW w:w="992" w:type="dxa"/>
          </w:tcPr>
          <w:p w14:paraId="4A20D9B6"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7" w14:textId="56250A0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E" w14:textId="77777777" w:rsidTr="00863855">
        <w:trPr>
          <w:cantSplit/>
          <w:trHeight w:val="20"/>
        </w:trPr>
        <w:tc>
          <w:tcPr>
            <w:tcW w:w="1526" w:type="dxa"/>
          </w:tcPr>
          <w:p w14:paraId="4A20D9B9" w14:textId="77777777" w:rsidR="00B6571D" w:rsidRPr="00147320" w:rsidRDefault="00F160D6" w:rsidP="00982B67">
            <w:pPr>
              <w:spacing w:line="220" w:lineRule="exact"/>
              <w:rPr>
                <w:rFonts w:cs="Arial"/>
                <w:b/>
                <w:sz w:val="16"/>
                <w:szCs w:val="16"/>
                <w:u w:val="single"/>
              </w:rPr>
            </w:pPr>
            <w:hyperlink r:id="rId446" w:history="1">
              <w:r w:rsidR="00B6571D" w:rsidRPr="00147320">
                <w:rPr>
                  <w:rStyle w:val="Hyperlink"/>
                  <w:rFonts w:cs="Arial"/>
                  <w:sz w:val="16"/>
                  <w:szCs w:val="16"/>
                </w:rPr>
                <w:t>BR-AE-08</w:t>
              </w:r>
            </w:hyperlink>
          </w:p>
        </w:tc>
        <w:tc>
          <w:tcPr>
            <w:tcW w:w="5174" w:type="dxa"/>
          </w:tcPr>
          <w:p w14:paraId="4A20D9BA" w14:textId="77777777" w:rsidR="00B6571D" w:rsidRPr="00147320" w:rsidRDefault="00B6571D" w:rsidP="00982B67">
            <w:pPr>
              <w:spacing w:line="220" w:lineRule="exact"/>
              <w:rPr>
                <w:rFonts w:cs="Arial"/>
                <w:sz w:val="16"/>
                <w:szCs w:val="16"/>
              </w:rPr>
            </w:pPr>
            <w:r w:rsidRPr="00147320">
              <w:rPr>
                <w:rFonts w:cs="Arial"/>
                <w:sz w:val="16"/>
                <w:szCs w:val="16"/>
              </w:rPr>
              <w:t xml:space="preserve">[BR-AE-08]-In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147320" w:rsidRDefault="00B6571D" w:rsidP="00982B67">
            <w:pPr>
              <w:spacing w:line="220" w:lineRule="exact"/>
              <w:rPr>
                <w:rFonts w:cs="Arial"/>
                <w:sz w:val="16"/>
                <w:szCs w:val="16"/>
              </w:rPr>
            </w:pPr>
          </w:p>
        </w:tc>
        <w:tc>
          <w:tcPr>
            <w:tcW w:w="992" w:type="dxa"/>
          </w:tcPr>
          <w:p w14:paraId="4A20D9B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D" w14:textId="7B0929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C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F" w14:textId="77777777" w:rsidR="00B6571D" w:rsidRPr="00147320" w:rsidRDefault="00F160D6" w:rsidP="00982B67">
            <w:pPr>
              <w:spacing w:line="220" w:lineRule="exact"/>
              <w:rPr>
                <w:rFonts w:cs="Arial"/>
                <w:b/>
                <w:sz w:val="16"/>
                <w:szCs w:val="16"/>
                <w:u w:val="single"/>
              </w:rPr>
            </w:pPr>
            <w:hyperlink r:id="rId447" w:history="1">
              <w:r w:rsidR="00B6571D" w:rsidRPr="00147320">
                <w:rPr>
                  <w:rStyle w:val="Hyperlink"/>
                  <w:rFonts w:cs="Arial"/>
                  <w:sz w:val="16"/>
                  <w:szCs w:val="16"/>
                </w:rPr>
                <w:t>BR-AE-09</w:t>
              </w:r>
            </w:hyperlink>
          </w:p>
        </w:tc>
        <w:tc>
          <w:tcPr>
            <w:tcW w:w="5174" w:type="dxa"/>
          </w:tcPr>
          <w:p w14:paraId="4A20D9C0" w14:textId="77777777" w:rsidR="00B6571D" w:rsidRPr="00147320" w:rsidRDefault="00B6571D" w:rsidP="00982B67">
            <w:pPr>
              <w:spacing w:line="220" w:lineRule="exact"/>
              <w:rPr>
                <w:rFonts w:cs="Arial"/>
                <w:sz w:val="16"/>
                <w:szCs w:val="16"/>
              </w:rPr>
            </w:pPr>
            <w:r w:rsidRPr="00147320">
              <w:rPr>
                <w:rFonts w:cs="Arial"/>
                <w:sz w:val="16"/>
                <w:szCs w:val="16"/>
              </w:rPr>
              <w:t xml:space="preserve">[BR-AE-09]-The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shall be 0 (zero).</w:t>
            </w:r>
          </w:p>
        </w:tc>
        <w:tc>
          <w:tcPr>
            <w:tcW w:w="5174" w:type="dxa"/>
          </w:tcPr>
          <w:p w14:paraId="4A20D9C1" w14:textId="77777777" w:rsidR="00B6571D" w:rsidRPr="00147320" w:rsidRDefault="00B6571D" w:rsidP="00982B67">
            <w:pPr>
              <w:spacing w:line="220" w:lineRule="exact"/>
              <w:rPr>
                <w:rFonts w:cs="Arial"/>
                <w:sz w:val="16"/>
                <w:szCs w:val="16"/>
              </w:rPr>
            </w:pPr>
          </w:p>
        </w:tc>
        <w:tc>
          <w:tcPr>
            <w:tcW w:w="992" w:type="dxa"/>
          </w:tcPr>
          <w:p w14:paraId="4A20D9C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C3" w14:textId="37AC1B8E" w:rsidR="00B6571D" w:rsidRPr="00147320" w:rsidRDefault="007237D7" w:rsidP="00982B67">
            <w:pPr>
              <w:spacing w:line="220" w:lineRule="exact"/>
              <w:rPr>
                <w:rFonts w:cs="Arial"/>
                <w:sz w:val="16"/>
                <w:szCs w:val="16"/>
              </w:rPr>
            </w:pPr>
            <w:r w:rsidRPr="00147320">
              <w:rPr>
                <w:rFonts w:cs="Arial"/>
                <w:sz w:val="16"/>
                <w:szCs w:val="16"/>
              </w:rPr>
              <w:t>fatal</w:t>
            </w:r>
          </w:p>
        </w:tc>
      </w:tr>
      <w:tr w:rsidR="00310336" w:rsidRPr="00147320" w14:paraId="5A3C1E3C" w14:textId="77777777" w:rsidTr="00863855">
        <w:trPr>
          <w:cantSplit/>
          <w:trHeight w:val="20"/>
        </w:trPr>
        <w:tc>
          <w:tcPr>
            <w:tcW w:w="1526" w:type="dxa"/>
          </w:tcPr>
          <w:p w14:paraId="2A6BAB20" w14:textId="77777777" w:rsidR="00310336" w:rsidRPr="00147320" w:rsidRDefault="00F160D6" w:rsidP="00982B67">
            <w:pPr>
              <w:spacing w:line="220" w:lineRule="exact"/>
              <w:rPr>
                <w:rFonts w:cs="Arial"/>
                <w:b/>
                <w:sz w:val="16"/>
                <w:szCs w:val="16"/>
                <w:u w:val="single"/>
              </w:rPr>
            </w:pPr>
            <w:hyperlink r:id="rId448" w:history="1">
              <w:r w:rsidR="00310336" w:rsidRPr="00147320">
                <w:rPr>
                  <w:rStyle w:val="Hyperlink"/>
                  <w:rFonts w:cs="Arial"/>
                  <w:sz w:val="16"/>
                  <w:szCs w:val="16"/>
                </w:rPr>
                <w:t>BR-AE-10</w:t>
              </w:r>
            </w:hyperlink>
          </w:p>
        </w:tc>
        <w:tc>
          <w:tcPr>
            <w:tcW w:w="5174" w:type="dxa"/>
          </w:tcPr>
          <w:p w14:paraId="7F90AE6E" w14:textId="77777777" w:rsidR="00310336" w:rsidRPr="00147320" w:rsidRDefault="00310336" w:rsidP="00982B67">
            <w:pPr>
              <w:spacing w:line="220" w:lineRule="exact"/>
              <w:rPr>
                <w:rFonts w:cs="Arial"/>
                <w:sz w:val="16"/>
                <w:szCs w:val="16"/>
              </w:rPr>
            </w:pPr>
            <w:r w:rsidRPr="00147320">
              <w:rPr>
                <w:rFonts w:cs="Arial"/>
                <w:sz w:val="16"/>
                <w:szCs w:val="16"/>
              </w:rPr>
              <w:t xml:space="preserve">[BR-AE-10]-A </w:t>
            </w:r>
            <w:proofErr w:type="spellStart"/>
            <w:r w:rsidRPr="00147320">
              <w:rPr>
                <w:rFonts w:cs="Arial"/>
                <w:sz w:val="16"/>
                <w:szCs w:val="16"/>
              </w:rPr>
              <w:t>VATBreakdown</w:t>
            </w:r>
            <w:proofErr w:type="spellEnd"/>
            <w:r w:rsidRPr="00147320">
              <w:rPr>
                <w:rFonts w:cs="Arial"/>
                <w:sz w:val="16"/>
                <w:szCs w:val="16"/>
              </w:rPr>
              <w:t xml:space="preserve">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6C80C0EC" w14:textId="77777777" w:rsidR="00310336" w:rsidRPr="00147320" w:rsidRDefault="00310336" w:rsidP="00982B67">
            <w:pPr>
              <w:spacing w:line="220" w:lineRule="exact"/>
              <w:rPr>
                <w:rFonts w:cs="Arial"/>
                <w:sz w:val="16"/>
                <w:szCs w:val="16"/>
              </w:rPr>
            </w:pPr>
          </w:p>
        </w:tc>
        <w:tc>
          <w:tcPr>
            <w:tcW w:w="992" w:type="dxa"/>
          </w:tcPr>
          <w:p w14:paraId="22760D74" w14:textId="77777777" w:rsidR="00310336" w:rsidRPr="00147320" w:rsidRDefault="00310336" w:rsidP="00982B67">
            <w:pPr>
              <w:spacing w:line="220" w:lineRule="exact"/>
              <w:rPr>
                <w:rFonts w:cs="Arial"/>
                <w:sz w:val="16"/>
                <w:szCs w:val="16"/>
              </w:rPr>
            </w:pPr>
            <w:r w:rsidRPr="00147320">
              <w:rPr>
                <w:rFonts w:cs="Arial"/>
                <w:sz w:val="16"/>
                <w:szCs w:val="16"/>
              </w:rPr>
              <w:t>Deleted</w:t>
            </w:r>
          </w:p>
        </w:tc>
        <w:tc>
          <w:tcPr>
            <w:tcW w:w="850" w:type="dxa"/>
          </w:tcPr>
          <w:p w14:paraId="25EEEE63" w14:textId="77777777" w:rsidR="00310336" w:rsidRPr="00147320" w:rsidRDefault="00310336" w:rsidP="00982B67">
            <w:pPr>
              <w:spacing w:line="220" w:lineRule="exact"/>
              <w:rPr>
                <w:rFonts w:cs="Arial"/>
                <w:sz w:val="16"/>
                <w:szCs w:val="16"/>
              </w:rPr>
            </w:pPr>
            <w:r w:rsidRPr="00147320">
              <w:rPr>
                <w:rFonts w:cs="Arial"/>
                <w:sz w:val="16"/>
                <w:szCs w:val="16"/>
              </w:rPr>
              <w:t>fatal</w:t>
            </w:r>
          </w:p>
        </w:tc>
      </w:tr>
      <w:tr w:rsidR="009323F9" w:rsidRPr="00147320" w14:paraId="37EBC8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4A9865F" w14:textId="732AE3C6" w:rsidR="009323F9" w:rsidRPr="00863855" w:rsidRDefault="00F160D6" w:rsidP="00982B67">
            <w:pPr>
              <w:spacing w:line="220" w:lineRule="exact"/>
              <w:rPr>
                <w:rFonts w:cs="Arial"/>
                <w:sz w:val="16"/>
                <w:szCs w:val="16"/>
              </w:rPr>
            </w:pPr>
            <w:hyperlink r:id="rId449" w:history="1">
              <w:r w:rsidR="009323F9" w:rsidRPr="00863855">
                <w:rPr>
                  <w:rStyle w:val="Hyperlink"/>
                  <w:rFonts w:cs="Arial"/>
                  <w:sz w:val="16"/>
                  <w:szCs w:val="16"/>
                </w:rPr>
                <w:t>BR-B-01</w:t>
              </w:r>
            </w:hyperlink>
          </w:p>
        </w:tc>
        <w:tc>
          <w:tcPr>
            <w:tcW w:w="5174" w:type="dxa"/>
          </w:tcPr>
          <w:p w14:paraId="5694E9AA" w14:textId="4F710828"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where the VAT category code (BT-151, BT-95 or BT-102) is “Split payment” shall be a domestic Italian invoice.</w:t>
            </w:r>
          </w:p>
        </w:tc>
        <w:tc>
          <w:tcPr>
            <w:tcW w:w="5174" w:type="dxa"/>
          </w:tcPr>
          <w:p w14:paraId="29D501F7" w14:textId="77777777" w:rsidR="009323F9" w:rsidRPr="00147320" w:rsidRDefault="009323F9" w:rsidP="00982B67">
            <w:pPr>
              <w:spacing w:line="220" w:lineRule="exact"/>
              <w:rPr>
                <w:rFonts w:cs="Arial"/>
                <w:sz w:val="16"/>
                <w:szCs w:val="16"/>
              </w:rPr>
            </w:pPr>
          </w:p>
        </w:tc>
        <w:tc>
          <w:tcPr>
            <w:tcW w:w="992" w:type="dxa"/>
          </w:tcPr>
          <w:p w14:paraId="6BB92716" w14:textId="1E99D81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91D6656" w14:textId="716E034B" w:rsidR="009323F9" w:rsidRPr="00147320" w:rsidRDefault="007237D7" w:rsidP="00982B67">
            <w:pPr>
              <w:spacing w:line="220" w:lineRule="exact"/>
              <w:rPr>
                <w:rFonts w:cs="Arial"/>
                <w:sz w:val="16"/>
                <w:szCs w:val="16"/>
              </w:rPr>
            </w:pPr>
            <w:r w:rsidRPr="00147320">
              <w:rPr>
                <w:rFonts w:cs="Arial"/>
                <w:sz w:val="16"/>
                <w:szCs w:val="16"/>
              </w:rPr>
              <w:t>fatal</w:t>
            </w:r>
          </w:p>
        </w:tc>
      </w:tr>
      <w:tr w:rsidR="009323F9" w:rsidRPr="00147320" w14:paraId="3CD23753" w14:textId="77777777" w:rsidTr="00863855">
        <w:trPr>
          <w:cantSplit/>
          <w:trHeight w:val="20"/>
        </w:trPr>
        <w:tc>
          <w:tcPr>
            <w:tcW w:w="1526" w:type="dxa"/>
          </w:tcPr>
          <w:p w14:paraId="6B67BB79" w14:textId="38D53488" w:rsidR="009323F9" w:rsidRPr="00863855" w:rsidRDefault="00F160D6" w:rsidP="00982B67">
            <w:pPr>
              <w:spacing w:line="220" w:lineRule="exact"/>
              <w:rPr>
                <w:rFonts w:cs="Arial"/>
                <w:sz w:val="16"/>
                <w:szCs w:val="16"/>
              </w:rPr>
            </w:pPr>
            <w:hyperlink r:id="rId450" w:history="1">
              <w:r w:rsidR="009323F9" w:rsidRPr="00863855">
                <w:rPr>
                  <w:rStyle w:val="Hyperlink"/>
                  <w:rFonts w:cs="Arial"/>
                  <w:sz w:val="16"/>
                  <w:szCs w:val="16"/>
                </w:rPr>
                <w:t>BR-B-02</w:t>
              </w:r>
            </w:hyperlink>
          </w:p>
        </w:tc>
        <w:tc>
          <w:tcPr>
            <w:tcW w:w="5174" w:type="dxa"/>
          </w:tcPr>
          <w:p w14:paraId="058FF5BD" w14:textId="664D21DE"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174" w:type="dxa"/>
          </w:tcPr>
          <w:p w14:paraId="7ED312F9" w14:textId="77777777" w:rsidR="009323F9" w:rsidRPr="00147320" w:rsidRDefault="009323F9" w:rsidP="00982B67">
            <w:pPr>
              <w:spacing w:line="220" w:lineRule="exact"/>
              <w:rPr>
                <w:rFonts w:cs="Arial"/>
                <w:sz w:val="16"/>
                <w:szCs w:val="16"/>
              </w:rPr>
            </w:pPr>
          </w:p>
        </w:tc>
        <w:tc>
          <w:tcPr>
            <w:tcW w:w="992" w:type="dxa"/>
          </w:tcPr>
          <w:p w14:paraId="028BC6F5" w14:textId="7149283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75C5914" w14:textId="1071F2E0" w:rsidR="009323F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CB" w14:textId="77777777" w:rsidR="00B6571D" w:rsidRPr="00147320" w:rsidRDefault="00F160D6" w:rsidP="00982B67">
            <w:pPr>
              <w:spacing w:line="220" w:lineRule="exact"/>
              <w:rPr>
                <w:rFonts w:cs="Arial"/>
                <w:b/>
                <w:sz w:val="16"/>
                <w:szCs w:val="16"/>
              </w:rPr>
            </w:pPr>
            <w:hyperlink r:id="rId451" w:history="1">
              <w:r w:rsidR="00B6571D" w:rsidRPr="00147320">
                <w:rPr>
                  <w:rStyle w:val="Hyperlink"/>
                  <w:rFonts w:cs="Arial"/>
                  <w:sz w:val="16"/>
                  <w:szCs w:val="16"/>
                </w:rPr>
                <w:t>BR-CL-01</w:t>
              </w:r>
            </w:hyperlink>
          </w:p>
        </w:tc>
        <w:tc>
          <w:tcPr>
            <w:tcW w:w="5174" w:type="dxa"/>
          </w:tcPr>
          <w:p w14:paraId="4A20D9CC" w14:textId="77777777" w:rsidR="00B6571D" w:rsidRPr="00147320" w:rsidRDefault="00B6571D" w:rsidP="00982B67">
            <w:pPr>
              <w:spacing w:line="220" w:lineRule="exact"/>
              <w:rPr>
                <w:rFonts w:cs="Arial"/>
                <w:sz w:val="16"/>
                <w:szCs w:val="16"/>
              </w:rPr>
            </w:pPr>
            <w:r w:rsidRPr="00147320">
              <w:rPr>
                <w:rFonts w:cs="Arial"/>
                <w:sz w:val="16"/>
                <w:szCs w:val="16"/>
              </w:rPr>
              <w:t>[BR-CL-01]-The document type code MUST be coded by the invoice and credit note related code lists of UNTDID 1001.</w:t>
            </w:r>
          </w:p>
        </w:tc>
        <w:tc>
          <w:tcPr>
            <w:tcW w:w="5174" w:type="dxa"/>
          </w:tcPr>
          <w:p w14:paraId="4A20D9CD" w14:textId="77777777" w:rsidR="00B6571D" w:rsidRPr="00147320" w:rsidRDefault="00B6571D" w:rsidP="00982B67">
            <w:pPr>
              <w:spacing w:line="220" w:lineRule="exact"/>
              <w:rPr>
                <w:rFonts w:cs="Arial"/>
                <w:sz w:val="16"/>
                <w:szCs w:val="16"/>
              </w:rPr>
            </w:pPr>
          </w:p>
        </w:tc>
        <w:tc>
          <w:tcPr>
            <w:tcW w:w="992" w:type="dxa"/>
          </w:tcPr>
          <w:p w14:paraId="4A20D9C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CF" w14:textId="1FE397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6" w14:textId="77777777" w:rsidTr="00863855">
        <w:trPr>
          <w:cantSplit/>
          <w:trHeight w:val="20"/>
        </w:trPr>
        <w:tc>
          <w:tcPr>
            <w:tcW w:w="1526" w:type="dxa"/>
            <w:hideMark/>
          </w:tcPr>
          <w:p w14:paraId="4A20D9D1" w14:textId="77777777" w:rsidR="00B6571D" w:rsidRPr="00147320" w:rsidRDefault="00F160D6" w:rsidP="00982B67">
            <w:pPr>
              <w:spacing w:line="220" w:lineRule="exact"/>
              <w:rPr>
                <w:rFonts w:cs="Arial"/>
                <w:b/>
                <w:sz w:val="16"/>
                <w:szCs w:val="16"/>
                <w:u w:val="single"/>
              </w:rPr>
            </w:pPr>
            <w:hyperlink r:id="rId452" w:history="1">
              <w:r w:rsidR="00B6571D" w:rsidRPr="00147320">
                <w:rPr>
                  <w:rStyle w:val="Hyperlink"/>
                  <w:rFonts w:cs="Arial"/>
                  <w:sz w:val="16"/>
                  <w:szCs w:val="16"/>
                </w:rPr>
                <w:t>BR-CL-03</w:t>
              </w:r>
            </w:hyperlink>
          </w:p>
        </w:tc>
        <w:tc>
          <w:tcPr>
            <w:tcW w:w="5174" w:type="dxa"/>
            <w:hideMark/>
          </w:tcPr>
          <w:p w14:paraId="4A20D9D2" w14:textId="77777777" w:rsidR="00B6571D" w:rsidRPr="00147320" w:rsidRDefault="00B6571D" w:rsidP="00982B67">
            <w:pPr>
              <w:spacing w:line="220" w:lineRule="exact"/>
              <w:rPr>
                <w:rFonts w:cs="Arial"/>
                <w:sz w:val="16"/>
                <w:szCs w:val="16"/>
              </w:rPr>
            </w:pPr>
            <w:r w:rsidRPr="00147320">
              <w:rPr>
                <w:rFonts w:cs="Arial"/>
                <w:sz w:val="16"/>
                <w:szCs w:val="16"/>
              </w:rPr>
              <w:t>[BR-CL-03]-</w:t>
            </w:r>
            <w:proofErr w:type="spellStart"/>
            <w:r w:rsidRPr="00147320">
              <w:rPr>
                <w:rFonts w:cs="Arial"/>
                <w:sz w:val="16"/>
                <w:szCs w:val="16"/>
              </w:rPr>
              <w:t>currencyID</w:t>
            </w:r>
            <w:proofErr w:type="spellEnd"/>
            <w:r w:rsidRPr="00147320">
              <w:rPr>
                <w:rFonts w:cs="Arial"/>
                <w:sz w:val="16"/>
                <w:szCs w:val="16"/>
              </w:rPr>
              <w:t xml:space="preserve"> MUST be coded using ISO code list 4217 alpha-3</w:t>
            </w:r>
          </w:p>
        </w:tc>
        <w:tc>
          <w:tcPr>
            <w:tcW w:w="5174" w:type="dxa"/>
          </w:tcPr>
          <w:p w14:paraId="4A20D9D3" w14:textId="77777777" w:rsidR="00B6571D" w:rsidRPr="00147320" w:rsidRDefault="00B6571D" w:rsidP="00982B67">
            <w:pPr>
              <w:spacing w:line="220" w:lineRule="exact"/>
              <w:rPr>
                <w:rFonts w:cs="Arial"/>
                <w:sz w:val="16"/>
                <w:szCs w:val="16"/>
              </w:rPr>
            </w:pPr>
          </w:p>
        </w:tc>
        <w:tc>
          <w:tcPr>
            <w:tcW w:w="992" w:type="dxa"/>
          </w:tcPr>
          <w:p w14:paraId="4A20D9D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5" w14:textId="1E01E3C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7" w14:textId="77777777" w:rsidR="00B6571D" w:rsidRPr="00147320" w:rsidRDefault="00F160D6" w:rsidP="00982B67">
            <w:pPr>
              <w:spacing w:line="220" w:lineRule="exact"/>
              <w:rPr>
                <w:rFonts w:cs="Arial"/>
                <w:b/>
                <w:sz w:val="16"/>
                <w:szCs w:val="16"/>
                <w:u w:val="single"/>
              </w:rPr>
            </w:pPr>
            <w:hyperlink r:id="rId453" w:history="1">
              <w:r w:rsidR="00B6571D" w:rsidRPr="00147320">
                <w:rPr>
                  <w:rStyle w:val="Hyperlink"/>
                  <w:rFonts w:cs="Arial"/>
                  <w:sz w:val="16"/>
                  <w:szCs w:val="16"/>
                </w:rPr>
                <w:t>BR-CL-04</w:t>
              </w:r>
            </w:hyperlink>
          </w:p>
        </w:tc>
        <w:tc>
          <w:tcPr>
            <w:tcW w:w="5174" w:type="dxa"/>
            <w:hideMark/>
          </w:tcPr>
          <w:p w14:paraId="4A20D9D8" w14:textId="77777777" w:rsidR="00B6571D" w:rsidRPr="00147320" w:rsidRDefault="00B6571D" w:rsidP="00982B67">
            <w:pPr>
              <w:spacing w:line="220" w:lineRule="exact"/>
              <w:rPr>
                <w:rFonts w:cs="Arial"/>
                <w:sz w:val="16"/>
                <w:szCs w:val="16"/>
              </w:rPr>
            </w:pPr>
            <w:r w:rsidRPr="00147320">
              <w:rPr>
                <w:rFonts w:cs="Arial"/>
                <w:sz w:val="16"/>
                <w:szCs w:val="16"/>
              </w:rPr>
              <w:t>[BR-CL-04]-Invoice currency code MUST be coded using ISO code list 4217 alpha-3</w:t>
            </w:r>
          </w:p>
        </w:tc>
        <w:tc>
          <w:tcPr>
            <w:tcW w:w="5174" w:type="dxa"/>
          </w:tcPr>
          <w:p w14:paraId="4A20D9D9" w14:textId="77777777" w:rsidR="00B6571D" w:rsidRPr="00147320" w:rsidRDefault="00B6571D" w:rsidP="00982B67">
            <w:pPr>
              <w:spacing w:line="220" w:lineRule="exact"/>
              <w:rPr>
                <w:rFonts w:cs="Arial"/>
                <w:sz w:val="16"/>
                <w:szCs w:val="16"/>
              </w:rPr>
            </w:pPr>
          </w:p>
        </w:tc>
        <w:tc>
          <w:tcPr>
            <w:tcW w:w="992" w:type="dxa"/>
          </w:tcPr>
          <w:p w14:paraId="4A20D9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B" w14:textId="223209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2" w14:textId="77777777" w:rsidTr="00863855">
        <w:trPr>
          <w:cantSplit/>
          <w:trHeight w:val="20"/>
        </w:trPr>
        <w:tc>
          <w:tcPr>
            <w:tcW w:w="1526" w:type="dxa"/>
            <w:hideMark/>
          </w:tcPr>
          <w:p w14:paraId="4A20D9DD" w14:textId="77777777" w:rsidR="00B6571D" w:rsidRPr="00147320" w:rsidRDefault="00F160D6" w:rsidP="00982B67">
            <w:pPr>
              <w:spacing w:line="220" w:lineRule="exact"/>
              <w:rPr>
                <w:rFonts w:cs="Arial"/>
                <w:b/>
                <w:sz w:val="16"/>
                <w:szCs w:val="16"/>
                <w:u w:val="single"/>
              </w:rPr>
            </w:pPr>
            <w:hyperlink r:id="rId454" w:history="1">
              <w:r w:rsidR="00B6571D" w:rsidRPr="00147320">
                <w:rPr>
                  <w:rStyle w:val="Hyperlink"/>
                  <w:rFonts w:cs="Arial"/>
                  <w:sz w:val="16"/>
                  <w:szCs w:val="16"/>
                </w:rPr>
                <w:t>BR-CL-05</w:t>
              </w:r>
            </w:hyperlink>
          </w:p>
        </w:tc>
        <w:tc>
          <w:tcPr>
            <w:tcW w:w="5174" w:type="dxa"/>
            <w:hideMark/>
          </w:tcPr>
          <w:p w14:paraId="4A20D9DE" w14:textId="77777777" w:rsidR="00B6571D" w:rsidRPr="00147320" w:rsidRDefault="00B6571D" w:rsidP="00982B67">
            <w:pPr>
              <w:spacing w:line="220" w:lineRule="exact"/>
              <w:rPr>
                <w:rFonts w:cs="Arial"/>
                <w:sz w:val="16"/>
                <w:szCs w:val="16"/>
              </w:rPr>
            </w:pPr>
            <w:r w:rsidRPr="00147320">
              <w:rPr>
                <w:rFonts w:cs="Arial"/>
                <w:sz w:val="16"/>
                <w:szCs w:val="16"/>
              </w:rPr>
              <w:t>[BR-CL-05]-Tax currency code MUST be coded using ISO code list 4217 alpha-3</w:t>
            </w:r>
          </w:p>
        </w:tc>
        <w:tc>
          <w:tcPr>
            <w:tcW w:w="5174" w:type="dxa"/>
          </w:tcPr>
          <w:p w14:paraId="4A20D9DF" w14:textId="77777777" w:rsidR="00B6571D" w:rsidRPr="00147320" w:rsidRDefault="00B6571D" w:rsidP="00982B67">
            <w:pPr>
              <w:spacing w:line="220" w:lineRule="exact"/>
              <w:rPr>
                <w:rFonts w:cs="Arial"/>
                <w:sz w:val="16"/>
                <w:szCs w:val="16"/>
              </w:rPr>
            </w:pPr>
          </w:p>
        </w:tc>
        <w:tc>
          <w:tcPr>
            <w:tcW w:w="992" w:type="dxa"/>
          </w:tcPr>
          <w:p w14:paraId="4A20D9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E1" w14:textId="200ADF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E3" w14:textId="7EB6A7C5" w:rsidR="00B6571D" w:rsidRPr="00147320" w:rsidRDefault="00F160D6" w:rsidP="00982B67">
            <w:pPr>
              <w:spacing w:line="220" w:lineRule="exact"/>
              <w:rPr>
                <w:rFonts w:cs="Arial"/>
                <w:b/>
                <w:sz w:val="16"/>
                <w:szCs w:val="16"/>
                <w:u w:val="single"/>
              </w:rPr>
            </w:pPr>
            <w:hyperlink r:id="rId455" w:history="1">
              <w:r w:rsidR="00B6571D" w:rsidRPr="00147320">
                <w:rPr>
                  <w:rStyle w:val="Hyperlink"/>
                  <w:rFonts w:cs="Arial"/>
                  <w:sz w:val="16"/>
                  <w:szCs w:val="16"/>
                </w:rPr>
                <w:t>BR-CL-06</w:t>
              </w:r>
            </w:hyperlink>
          </w:p>
        </w:tc>
        <w:tc>
          <w:tcPr>
            <w:tcW w:w="5174" w:type="dxa"/>
          </w:tcPr>
          <w:p w14:paraId="4A20D9E4" w14:textId="77777777" w:rsidR="00B6571D" w:rsidRPr="00147320" w:rsidRDefault="00B6571D" w:rsidP="00982B67">
            <w:pPr>
              <w:spacing w:line="220" w:lineRule="exact"/>
              <w:rPr>
                <w:rFonts w:cs="Arial"/>
                <w:sz w:val="16"/>
                <w:szCs w:val="16"/>
              </w:rPr>
            </w:pPr>
            <w:r w:rsidRPr="00147320">
              <w:rPr>
                <w:rFonts w:cs="Arial"/>
                <w:sz w:val="16"/>
                <w:szCs w:val="16"/>
              </w:rPr>
              <w:t>[BR-CL-06]-Value added tax point date code MUST be coded using a restriction of UNTDID 2005 item.</w:t>
            </w:r>
          </w:p>
        </w:tc>
        <w:tc>
          <w:tcPr>
            <w:tcW w:w="5174" w:type="dxa"/>
          </w:tcPr>
          <w:p w14:paraId="4A20D9E5" w14:textId="77777777" w:rsidR="00B6571D" w:rsidRPr="00147320" w:rsidRDefault="00B6571D" w:rsidP="00982B67">
            <w:pPr>
              <w:spacing w:line="220" w:lineRule="exact"/>
              <w:rPr>
                <w:rFonts w:cs="Arial"/>
                <w:sz w:val="16"/>
                <w:szCs w:val="16"/>
              </w:rPr>
            </w:pPr>
            <w:r w:rsidRPr="00147320">
              <w:rPr>
                <w:rFonts w:cs="Arial"/>
                <w:sz w:val="16"/>
                <w:szCs w:val="16"/>
              </w:rPr>
              <w:t>[BR-CL-06-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code MUST be coded using a restriction of UNTDID 2005 item.</w:t>
            </w:r>
          </w:p>
        </w:tc>
        <w:tc>
          <w:tcPr>
            <w:tcW w:w="992" w:type="dxa"/>
          </w:tcPr>
          <w:p w14:paraId="4A20D9E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C33" w:rsidRPr="00147320">
              <w:rPr>
                <w:rFonts w:cs="Arial"/>
                <w:sz w:val="16"/>
                <w:szCs w:val="16"/>
              </w:rPr>
              <w:t xml:space="preserve"> message</w:t>
            </w:r>
          </w:p>
        </w:tc>
        <w:tc>
          <w:tcPr>
            <w:tcW w:w="850" w:type="dxa"/>
          </w:tcPr>
          <w:p w14:paraId="4A20D9E7" w14:textId="48E87EA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E" w14:textId="77777777" w:rsidTr="00863855">
        <w:trPr>
          <w:cantSplit/>
          <w:trHeight w:val="20"/>
        </w:trPr>
        <w:tc>
          <w:tcPr>
            <w:tcW w:w="1526" w:type="dxa"/>
          </w:tcPr>
          <w:p w14:paraId="4A20D9E9" w14:textId="77777777" w:rsidR="00B6571D" w:rsidRPr="00147320" w:rsidRDefault="00F160D6" w:rsidP="00982B67">
            <w:pPr>
              <w:spacing w:line="220" w:lineRule="exact"/>
              <w:rPr>
                <w:rFonts w:cs="Arial"/>
                <w:b/>
                <w:sz w:val="16"/>
                <w:szCs w:val="16"/>
              </w:rPr>
            </w:pPr>
            <w:hyperlink r:id="rId456" w:history="1">
              <w:r w:rsidR="00B6571D" w:rsidRPr="00147320">
                <w:rPr>
                  <w:rStyle w:val="Hyperlink"/>
                  <w:rFonts w:cs="Arial"/>
                  <w:sz w:val="16"/>
                  <w:szCs w:val="16"/>
                </w:rPr>
                <w:t>BR-CL-07</w:t>
              </w:r>
            </w:hyperlink>
          </w:p>
        </w:tc>
        <w:tc>
          <w:tcPr>
            <w:tcW w:w="5174" w:type="dxa"/>
          </w:tcPr>
          <w:p w14:paraId="4A20D9EA" w14:textId="77777777" w:rsidR="00B6571D" w:rsidRPr="00147320" w:rsidRDefault="00B6571D" w:rsidP="00982B67">
            <w:pPr>
              <w:spacing w:line="220" w:lineRule="exact"/>
              <w:rPr>
                <w:rFonts w:cs="Arial"/>
                <w:sz w:val="16"/>
                <w:szCs w:val="16"/>
              </w:rPr>
            </w:pPr>
            <w:r w:rsidRPr="00147320">
              <w:rPr>
                <w:rFonts w:cs="Arial"/>
                <w:sz w:val="16"/>
                <w:szCs w:val="16"/>
              </w:rPr>
              <w:t>[BR-CL-07]-Object identifier identification scheme identifier MUST be coded using a restriction of UNTDID 1153.</w:t>
            </w:r>
          </w:p>
        </w:tc>
        <w:tc>
          <w:tcPr>
            <w:tcW w:w="5174" w:type="dxa"/>
          </w:tcPr>
          <w:p w14:paraId="4A20D9EB" w14:textId="77777777" w:rsidR="00B6571D" w:rsidRPr="00147320" w:rsidRDefault="00B6571D" w:rsidP="00982B67">
            <w:pPr>
              <w:spacing w:line="220" w:lineRule="exact"/>
              <w:rPr>
                <w:rFonts w:cs="Arial"/>
                <w:sz w:val="16"/>
                <w:szCs w:val="16"/>
              </w:rPr>
            </w:pPr>
          </w:p>
        </w:tc>
        <w:tc>
          <w:tcPr>
            <w:tcW w:w="992" w:type="dxa"/>
          </w:tcPr>
          <w:p w14:paraId="4A20D9E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ED" w14:textId="6B4C235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EF" w14:textId="77777777" w:rsidR="00B6571D" w:rsidRPr="00147320" w:rsidRDefault="00F160D6" w:rsidP="00982B67">
            <w:pPr>
              <w:spacing w:line="220" w:lineRule="exact"/>
              <w:rPr>
                <w:rFonts w:cs="Arial"/>
                <w:b/>
                <w:sz w:val="16"/>
                <w:szCs w:val="16"/>
                <w:u w:val="single"/>
              </w:rPr>
            </w:pPr>
            <w:hyperlink r:id="rId457" w:history="1">
              <w:r w:rsidR="00B6571D" w:rsidRPr="00147320">
                <w:rPr>
                  <w:rStyle w:val="Hyperlink"/>
                  <w:rFonts w:cs="Arial"/>
                  <w:sz w:val="16"/>
                  <w:szCs w:val="16"/>
                </w:rPr>
                <w:t>BR-CL-08</w:t>
              </w:r>
            </w:hyperlink>
          </w:p>
        </w:tc>
        <w:tc>
          <w:tcPr>
            <w:tcW w:w="5174" w:type="dxa"/>
            <w:hideMark/>
          </w:tcPr>
          <w:p w14:paraId="4A20D9F0" w14:textId="75950D84" w:rsidR="00B6571D" w:rsidRPr="00147320" w:rsidRDefault="00B6571D" w:rsidP="00982B67">
            <w:pPr>
              <w:spacing w:line="220" w:lineRule="exact"/>
              <w:rPr>
                <w:rFonts w:cs="Arial"/>
                <w:sz w:val="16"/>
                <w:szCs w:val="16"/>
              </w:rPr>
            </w:pPr>
            <w:r w:rsidRPr="00147320">
              <w:rPr>
                <w:rFonts w:cs="Arial"/>
                <w:sz w:val="16"/>
                <w:szCs w:val="16"/>
              </w:rPr>
              <w:t xml:space="preserve">[BR-CL-08]-Invoiced note subject code </w:t>
            </w:r>
            <w:r w:rsidR="002E7D9E" w:rsidRPr="00147320">
              <w:rPr>
                <w:rFonts w:cs="Arial"/>
                <w:sz w:val="16"/>
                <w:szCs w:val="16"/>
              </w:rPr>
              <w:t xml:space="preserve">shall </w:t>
            </w:r>
            <w:r w:rsidRPr="00147320">
              <w:rPr>
                <w:rFonts w:cs="Arial"/>
                <w:sz w:val="16"/>
                <w:szCs w:val="16"/>
              </w:rPr>
              <w:t>be coded using UNCL4451</w:t>
            </w:r>
          </w:p>
        </w:tc>
        <w:tc>
          <w:tcPr>
            <w:tcW w:w="5174" w:type="dxa"/>
          </w:tcPr>
          <w:p w14:paraId="4A20D9F1" w14:textId="77777777" w:rsidR="00B6571D" w:rsidRPr="00147320" w:rsidRDefault="00B6571D" w:rsidP="00982B67">
            <w:pPr>
              <w:spacing w:line="220" w:lineRule="exact"/>
              <w:rPr>
                <w:rFonts w:cs="Arial"/>
                <w:sz w:val="16"/>
                <w:szCs w:val="16"/>
              </w:rPr>
            </w:pPr>
          </w:p>
        </w:tc>
        <w:tc>
          <w:tcPr>
            <w:tcW w:w="992" w:type="dxa"/>
          </w:tcPr>
          <w:p w14:paraId="4A20D9F2" w14:textId="723467A4" w:rsidR="00B6571D" w:rsidRPr="00147320" w:rsidRDefault="004E66DE" w:rsidP="00982B67">
            <w:pPr>
              <w:spacing w:line="220" w:lineRule="exact"/>
              <w:rPr>
                <w:rFonts w:cs="Arial"/>
                <w:sz w:val="16"/>
                <w:szCs w:val="16"/>
              </w:rPr>
            </w:pPr>
            <w:r w:rsidRPr="00147320">
              <w:rPr>
                <w:rFonts w:cs="Arial"/>
                <w:sz w:val="16"/>
                <w:szCs w:val="16"/>
              </w:rPr>
              <w:t>Deleted</w:t>
            </w:r>
          </w:p>
        </w:tc>
        <w:tc>
          <w:tcPr>
            <w:tcW w:w="850" w:type="dxa"/>
            <w:hideMark/>
          </w:tcPr>
          <w:p w14:paraId="4A20D9F3" w14:textId="70E971E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A" w14:textId="77777777" w:rsidTr="00863855">
        <w:trPr>
          <w:cantSplit/>
          <w:trHeight w:val="20"/>
        </w:trPr>
        <w:tc>
          <w:tcPr>
            <w:tcW w:w="1526" w:type="dxa"/>
            <w:hideMark/>
          </w:tcPr>
          <w:p w14:paraId="4A20D9F5" w14:textId="77777777" w:rsidR="00B6571D" w:rsidRPr="00147320" w:rsidRDefault="00F160D6" w:rsidP="00982B67">
            <w:pPr>
              <w:spacing w:line="220" w:lineRule="exact"/>
              <w:rPr>
                <w:rFonts w:cs="Arial"/>
                <w:b/>
                <w:sz w:val="16"/>
                <w:szCs w:val="16"/>
                <w:u w:val="single"/>
              </w:rPr>
            </w:pPr>
            <w:hyperlink r:id="rId458" w:history="1">
              <w:r w:rsidR="00B6571D" w:rsidRPr="00147320">
                <w:rPr>
                  <w:rStyle w:val="Hyperlink"/>
                  <w:rFonts w:cs="Arial"/>
                  <w:sz w:val="16"/>
                  <w:szCs w:val="16"/>
                </w:rPr>
                <w:t>BR-CL-10</w:t>
              </w:r>
            </w:hyperlink>
          </w:p>
        </w:tc>
        <w:tc>
          <w:tcPr>
            <w:tcW w:w="5174" w:type="dxa"/>
            <w:hideMark/>
          </w:tcPr>
          <w:p w14:paraId="4A20D9F6" w14:textId="77777777" w:rsidR="00B6571D" w:rsidRPr="00147320" w:rsidRDefault="00B6571D" w:rsidP="00982B67">
            <w:pPr>
              <w:spacing w:line="220" w:lineRule="exact"/>
              <w:rPr>
                <w:rFonts w:cs="Arial"/>
                <w:sz w:val="16"/>
                <w:szCs w:val="16"/>
              </w:rPr>
            </w:pPr>
            <w:r w:rsidRPr="00147320">
              <w:rPr>
                <w:rFonts w:cs="Arial"/>
                <w:sz w:val="16"/>
                <w:szCs w:val="16"/>
              </w:rPr>
              <w:t xml:space="preserve">[BR-CL-10]-Any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7" w14:textId="77777777" w:rsidR="00B6571D" w:rsidRPr="00147320" w:rsidRDefault="00B6571D" w:rsidP="00982B67">
            <w:pPr>
              <w:spacing w:line="220" w:lineRule="exact"/>
              <w:rPr>
                <w:rFonts w:cs="Arial"/>
                <w:sz w:val="16"/>
                <w:szCs w:val="16"/>
              </w:rPr>
            </w:pPr>
          </w:p>
        </w:tc>
        <w:tc>
          <w:tcPr>
            <w:tcW w:w="992" w:type="dxa"/>
          </w:tcPr>
          <w:p w14:paraId="4A20D9F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9" w14:textId="78D9E4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FB" w14:textId="77777777" w:rsidR="00B6571D" w:rsidRPr="00147320" w:rsidRDefault="00F160D6" w:rsidP="00982B67">
            <w:pPr>
              <w:spacing w:line="220" w:lineRule="exact"/>
              <w:rPr>
                <w:rFonts w:cs="Arial"/>
                <w:b/>
                <w:sz w:val="16"/>
                <w:szCs w:val="16"/>
                <w:u w:val="single"/>
              </w:rPr>
            </w:pPr>
            <w:hyperlink r:id="rId459" w:history="1">
              <w:r w:rsidR="00B6571D" w:rsidRPr="00147320">
                <w:rPr>
                  <w:rStyle w:val="Hyperlink"/>
                  <w:rFonts w:cs="Arial"/>
                  <w:sz w:val="16"/>
                  <w:szCs w:val="16"/>
                </w:rPr>
                <w:t>BR-CL-11</w:t>
              </w:r>
            </w:hyperlink>
          </w:p>
        </w:tc>
        <w:tc>
          <w:tcPr>
            <w:tcW w:w="5174" w:type="dxa"/>
            <w:hideMark/>
          </w:tcPr>
          <w:p w14:paraId="4A20D9FC" w14:textId="77777777" w:rsidR="00B6571D" w:rsidRPr="00147320" w:rsidRDefault="00B6571D" w:rsidP="00982B67">
            <w:pPr>
              <w:spacing w:line="220" w:lineRule="exact"/>
              <w:rPr>
                <w:rFonts w:cs="Arial"/>
                <w:sz w:val="16"/>
                <w:szCs w:val="16"/>
              </w:rPr>
            </w:pPr>
            <w:r w:rsidRPr="00147320">
              <w:rPr>
                <w:rFonts w:cs="Arial"/>
                <w:sz w:val="16"/>
                <w:szCs w:val="16"/>
              </w:rPr>
              <w:t xml:space="preserve">[BR-CL-11]-Any registration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D" w14:textId="77777777" w:rsidR="00B6571D" w:rsidRPr="00147320" w:rsidRDefault="00B6571D" w:rsidP="00982B67">
            <w:pPr>
              <w:spacing w:line="220" w:lineRule="exact"/>
              <w:rPr>
                <w:rFonts w:cs="Arial"/>
                <w:sz w:val="16"/>
                <w:szCs w:val="16"/>
              </w:rPr>
            </w:pPr>
          </w:p>
        </w:tc>
        <w:tc>
          <w:tcPr>
            <w:tcW w:w="992" w:type="dxa"/>
          </w:tcPr>
          <w:p w14:paraId="4A20D9F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F" w14:textId="141FA09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6" w14:textId="77777777" w:rsidTr="00863855">
        <w:trPr>
          <w:cantSplit/>
          <w:trHeight w:val="20"/>
        </w:trPr>
        <w:tc>
          <w:tcPr>
            <w:tcW w:w="1526" w:type="dxa"/>
            <w:hideMark/>
          </w:tcPr>
          <w:p w14:paraId="4A20DA01" w14:textId="77777777" w:rsidR="00B6571D" w:rsidRPr="00147320" w:rsidRDefault="00F160D6" w:rsidP="00982B67">
            <w:pPr>
              <w:spacing w:line="220" w:lineRule="exact"/>
              <w:rPr>
                <w:rFonts w:cs="Arial"/>
                <w:b/>
                <w:sz w:val="16"/>
                <w:szCs w:val="16"/>
                <w:u w:val="single"/>
              </w:rPr>
            </w:pPr>
            <w:hyperlink r:id="rId460" w:history="1">
              <w:r w:rsidR="00B6571D" w:rsidRPr="00147320">
                <w:rPr>
                  <w:rStyle w:val="Hyperlink"/>
                  <w:rFonts w:cs="Arial"/>
                  <w:sz w:val="16"/>
                  <w:szCs w:val="16"/>
                </w:rPr>
                <w:t>BR-CL-13</w:t>
              </w:r>
            </w:hyperlink>
          </w:p>
        </w:tc>
        <w:tc>
          <w:tcPr>
            <w:tcW w:w="5174" w:type="dxa"/>
            <w:hideMark/>
          </w:tcPr>
          <w:p w14:paraId="4A20DA02" w14:textId="77777777" w:rsidR="00B6571D" w:rsidRPr="00147320" w:rsidRDefault="00B6571D" w:rsidP="00982B67">
            <w:pPr>
              <w:spacing w:line="220" w:lineRule="exact"/>
              <w:rPr>
                <w:rFonts w:cs="Arial"/>
                <w:sz w:val="16"/>
                <w:szCs w:val="16"/>
              </w:rPr>
            </w:pPr>
            <w:r w:rsidRPr="00147320">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147320" w:rsidRDefault="00B6571D" w:rsidP="00982B67">
            <w:pPr>
              <w:spacing w:line="220" w:lineRule="exact"/>
              <w:rPr>
                <w:rFonts w:cs="Arial"/>
                <w:sz w:val="16"/>
                <w:szCs w:val="16"/>
              </w:rPr>
            </w:pPr>
          </w:p>
        </w:tc>
        <w:tc>
          <w:tcPr>
            <w:tcW w:w="992" w:type="dxa"/>
          </w:tcPr>
          <w:p w14:paraId="4A20DA0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5" w14:textId="15090B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7" w14:textId="77777777" w:rsidR="00B6571D" w:rsidRPr="00147320" w:rsidRDefault="00F160D6" w:rsidP="00982B67">
            <w:pPr>
              <w:spacing w:line="220" w:lineRule="exact"/>
              <w:rPr>
                <w:rFonts w:cs="Arial"/>
                <w:b/>
                <w:sz w:val="16"/>
                <w:szCs w:val="16"/>
                <w:u w:val="single"/>
              </w:rPr>
            </w:pPr>
            <w:hyperlink r:id="rId461" w:history="1">
              <w:r w:rsidR="00B6571D" w:rsidRPr="00147320">
                <w:rPr>
                  <w:rStyle w:val="Hyperlink"/>
                  <w:rFonts w:cs="Arial"/>
                  <w:sz w:val="16"/>
                  <w:szCs w:val="16"/>
                </w:rPr>
                <w:t>BR-CL-14</w:t>
              </w:r>
            </w:hyperlink>
          </w:p>
        </w:tc>
        <w:tc>
          <w:tcPr>
            <w:tcW w:w="5174" w:type="dxa"/>
            <w:hideMark/>
          </w:tcPr>
          <w:p w14:paraId="4A20DA08" w14:textId="77777777" w:rsidR="00B6571D" w:rsidRPr="00147320" w:rsidRDefault="00B6571D" w:rsidP="00982B67">
            <w:pPr>
              <w:spacing w:line="220" w:lineRule="exact"/>
              <w:rPr>
                <w:rFonts w:cs="Arial"/>
                <w:sz w:val="16"/>
                <w:szCs w:val="16"/>
              </w:rPr>
            </w:pPr>
            <w:r w:rsidRPr="00147320">
              <w:rPr>
                <w:rFonts w:cs="Arial"/>
                <w:sz w:val="16"/>
                <w:szCs w:val="16"/>
              </w:rPr>
              <w:t>[BR-CL-14]-Country codes in an invoice MUST be coded using ISO code list 3166-1</w:t>
            </w:r>
          </w:p>
        </w:tc>
        <w:tc>
          <w:tcPr>
            <w:tcW w:w="5174" w:type="dxa"/>
          </w:tcPr>
          <w:p w14:paraId="4A20DA09" w14:textId="77777777" w:rsidR="00B6571D" w:rsidRPr="00147320" w:rsidRDefault="00B6571D" w:rsidP="00982B67">
            <w:pPr>
              <w:spacing w:line="220" w:lineRule="exact"/>
              <w:rPr>
                <w:rFonts w:cs="Arial"/>
                <w:sz w:val="16"/>
                <w:szCs w:val="16"/>
              </w:rPr>
            </w:pPr>
          </w:p>
        </w:tc>
        <w:tc>
          <w:tcPr>
            <w:tcW w:w="992" w:type="dxa"/>
          </w:tcPr>
          <w:p w14:paraId="4A20DA0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B" w14:textId="2497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2" w14:textId="77777777" w:rsidTr="00863855">
        <w:trPr>
          <w:cantSplit/>
          <w:trHeight w:val="20"/>
        </w:trPr>
        <w:tc>
          <w:tcPr>
            <w:tcW w:w="1526" w:type="dxa"/>
            <w:hideMark/>
          </w:tcPr>
          <w:p w14:paraId="4A20DA0D" w14:textId="77777777" w:rsidR="00B6571D" w:rsidRPr="00147320" w:rsidRDefault="00F160D6" w:rsidP="00982B67">
            <w:pPr>
              <w:spacing w:line="220" w:lineRule="exact"/>
              <w:rPr>
                <w:rFonts w:cs="Arial"/>
                <w:b/>
                <w:sz w:val="16"/>
                <w:szCs w:val="16"/>
                <w:u w:val="single"/>
              </w:rPr>
            </w:pPr>
            <w:hyperlink r:id="rId462" w:history="1">
              <w:r w:rsidR="00B6571D" w:rsidRPr="00147320">
                <w:rPr>
                  <w:rStyle w:val="Hyperlink"/>
                  <w:rFonts w:cs="Arial"/>
                  <w:sz w:val="16"/>
                  <w:szCs w:val="16"/>
                </w:rPr>
                <w:t>BR-CL-15</w:t>
              </w:r>
            </w:hyperlink>
          </w:p>
        </w:tc>
        <w:tc>
          <w:tcPr>
            <w:tcW w:w="5174" w:type="dxa"/>
            <w:hideMark/>
          </w:tcPr>
          <w:p w14:paraId="4A20DA0E" w14:textId="77777777" w:rsidR="00B6571D" w:rsidRPr="00147320" w:rsidRDefault="00B6571D" w:rsidP="00982B67">
            <w:pPr>
              <w:spacing w:line="220" w:lineRule="exact"/>
              <w:rPr>
                <w:rFonts w:cs="Arial"/>
                <w:sz w:val="16"/>
                <w:szCs w:val="16"/>
              </w:rPr>
            </w:pPr>
            <w:r w:rsidRPr="00147320">
              <w:rPr>
                <w:rFonts w:cs="Arial"/>
                <w:sz w:val="16"/>
                <w:szCs w:val="16"/>
              </w:rPr>
              <w:t>[BR-CL-15]-Country codes in an invoice MUST be coded using ISO code list 3166-1</w:t>
            </w:r>
          </w:p>
        </w:tc>
        <w:tc>
          <w:tcPr>
            <w:tcW w:w="5174" w:type="dxa"/>
          </w:tcPr>
          <w:p w14:paraId="4A20DA0F" w14:textId="77777777" w:rsidR="00B6571D" w:rsidRPr="00147320" w:rsidRDefault="00B6571D" w:rsidP="00982B67">
            <w:pPr>
              <w:spacing w:line="220" w:lineRule="exact"/>
              <w:rPr>
                <w:rFonts w:cs="Arial"/>
                <w:sz w:val="16"/>
                <w:szCs w:val="16"/>
              </w:rPr>
            </w:pPr>
          </w:p>
        </w:tc>
        <w:tc>
          <w:tcPr>
            <w:tcW w:w="992" w:type="dxa"/>
          </w:tcPr>
          <w:p w14:paraId="4A20DA1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1" w14:textId="6382140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13" w14:textId="77777777" w:rsidR="00B6571D" w:rsidRPr="00147320" w:rsidRDefault="00F160D6" w:rsidP="00982B67">
            <w:pPr>
              <w:spacing w:line="220" w:lineRule="exact"/>
              <w:rPr>
                <w:rFonts w:cs="Arial"/>
                <w:b/>
                <w:sz w:val="16"/>
                <w:szCs w:val="16"/>
                <w:u w:val="single"/>
              </w:rPr>
            </w:pPr>
            <w:hyperlink r:id="rId463" w:history="1">
              <w:r w:rsidR="00B6571D" w:rsidRPr="00147320">
                <w:rPr>
                  <w:rStyle w:val="Hyperlink"/>
                  <w:rFonts w:cs="Arial"/>
                  <w:sz w:val="16"/>
                  <w:szCs w:val="16"/>
                </w:rPr>
                <w:t>BR-CL-16</w:t>
              </w:r>
            </w:hyperlink>
          </w:p>
        </w:tc>
        <w:tc>
          <w:tcPr>
            <w:tcW w:w="5174" w:type="dxa"/>
            <w:hideMark/>
          </w:tcPr>
          <w:p w14:paraId="4A20DA14" w14:textId="77777777" w:rsidR="00B6571D" w:rsidRPr="00147320" w:rsidRDefault="00B6571D" w:rsidP="00982B67">
            <w:pPr>
              <w:spacing w:line="220" w:lineRule="exact"/>
              <w:rPr>
                <w:rFonts w:cs="Arial"/>
                <w:sz w:val="16"/>
                <w:szCs w:val="16"/>
              </w:rPr>
            </w:pPr>
            <w:r w:rsidRPr="00147320">
              <w:rPr>
                <w:rFonts w:cs="Arial"/>
                <w:sz w:val="16"/>
                <w:szCs w:val="16"/>
              </w:rPr>
              <w:t>[BR-CL-16]-Payment means in an invoice MUST be coded using UNCL4461 code list</w:t>
            </w:r>
          </w:p>
        </w:tc>
        <w:tc>
          <w:tcPr>
            <w:tcW w:w="5174" w:type="dxa"/>
          </w:tcPr>
          <w:p w14:paraId="4A20DA15" w14:textId="77777777" w:rsidR="00B6571D" w:rsidRPr="00147320" w:rsidRDefault="00B6571D" w:rsidP="00982B67">
            <w:pPr>
              <w:spacing w:line="220" w:lineRule="exact"/>
              <w:rPr>
                <w:rFonts w:cs="Arial"/>
                <w:sz w:val="16"/>
                <w:szCs w:val="16"/>
              </w:rPr>
            </w:pPr>
          </w:p>
        </w:tc>
        <w:tc>
          <w:tcPr>
            <w:tcW w:w="992" w:type="dxa"/>
          </w:tcPr>
          <w:p w14:paraId="4A20DA1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7" w14:textId="014388D5" w:rsidR="00B6571D" w:rsidRPr="00147320" w:rsidRDefault="007237D7" w:rsidP="00982B67">
            <w:pPr>
              <w:spacing w:line="220" w:lineRule="exact"/>
              <w:rPr>
                <w:rFonts w:cs="Arial"/>
                <w:sz w:val="16"/>
                <w:szCs w:val="16"/>
              </w:rPr>
            </w:pPr>
            <w:r w:rsidRPr="00147320">
              <w:rPr>
                <w:rFonts w:cs="Arial"/>
                <w:sz w:val="16"/>
                <w:szCs w:val="16"/>
              </w:rPr>
              <w:t>fatal</w:t>
            </w:r>
          </w:p>
          <w:p w14:paraId="4A20DA18" w14:textId="77777777" w:rsidR="00B6571D" w:rsidRPr="00147320" w:rsidRDefault="00B6571D" w:rsidP="00982B67">
            <w:pPr>
              <w:spacing w:line="220" w:lineRule="exact"/>
              <w:rPr>
                <w:rFonts w:cs="Arial"/>
                <w:sz w:val="16"/>
                <w:szCs w:val="16"/>
              </w:rPr>
            </w:pPr>
          </w:p>
        </w:tc>
      </w:tr>
      <w:tr w:rsidR="00B6571D" w:rsidRPr="00147320" w14:paraId="4A20DA1F" w14:textId="77777777" w:rsidTr="00863855">
        <w:trPr>
          <w:cantSplit/>
          <w:trHeight w:val="20"/>
        </w:trPr>
        <w:tc>
          <w:tcPr>
            <w:tcW w:w="1526" w:type="dxa"/>
          </w:tcPr>
          <w:p w14:paraId="4A20DA1A" w14:textId="77777777" w:rsidR="00B6571D" w:rsidRPr="00147320" w:rsidRDefault="00F160D6" w:rsidP="00982B67">
            <w:pPr>
              <w:spacing w:line="220" w:lineRule="exact"/>
              <w:rPr>
                <w:rFonts w:cs="Arial"/>
                <w:b/>
                <w:sz w:val="16"/>
                <w:szCs w:val="16"/>
                <w:u w:val="single"/>
              </w:rPr>
            </w:pPr>
            <w:hyperlink r:id="rId464" w:history="1">
              <w:r w:rsidR="00B6571D" w:rsidRPr="00147320">
                <w:rPr>
                  <w:rStyle w:val="Hyperlink"/>
                  <w:rFonts w:cs="Arial"/>
                  <w:sz w:val="16"/>
                  <w:szCs w:val="16"/>
                </w:rPr>
                <w:t>BR-CL-17</w:t>
              </w:r>
            </w:hyperlink>
          </w:p>
        </w:tc>
        <w:tc>
          <w:tcPr>
            <w:tcW w:w="5174" w:type="dxa"/>
          </w:tcPr>
          <w:p w14:paraId="4A20DA1B" w14:textId="77777777" w:rsidR="00B6571D" w:rsidRPr="00147320" w:rsidRDefault="00B6571D" w:rsidP="00982B67">
            <w:pPr>
              <w:spacing w:line="220" w:lineRule="exact"/>
              <w:rPr>
                <w:rFonts w:cs="Arial"/>
                <w:sz w:val="16"/>
                <w:szCs w:val="16"/>
              </w:rPr>
            </w:pPr>
            <w:r w:rsidRPr="00147320">
              <w:rPr>
                <w:rFonts w:cs="Arial"/>
                <w:sz w:val="16"/>
                <w:szCs w:val="16"/>
              </w:rPr>
              <w:t>[BR-CL-17]-Invoice tax categories MUST be coded using UNCL5305 code list</w:t>
            </w:r>
          </w:p>
        </w:tc>
        <w:tc>
          <w:tcPr>
            <w:tcW w:w="5174" w:type="dxa"/>
          </w:tcPr>
          <w:p w14:paraId="4A20DA1C" w14:textId="77777777" w:rsidR="00B6571D" w:rsidRPr="00147320" w:rsidRDefault="00B6571D" w:rsidP="00982B67">
            <w:pPr>
              <w:spacing w:line="220" w:lineRule="exact"/>
              <w:rPr>
                <w:rFonts w:cs="Arial"/>
                <w:sz w:val="16"/>
                <w:szCs w:val="16"/>
              </w:rPr>
            </w:pPr>
          </w:p>
        </w:tc>
        <w:tc>
          <w:tcPr>
            <w:tcW w:w="992" w:type="dxa"/>
          </w:tcPr>
          <w:p w14:paraId="4A20DA1D"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1E" w14:textId="695387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0" w14:textId="77777777" w:rsidR="00B6571D" w:rsidRPr="00147320" w:rsidRDefault="00F160D6" w:rsidP="00982B67">
            <w:pPr>
              <w:spacing w:line="220" w:lineRule="exact"/>
              <w:rPr>
                <w:rFonts w:cs="Arial"/>
                <w:b/>
                <w:sz w:val="16"/>
                <w:szCs w:val="16"/>
                <w:u w:val="single"/>
              </w:rPr>
            </w:pPr>
            <w:hyperlink r:id="rId465" w:history="1">
              <w:r w:rsidR="00B6571D" w:rsidRPr="00147320">
                <w:rPr>
                  <w:rStyle w:val="Hyperlink"/>
                  <w:rFonts w:cs="Arial"/>
                  <w:sz w:val="16"/>
                  <w:szCs w:val="16"/>
                </w:rPr>
                <w:t>BR-CL-18</w:t>
              </w:r>
            </w:hyperlink>
          </w:p>
        </w:tc>
        <w:tc>
          <w:tcPr>
            <w:tcW w:w="5174" w:type="dxa"/>
          </w:tcPr>
          <w:p w14:paraId="4A20DA21" w14:textId="77777777" w:rsidR="00B6571D" w:rsidRPr="00147320" w:rsidRDefault="00B6571D" w:rsidP="00982B67">
            <w:pPr>
              <w:spacing w:line="220" w:lineRule="exact"/>
              <w:rPr>
                <w:rFonts w:cs="Arial"/>
                <w:sz w:val="16"/>
                <w:szCs w:val="16"/>
              </w:rPr>
            </w:pPr>
            <w:r w:rsidRPr="00147320">
              <w:rPr>
                <w:rFonts w:cs="Arial"/>
                <w:sz w:val="16"/>
                <w:szCs w:val="16"/>
              </w:rPr>
              <w:t>[BR-CL-18]-Invoice tax categories MUST be coded using UNCL5305 code list</w:t>
            </w:r>
          </w:p>
        </w:tc>
        <w:tc>
          <w:tcPr>
            <w:tcW w:w="5174" w:type="dxa"/>
          </w:tcPr>
          <w:p w14:paraId="4A20DA22" w14:textId="77777777" w:rsidR="00B6571D" w:rsidRPr="00147320" w:rsidRDefault="00B6571D" w:rsidP="00982B67">
            <w:pPr>
              <w:spacing w:line="220" w:lineRule="exact"/>
              <w:rPr>
                <w:rFonts w:cs="Arial"/>
                <w:sz w:val="16"/>
                <w:szCs w:val="16"/>
              </w:rPr>
            </w:pPr>
          </w:p>
        </w:tc>
        <w:tc>
          <w:tcPr>
            <w:tcW w:w="992" w:type="dxa"/>
          </w:tcPr>
          <w:p w14:paraId="4A20DA23"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24" w14:textId="67A97EE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B" w14:textId="77777777" w:rsidTr="00863855">
        <w:trPr>
          <w:cantSplit/>
          <w:trHeight w:val="20"/>
        </w:trPr>
        <w:tc>
          <w:tcPr>
            <w:tcW w:w="1526" w:type="dxa"/>
          </w:tcPr>
          <w:p w14:paraId="4A20DA26" w14:textId="77777777" w:rsidR="00B6571D" w:rsidRPr="00147320" w:rsidRDefault="00F160D6" w:rsidP="00982B67">
            <w:pPr>
              <w:spacing w:line="220" w:lineRule="exact"/>
              <w:rPr>
                <w:rFonts w:cs="Arial"/>
                <w:b/>
                <w:sz w:val="16"/>
                <w:szCs w:val="16"/>
              </w:rPr>
            </w:pPr>
            <w:hyperlink r:id="rId466" w:history="1">
              <w:r w:rsidR="00B6571D" w:rsidRPr="00147320">
                <w:rPr>
                  <w:rStyle w:val="Hyperlink"/>
                  <w:rFonts w:cs="Arial"/>
                  <w:sz w:val="16"/>
                  <w:szCs w:val="16"/>
                </w:rPr>
                <w:t>BR-CL-19</w:t>
              </w:r>
            </w:hyperlink>
          </w:p>
        </w:tc>
        <w:tc>
          <w:tcPr>
            <w:tcW w:w="5174" w:type="dxa"/>
          </w:tcPr>
          <w:p w14:paraId="4A20DA27" w14:textId="77777777" w:rsidR="00B6571D" w:rsidRPr="00147320" w:rsidRDefault="00B6571D" w:rsidP="00982B67">
            <w:pPr>
              <w:spacing w:line="220" w:lineRule="exact"/>
              <w:rPr>
                <w:rFonts w:cs="Arial"/>
                <w:sz w:val="16"/>
                <w:szCs w:val="16"/>
              </w:rPr>
            </w:pPr>
            <w:r w:rsidRPr="00147320">
              <w:rPr>
                <w:rFonts w:cs="Arial"/>
                <w:sz w:val="16"/>
                <w:szCs w:val="16"/>
              </w:rPr>
              <w:t>[BR-CL-19]-Coded allowance reasons MUST belong to the UNCL 5189 code list</w:t>
            </w:r>
          </w:p>
        </w:tc>
        <w:tc>
          <w:tcPr>
            <w:tcW w:w="5174" w:type="dxa"/>
          </w:tcPr>
          <w:p w14:paraId="4A20DA28" w14:textId="77777777" w:rsidR="00B6571D" w:rsidRPr="00147320" w:rsidRDefault="00B6571D" w:rsidP="00982B67">
            <w:pPr>
              <w:spacing w:line="220" w:lineRule="exact"/>
              <w:rPr>
                <w:rFonts w:cs="Arial"/>
                <w:sz w:val="16"/>
                <w:szCs w:val="16"/>
              </w:rPr>
            </w:pPr>
          </w:p>
        </w:tc>
        <w:tc>
          <w:tcPr>
            <w:tcW w:w="992" w:type="dxa"/>
          </w:tcPr>
          <w:p w14:paraId="4A20DA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2A" w14:textId="1A49CD1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C" w14:textId="77777777" w:rsidR="00B6571D" w:rsidRPr="00147320" w:rsidRDefault="00F160D6" w:rsidP="00982B67">
            <w:pPr>
              <w:spacing w:line="220" w:lineRule="exact"/>
              <w:rPr>
                <w:rFonts w:cs="Arial"/>
                <w:b/>
                <w:sz w:val="16"/>
                <w:szCs w:val="16"/>
              </w:rPr>
            </w:pPr>
            <w:hyperlink r:id="rId467" w:history="1">
              <w:r w:rsidR="00B6571D" w:rsidRPr="00147320">
                <w:rPr>
                  <w:rStyle w:val="Hyperlink"/>
                  <w:rFonts w:cs="Arial"/>
                  <w:sz w:val="16"/>
                  <w:szCs w:val="16"/>
                </w:rPr>
                <w:t>BR-CL-20</w:t>
              </w:r>
            </w:hyperlink>
          </w:p>
        </w:tc>
        <w:tc>
          <w:tcPr>
            <w:tcW w:w="5174" w:type="dxa"/>
          </w:tcPr>
          <w:p w14:paraId="4A20DA2D" w14:textId="77777777" w:rsidR="00B6571D" w:rsidRPr="00147320" w:rsidRDefault="00B6571D" w:rsidP="00982B67">
            <w:pPr>
              <w:spacing w:line="220" w:lineRule="exact"/>
              <w:rPr>
                <w:rFonts w:cs="Arial"/>
                <w:sz w:val="16"/>
                <w:szCs w:val="16"/>
              </w:rPr>
            </w:pPr>
            <w:r w:rsidRPr="00147320">
              <w:rPr>
                <w:rFonts w:cs="Arial"/>
                <w:sz w:val="16"/>
                <w:szCs w:val="16"/>
              </w:rPr>
              <w:t>[BR-CL-20]-Coded charge reasons MUST belong to the UNCL 7161 code list</w:t>
            </w:r>
          </w:p>
        </w:tc>
        <w:tc>
          <w:tcPr>
            <w:tcW w:w="5174" w:type="dxa"/>
          </w:tcPr>
          <w:p w14:paraId="4A20DA2E" w14:textId="77777777" w:rsidR="00B6571D" w:rsidRPr="00147320" w:rsidRDefault="00B6571D" w:rsidP="00982B67">
            <w:pPr>
              <w:spacing w:line="220" w:lineRule="exact"/>
              <w:rPr>
                <w:rFonts w:cs="Arial"/>
                <w:sz w:val="16"/>
                <w:szCs w:val="16"/>
              </w:rPr>
            </w:pPr>
          </w:p>
        </w:tc>
        <w:tc>
          <w:tcPr>
            <w:tcW w:w="992" w:type="dxa"/>
          </w:tcPr>
          <w:p w14:paraId="4A20DA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30" w14:textId="14C029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7" w14:textId="77777777" w:rsidTr="00863855">
        <w:trPr>
          <w:cantSplit/>
          <w:trHeight w:val="20"/>
        </w:trPr>
        <w:tc>
          <w:tcPr>
            <w:tcW w:w="1526" w:type="dxa"/>
            <w:hideMark/>
          </w:tcPr>
          <w:p w14:paraId="4A20DA32" w14:textId="77777777" w:rsidR="00B6571D" w:rsidRPr="00147320" w:rsidRDefault="00F160D6" w:rsidP="00982B67">
            <w:pPr>
              <w:spacing w:line="220" w:lineRule="exact"/>
              <w:rPr>
                <w:rFonts w:cs="Arial"/>
                <w:b/>
                <w:sz w:val="16"/>
                <w:szCs w:val="16"/>
                <w:u w:val="single"/>
              </w:rPr>
            </w:pPr>
            <w:hyperlink r:id="rId468" w:history="1">
              <w:r w:rsidR="00B6571D" w:rsidRPr="00147320">
                <w:rPr>
                  <w:rStyle w:val="Hyperlink"/>
                  <w:rFonts w:cs="Arial"/>
                  <w:sz w:val="16"/>
                  <w:szCs w:val="16"/>
                </w:rPr>
                <w:t>BR-CL-21</w:t>
              </w:r>
            </w:hyperlink>
          </w:p>
        </w:tc>
        <w:tc>
          <w:tcPr>
            <w:tcW w:w="5174" w:type="dxa"/>
            <w:hideMark/>
          </w:tcPr>
          <w:p w14:paraId="4A20DA33" w14:textId="77777777" w:rsidR="00B6571D" w:rsidRPr="00147320" w:rsidRDefault="00B6571D" w:rsidP="00982B67">
            <w:pPr>
              <w:spacing w:line="220" w:lineRule="exact"/>
              <w:rPr>
                <w:rFonts w:cs="Arial"/>
                <w:sz w:val="16"/>
                <w:szCs w:val="16"/>
              </w:rPr>
            </w:pPr>
            <w:r w:rsidRPr="00147320">
              <w:rPr>
                <w:rFonts w:cs="Arial"/>
                <w:sz w:val="16"/>
                <w:szCs w:val="16"/>
              </w:rPr>
              <w:t>[BR-CL-21]-Item standard identifier scheme identifier MUST belong to the ISO 6523 ICD code list</w:t>
            </w:r>
          </w:p>
        </w:tc>
        <w:tc>
          <w:tcPr>
            <w:tcW w:w="5174" w:type="dxa"/>
          </w:tcPr>
          <w:p w14:paraId="4A20DA34" w14:textId="77777777" w:rsidR="00B6571D" w:rsidRPr="00147320" w:rsidRDefault="00B6571D" w:rsidP="00982B67">
            <w:pPr>
              <w:spacing w:line="220" w:lineRule="exact"/>
              <w:rPr>
                <w:rFonts w:cs="Arial"/>
                <w:sz w:val="16"/>
                <w:szCs w:val="16"/>
              </w:rPr>
            </w:pPr>
          </w:p>
        </w:tc>
        <w:tc>
          <w:tcPr>
            <w:tcW w:w="992" w:type="dxa"/>
          </w:tcPr>
          <w:p w14:paraId="4A20DA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36" w14:textId="538056FB" w:rsidR="00B6571D" w:rsidRPr="00147320" w:rsidRDefault="007237D7" w:rsidP="00982B67">
            <w:pPr>
              <w:spacing w:line="220" w:lineRule="exact"/>
              <w:rPr>
                <w:rFonts w:cs="Arial"/>
                <w:sz w:val="16"/>
                <w:szCs w:val="16"/>
              </w:rPr>
            </w:pPr>
            <w:r w:rsidRPr="00147320">
              <w:rPr>
                <w:rFonts w:cs="Arial"/>
                <w:sz w:val="16"/>
                <w:szCs w:val="16"/>
              </w:rPr>
              <w:t>fatal</w:t>
            </w:r>
          </w:p>
        </w:tc>
      </w:tr>
      <w:tr w:rsidR="00E2140E" w:rsidRPr="00147320" w14:paraId="4A20DA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38" w14:textId="77777777" w:rsidR="00E2140E" w:rsidRPr="00147320" w:rsidRDefault="00F160D6" w:rsidP="00982B67">
            <w:pPr>
              <w:spacing w:line="220" w:lineRule="exact"/>
              <w:rPr>
                <w:rStyle w:val="Hyperlink"/>
                <w:rFonts w:cs="Arial"/>
                <w:b/>
                <w:sz w:val="16"/>
                <w:szCs w:val="16"/>
              </w:rPr>
            </w:pPr>
            <w:hyperlink r:id="rId469" w:history="1">
              <w:r w:rsidR="00E2140E" w:rsidRPr="00147320">
                <w:rPr>
                  <w:rStyle w:val="Hyperlink"/>
                  <w:rFonts w:cs="Arial"/>
                  <w:sz w:val="16"/>
                  <w:szCs w:val="16"/>
                </w:rPr>
                <w:t>BR-CL-22</w:t>
              </w:r>
            </w:hyperlink>
          </w:p>
        </w:tc>
        <w:tc>
          <w:tcPr>
            <w:tcW w:w="5174" w:type="dxa"/>
          </w:tcPr>
          <w:p w14:paraId="4A20DA39" w14:textId="77777777" w:rsidR="00E2140E" w:rsidRPr="00147320" w:rsidRDefault="00E2140E" w:rsidP="00982B67">
            <w:pPr>
              <w:spacing w:line="220" w:lineRule="exact"/>
              <w:rPr>
                <w:rFonts w:cs="Arial"/>
                <w:sz w:val="16"/>
                <w:szCs w:val="16"/>
              </w:rPr>
            </w:pPr>
            <w:r w:rsidRPr="00147320">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147320" w:rsidRDefault="00E2140E" w:rsidP="00982B67">
            <w:pPr>
              <w:spacing w:line="220" w:lineRule="exact"/>
              <w:rPr>
                <w:rFonts w:cs="Arial"/>
                <w:sz w:val="16"/>
                <w:szCs w:val="16"/>
              </w:rPr>
            </w:pPr>
          </w:p>
        </w:tc>
        <w:tc>
          <w:tcPr>
            <w:tcW w:w="992" w:type="dxa"/>
          </w:tcPr>
          <w:p w14:paraId="4A20DA3B" w14:textId="77777777" w:rsidR="00E2140E" w:rsidRPr="00147320" w:rsidRDefault="004502F9" w:rsidP="00982B67">
            <w:pPr>
              <w:spacing w:line="220" w:lineRule="exact"/>
              <w:rPr>
                <w:rFonts w:cs="Arial"/>
                <w:sz w:val="16"/>
                <w:szCs w:val="16"/>
              </w:rPr>
            </w:pPr>
            <w:r w:rsidRPr="00147320">
              <w:rPr>
                <w:rFonts w:cs="Arial"/>
                <w:color w:val="auto"/>
                <w:sz w:val="16"/>
                <w:szCs w:val="16"/>
              </w:rPr>
              <w:t>D</w:t>
            </w:r>
            <w:r w:rsidR="006E378C" w:rsidRPr="00147320">
              <w:rPr>
                <w:rFonts w:cs="Arial"/>
                <w:color w:val="auto"/>
                <w:sz w:val="16"/>
                <w:szCs w:val="16"/>
              </w:rPr>
              <w:t>eleted</w:t>
            </w:r>
          </w:p>
        </w:tc>
        <w:tc>
          <w:tcPr>
            <w:tcW w:w="850" w:type="dxa"/>
          </w:tcPr>
          <w:p w14:paraId="4A20DA3C" w14:textId="7650D630" w:rsidR="00E2140E"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3" w14:textId="77777777" w:rsidTr="00863855">
        <w:trPr>
          <w:cantSplit/>
          <w:trHeight w:val="20"/>
        </w:trPr>
        <w:tc>
          <w:tcPr>
            <w:tcW w:w="1526" w:type="dxa"/>
            <w:hideMark/>
          </w:tcPr>
          <w:p w14:paraId="4A20DA3E" w14:textId="77777777" w:rsidR="00B6571D" w:rsidRPr="00147320" w:rsidRDefault="00F160D6" w:rsidP="00982B67">
            <w:pPr>
              <w:spacing w:line="220" w:lineRule="exact"/>
              <w:rPr>
                <w:rFonts w:cs="Arial"/>
                <w:b/>
                <w:sz w:val="16"/>
                <w:szCs w:val="16"/>
                <w:u w:val="single"/>
              </w:rPr>
            </w:pPr>
            <w:hyperlink r:id="rId470" w:history="1">
              <w:r w:rsidR="00B6571D" w:rsidRPr="00147320">
                <w:rPr>
                  <w:rStyle w:val="Hyperlink"/>
                  <w:rFonts w:cs="Arial"/>
                  <w:sz w:val="16"/>
                  <w:szCs w:val="16"/>
                </w:rPr>
                <w:t>BR-CL-23</w:t>
              </w:r>
            </w:hyperlink>
          </w:p>
        </w:tc>
        <w:tc>
          <w:tcPr>
            <w:tcW w:w="5174" w:type="dxa"/>
            <w:hideMark/>
          </w:tcPr>
          <w:p w14:paraId="4A20DA3F" w14:textId="77777777" w:rsidR="00B6571D" w:rsidRPr="00147320" w:rsidRDefault="00B6571D" w:rsidP="00982B67">
            <w:pPr>
              <w:spacing w:line="220" w:lineRule="exact"/>
              <w:rPr>
                <w:rFonts w:cs="Arial"/>
                <w:sz w:val="16"/>
                <w:szCs w:val="16"/>
              </w:rPr>
            </w:pPr>
            <w:r w:rsidRPr="00147320">
              <w:rPr>
                <w:rFonts w:cs="Arial"/>
                <w:sz w:val="16"/>
                <w:szCs w:val="16"/>
              </w:rPr>
              <w:t>[BR-CL-23]-Unit code MUST be coded according to the UN/ECE Recommendation 20 with Rec 21 extension</w:t>
            </w:r>
          </w:p>
        </w:tc>
        <w:tc>
          <w:tcPr>
            <w:tcW w:w="5174" w:type="dxa"/>
          </w:tcPr>
          <w:p w14:paraId="4A20DA40" w14:textId="77777777" w:rsidR="00B6571D" w:rsidRPr="00147320" w:rsidRDefault="00B6571D" w:rsidP="00982B67">
            <w:pPr>
              <w:spacing w:line="220" w:lineRule="exact"/>
              <w:rPr>
                <w:rFonts w:cs="Arial"/>
                <w:sz w:val="16"/>
                <w:szCs w:val="16"/>
              </w:rPr>
            </w:pPr>
          </w:p>
        </w:tc>
        <w:tc>
          <w:tcPr>
            <w:tcW w:w="992" w:type="dxa"/>
          </w:tcPr>
          <w:p w14:paraId="4A20DA4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2" w14:textId="2F622A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44" w14:textId="77777777" w:rsidR="00B6571D" w:rsidRPr="00147320" w:rsidRDefault="00F160D6" w:rsidP="00982B67">
            <w:pPr>
              <w:spacing w:line="220" w:lineRule="exact"/>
              <w:rPr>
                <w:rFonts w:cs="Arial"/>
                <w:b/>
                <w:sz w:val="16"/>
                <w:szCs w:val="16"/>
                <w:u w:val="single"/>
              </w:rPr>
            </w:pPr>
            <w:hyperlink r:id="rId471" w:history="1">
              <w:r w:rsidR="00B6571D" w:rsidRPr="00147320">
                <w:rPr>
                  <w:rStyle w:val="Hyperlink"/>
                  <w:rFonts w:cs="Arial"/>
                  <w:sz w:val="16"/>
                  <w:szCs w:val="16"/>
                </w:rPr>
                <w:t>BR-CL-24</w:t>
              </w:r>
            </w:hyperlink>
          </w:p>
        </w:tc>
        <w:tc>
          <w:tcPr>
            <w:tcW w:w="5174" w:type="dxa"/>
            <w:hideMark/>
          </w:tcPr>
          <w:p w14:paraId="4A20DA45" w14:textId="77777777" w:rsidR="00B6571D" w:rsidRPr="00147320" w:rsidRDefault="00B6571D" w:rsidP="00982B67">
            <w:pPr>
              <w:spacing w:line="220" w:lineRule="exact"/>
              <w:rPr>
                <w:rFonts w:cs="Arial"/>
                <w:sz w:val="16"/>
                <w:szCs w:val="16"/>
              </w:rPr>
            </w:pPr>
            <w:r w:rsidRPr="00147320">
              <w:rPr>
                <w:rFonts w:cs="Arial"/>
                <w:sz w:val="16"/>
                <w:szCs w:val="16"/>
              </w:rPr>
              <w:t xml:space="preserve">[BR-CL-24]-For Mime code in attribute use </w:t>
            </w:r>
            <w:proofErr w:type="spellStart"/>
            <w:r w:rsidRPr="00147320">
              <w:rPr>
                <w:rFonts w:cs="Arial"/>
                <w:sz w:val="16"/>
                <w:szCs w:val="16"/>
              </w:rPr>
              <w:t>MIMEMediaType</w:t>
            </w:r>
            <w:proofErr w:type="spellEnd"/>
            <w:r w:rsidRPr="00147320">
              <w:rPr>
                <w:rFonts w:cs="Arial"/>
                <w:sz w:val="16"/>
                <w:szCs w:val="16"/>
              </w:rPr>
              <w:t>.</w:t>
            </w:r>
          </w:p>
        </w:tc>
        <w:tc>
          <w:tcPr>
            <w:tcW w:w="5174" w:type="dxa"/>
          </w:tcPr>
          <w:p w14:paraId="4A20DA46" w14:textId="77777777" w:rsidR="00B6571D" w:rsidRPr="00147320" w:rsidRDefault="00B6571D" w:rsidP="00982B67">
            <w:pPr>
              <w:spacing w:line="220" w:lineRule="exact"/>
              <w:rPr>
                <w:rFonts w:cs="Arial"/>
                <w:sz w:val="16"/>
                <w:szCs w:val="16"/>
              </w:rPr>
            </w:pPr>
          </w:p>
        </w:tc>
        <w:tc>
          <w:tcPr>
            <w:tcW w:w="992" w:type="dxa"/>
          </w:tcPr>
          <w:p w14:paraId="4A20DA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8" w14:textId="61E608C8" w:rsidR="00B6571D" w:rsidRPr="00147320" w:rsidRDefault="007237D7" w:rsidP="00982B67">
            <w:pPr>
              <w:spacing w:line="220" w:lineRule="exact"/>
              <w:rPr>
                <w:rFonts w:cs="Arial"/>
                <w:sz w:val="16"/>
                <w:szCs w:val="16"/>
              </w:rPr>
            </w:pPr>
            <w:r w:rsidRPr="00147320">
              <w:rPr>
                <w:rFonts w:cs="Arial"/>
                <w:sz w:val="16"/>
                <w:szCs w:val="16"/>
              </w:rPr>
              <w:t>fatal</w:t>
            </w:r>
          </w:p>
        </w:tc>
      </w:tr>
      <w:tr w:rsidR="00F20E52" w:rsidRPr="00147320" w14:paraId="4A20DA4F" w14:textId="77777777" w:rsidTr="00863855">
        <w:trPr>
          <w:cantSplit/>
          <w:trHeight w:val="20"/>
        </w:trPr>
        <w:tc>
          <w:tcPr>
            <w:tcW w:w="1526" w:type="dxa"/>
          </w:tcPr>
          <w:p w14:paraId="4A20DA4A" w14:textId="77777777" w:rsidR="00F20E52" w:rsidRPr="00147320" w:rsidRDefault="00F160D6" w:rsidP="00982B67">
            <w:pPr>
              <w:spacing w:line="220" w:lineRule="exact"/>
              <w:rPr>
                <w:rStyle w:val="Hyperlink"/>
                <w:rFonts w:cs="Arial"/>
                <w:b/>
                <w:sz w:val="16"/>
                <w:szCs w:val="16"/>
              </w:rPr>
            </w:pPr>
            <w:hyperlink r:id="rId472" w:history="1">
              <w:r w:rsidR="00F20E52" w:rsidRPr="00147320">
                <w:rPr>
                  <w:rStyle w:val="Hyperlink"/>
                  <w:rFonts w:cs="Arial"/>
                  <w:sz w:val="16"/>
                  <w:szCs w:val="16"/>
                </w:rPr>
                <w:t>BR-CL-25</w:t>
              </w:r>
            </w:hyperlink>
          </w:p>
        </w:tc>
        <w:tc>
          <w:tcPr>
            <w:tcW w:w="5174" w:type="dxa"/>
          </w:tcPr>
          <w:p w14:paraId="4A20DA4B" w14:textId="77777777" w:rsidR="00F20E52" w:rsidRPr="00147320" w:rsidRDefault="00F20E52" w:rsidP="00982B67">
            <w:pPr>
              <w:spacing w:line="220" w:lineRule="exact"/>
              <w:rPr>
                <w:rFonts w:cs="Arial"/>
                <w:sz w:val="16"/>
                <w:szCs w:val="16"/>
              </w:rPr>
            </w:pPr>
            <w:r w:rsidRPr="00147320">
              <w:rPr>
                <w:rFonts w:cs="Arial"/>
                <w:color w:val="auto"/>
                <w:sz w:val="16"/>
                <w:szCs w:val="16"/>
              </w:rPr>
              <w:t>[BR-CL-25]-Endpoint identifier scheme identifier MUST belong to the CEF EAS code list</w:t>
            </w:r>
          </w:p>
        </w:tc>
        <w:tc>
          <w:tcPr>
            <w:tcW w:w="5174" w:type="dxa"/>
          </w:tcPr>
          <w:p w14:paraId="4A20DA4C" w14:textId="226F18AF" w:rsidR="00F20E52" w:rsidRPr="00147320" w:rsidRDefault="005A598B" w:rsidP="00982B67">
            <w:pPr>
              <w:spacing w:line="220" w:lineRule="exact"/>
              <w:rPr>
                <w:rFonts w:cs="Arial"/>
                <w:b/>
                <w:i/>
                <w:sz w:val="16"/>
                <w:szCs w:val="16"/>
              </w:rPr>
            </w:pPr>
            <w:r w:rsidRPr="00147320">
              <w:rPr>
                <w:rFonts w:cs="Arial"/>
                <w:b/>
                <w:i/>
                <w:sz w:val="16"/>
                <w:szCs w:val="16"/>
              </w:rPr>
              <w:t xml:space="preserve">Note: </w:t>
            </w:r>
            <w:r w:rsidR="00124B0E" w:rsidRPr="00147320">
              <w:rPr>
                <w:rFonts w:cs="Arial"/>
                <w:i/>
                <w:sz w:val="16"/>
                <w:szCs w:val="16"/>
              </w:rPr>
              <w:t>No change for A-NZ, however t</w:t>
            </w:r>
            <w:r w:rsidRPr="00147320">
              <w:rPr>
                <w:rFonts w:cs="Arial"/>
                <w:i/>
                <w:sz w:val="16"/>
                <w:szCs w:val="16"/>
              </w:rPr>
              <w:t>h</w:t>
            </w:r>
            <w:r w:rsidR="00F819DB" w:rsidRPr="00147320">
              <w:rPr>
                <w:rFonts w:cs="Arial"/>
                <w:i/>
                <w:sz w:val="16"/>
                <w:szCs w:val="16"/>
              </w:rPr>
              <w:t xml:space="preserve">e </w:t>
            </w:r>
            <w:hyperlink r:id="rId473" w:history="1">
              <w:r w:rsidRPr="00147320">
                <w:rPr>
                  <w:rStyle w:val="Hyperlink"/>
                  <w:rFonts w:cs="Arial"/>
                  <w:i/>
                  <w:sz w:val="16"/>
                  <w:szCs w:val="16"/>
                  <w:lang w:val="en"/>
                </w:rPr>
                <w:t>Electronic Address Scheme (EAS)</w:t>
              </w:r>
            </w:hyperlink>
            <w:r w:rsidRPr="00147320">
              <w:rPr>
                <w:rFonts w:cs="Arial"/>
                <w:i/>
                <w:sz w:val="16"/>
                <w:szCs w:val="16"/>
                <w:lang w:val="en"/>
              </w:rPr>
              <w:t xml:space="preserve"> </w:t>
            </w:r>
            <w:r w:rsidRPr="00147320">
              <w:rPr>
                <w:rFonts w:cs="Arial"/>
                <w:i/>
                <w:sz w:val="16"/>
                <w:szCs w:val="16"/>
              </w:rPr>
              <w:t xml:space="preserve">code list is further restricted by </w:t>
            </w:r>
            <w:hyperlink r:id="rId474" w:history="1">
              <w:r w:rsidRPr="00147320">
                <w:rPr>
                  <w:rStyle w:val="Hyperlink"/>
                  <w:rFonts w:cs="Arial"/>
                  <w:i/>
                  <w:sz w:val="16"/>
                  <w:szCs w:val="16"/>
                </w:rPr>
                <w:t>PEPPOL-EN16931-CL008</w:t>
              </w:r>
            </w:hyperlink>
            <w:r w:rsidR="00FF5208" w:rsidRPr="00147320">
              <w:rPr>
                <w:rFonts w:cs="Arial"/>
                <w:i/>
                <w:color w:val="333333"/>
                <w:sz w:val="16"/>
                <w:szCs w:val="16"/>
              </w:rPr>
              <w:t>.</w:t>
            </w:r>
          </w:p>
        </w:tc>
        <w:tc>
          <w:tcPr>
            <w:tcW w:w="992" w:type="dxa"/>
          </w:tcPr>
          <w:p w14:paraId="4A20DA4D" w14:textId="77777777" w:rsidR="00F20E52" w:rsidRPr="00147320" w:rsidRDefault="006E378C" w:rsidP="00982B67">
            <w:pPr>
              <w:spacing w:line="220" w:lineRule="exact"/>
              <w:rPr>
                <w:rFonts w:cs="Arial"/>
                <w:sz w:val="16"/>
                <w:szCs w:val="16"/>
              </w:rPr>
            </w:pPr>
            <w:r w:rsidRPr="00147320">
              <w:rPr>
                <w:rFonts w:cs="Arial"/>
                <w:color w:val="auto"/>
                <w:sz w:val="16"/>
                <w:szCs w:val="16"/>
              </w:rPr>
              <w:t>Same</w:t>
            </w:r>
          </w:p>
        </w:tc>
        <w:tc>
          <w:tcPr>
            <w:tcW w:w="850" w:type="dxa"/>
          </w:tcPr>
          <w:p w14:paraId="4A20DA4E" w14:textId="7EEB4578" w:rsidR="00F20E52" w:rsidRPr="00147320" w:rsidRDefault="007237D7" w:rsidP="00982B67">
            <w:pPr>
              <w:spacing w:line="220" w:lineRule="exact"/>
              <w:rPr>
                <w:rFonts w:cs="Arial"/>
                <w:sz w:val="16"/>
                <w:szCs w:val="16"/>
              </w:rPr>
            </w:pPr>
            <w:r w:rsidRPr="00147320">
              <w:rPr>
                <w:rFonts w:cs="Arial"/>
                <w:sz w:val="16"/>
                <w:szCs w:val="16"/>
              </w:rPr>
              <w:t>fatal</w:t>
            </w:r>
          </w:p>
        </w:tc>
      </w:tr>
      <w:tr w:rsidR="00AC5B3B" w:rsidRPr="00147320" w14:paraId="53CBD0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49159D6" w14:textId="3FAD0B39" w:rsidR="00AC5B3B" w:rsidRPr="00147320" w:rsidRDefault="00AC5B3B" w:rsidP="00982B67">
            <w:pPr>
              <w:spacing w:line="220" w:lineRule="exact"/>
              <w:rPr>
                <w:rFonts w:cs="Arial"/>
                <w:sz w:val="16"/>
                <w:szCs w:val="16"/>
              </w:rPr>
            </w:pPr>
            <w:r w:rsidRPr="00147320">
              <w:rPr>
                <w:rStyle w:val="Hyperlink"/>
                <w:rFonts w:cs="Arial"/>
                <w:sz w:val="16"/>
                <w:szCs w:val="16"/>
              </w:rPr>
              <w:t>BR-</w:t>
            </w:r>
            <w:hyperlink r:id="rId475" w:history="1">
              <w:r w:rsidRPr="00147320">
                <w:rPr>
                  <w:rStyle w:val="Hyperlink"/>
                  <w:rFonts w:cs="Arial"/>
                  <w:sz w:val="16"/>
                  <w:szCs w:val="16"/>
                </w:rPr>
                <w:t>CL</w:t>
              </w:r>
            </w:hyperlink>
            <w:r w:rsidRPr="00147320">
              <w:rPr>
                <w:rStyle w:val="Hyperlink"/>
                <w:rFonts w:cs="Arial"/>
                <w:sz w:val="16"/>
                <w:szCs w:val="16"/>
              </w:rPr>
              <w:t>-26</w:t>
            </w:r>
          </w:p>
        </w:tc>
        <w:tc>
          <w:tcPr>
            <w:tcW w:w="5174" w:type="dxa"/>
          </w:tcPr>
          <w:p w14:paraId="77301A24" w14:textId="485891DB" w:rsidR="00AC5B3B" w:rsidRPr="00147320" w:rsidRDefault="00AC5B3B" w:rsidP="00982B67">
            <w:pPr>
              <w:spacing w:line="220" w:lineRule="exact"/>
              <w:rPr>
                <w:rFonts w:cs="Arial"/>
                <w:sz w:val="16"/>
                <w:szCs w:val="16"/>
              </w:rPr>
            </w:pPr>
            <w:r w:rsidRPr="00147320">
              <w:rPr>
                <w:rFonts w:cs="Arial"/>
                <w:sz w:val="16"/>
                <w:szCs w:val="16"/>
              </w:rPr>
              <w:t>Delivery location identifier scheme identifier MUST belong to the ISO 6523 ICD code list</w:t>
            </w:r>
          </w:p>
        </w:tc>
        <w:tc>
          <w:tcPr>
            <w:tcW w:w="5174" w:type="dxa"/>
          </w:tcPr>
          <w:p w14:paraId="0B67C826" w14:textId="77777777" w:rsidR="00AC5B3B" w:rsidRPr="00147320" w:rsidRDefault="00AC5B3B" w:rsidP="00982B67">
            <w:pPr>
              <w:spacing w:line="220" w:lineRule="exact"/>
              <w:rPr>
                <w:rFonts w:cs="Arial"/>
                <w:b/>
                <w:i/>
                <w:sz w:val="16"/>
                <w:szCs w:val="16"/>
              </w:rPr>
            </w:pPr>
          </w:p>
        </w:tc>
        <w:tc>
          <w:tcPr>
            <w:tcW w:w="992" w:type="dxa"/>
          </w:tcPr>
          <w:p w14:paraId="27761107" w14:textId="710AD7E5" w:rsidR="00AC5B3B" w:rsidRPr="00147320" w:rsidRDefault="00AC5B3B" w:rsidP="00982B67">
            <w:pPr>
              <w:spacing w:line="220" w:lineRule="exact"/>
              <w:rPr>
                <w:rFonts w:cs="Arial"/>
                <w:sz w:val="16"/>
                <w:szCs w:val="16"/>
              </w:rPr>
            </w:pPr>
            <w:r w:rsidRPr="00147320">
              <w:rPr>
                <w:rFonts w:cs="Arial"/>
                <w:color w:val="auto"/>
                <w:sz w:val="16"/>
                <w:szCs w:val="16"/>
              </w:rPr>
              <w:t>Same</w:t>
            </w:r>
          </w:p>
        </w:tc>
        <w:tc>
          <w:tcPr>
            <w:tcW w:w="850" w:type="dxa"/>
          </w:tcPr>
          <w:p w14:paraId="77780E5C" w14:textId="60C3722A" w:rsidR="00AC5B3B"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5" w14:textId="77777777" w:rsidTr="00863855">
        <w:trPr>
          <w:cantSplit/>
          <w:trHeight w:val="20"/>
        </w:trPr>
        <w:tc>
          <w:tcPr>
            <w:tcW w:w="1526" w:type="dxa"/>
          </w:tcPr>
          <w:p w14:paraId="4A20DA50" w14:textId="77777777" w:rsidR="00B6571D" w:rsidRPr="00147320" w:rsidRDefault="00F160D6" w:rsidP="00982B67">
            <w:pPr>
              <w:spacing w:line="220" w:lineRule="exact"/>
              <w:rPr>
                <w:rFonts w:cs="Arial"/>
                <w:b/>
                <w:sz w:val="16"/>
                <w:szCs w:val="16"/>
                <w:u w:val="single"/>
              </w:rPr>
            </w:pPr>
            <w:hyperlink r:id="rId476" w:history="1">
              <w:r w:rsidR="00B6571D" w:rsidRPr="00147320">
                <w:rPr>
                  <w:rStyle w:val="Hyperlink"/>
                  <w:rFonts w:cs="Arial"/>
                  <w:sz w:val="16"/>
                  <w:szCs w:val="16"/>
                </w:rPr>
                <w:t>BR-CO-03</w:t>
              </w:r>
            </w:hyperlink>
          </w:p>
        </w:tc>
        <w:tc>
          <w:tcPr>
            <w:tcW w:w="5174" w:type="dxa"/>
          </w:tcPr>
          <w:p w14:paraId="4A20DA51" w14:textId="77777777" w:rsidR="00B6571D" w:rsidRPr="00147320" w:rsidRDefault="00B6571D" w:rsidP="00982B67">
            <w:pPr>
              <w:spacing w:line="220" w:lineRule="exact"/>
              <w:rPr>
                <w:rFonts w:cs="Arial"/>
                <w:sz w:val="16"/>
                <w:szCs w:val="16"/>
              </w:rPr>
            </w:pPr>
            <w:r w:rsidRPr="00147320">
              <w:rPr>
                <w:rFonts w:cs="Arial"/>
                <w:sz w:val="16"/>
                <w:szCs w:val="16"/>
              </w:rPr>
              <w:t>[BR-CO-03]-Value added tax point date (BT-7) and Value added tax point date code (BT-8) are mutually exclusive.</w:t>
            </w:r>
          </w:p>
        </w:tc>
        <w:tc>
          <w:tcPr>
            <w:tcW w:w="5174" w:type="dxa"/>
          </w:tcPr>
          <w:p w14:paraId="4A20DA52" w14:textId="77777777" w:rsidR="00B6571D" w:rsidRPr="00147320" w:rsidRDefault="00B6571D" w:rsidP="00982B67">
            <w:pPr>
              <w:spacing w:line="220" w:lineRule="exact"/>
              <w:rPr>
                <w:rFonts w:cs="Arial"/>
                <w:sz w:val="16"/>
                <w:szCs w:val="16"/>
              </w:rPr>
            </w:pPr>
            <w:r w:rsidRPr="00147320">
              <w:rPr>
                <w:rFonts w:cs="Arial"/>
                <w:sz w:val="16"/>
                <w:szCs w:val="16"/>
              </w:rPr>
              <w:t>[BR-CO-03-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(BT-7) and Tax point date code (BT-8) are mutually exclusive.</w:t>
            </w:r>
          </w:p>
        </w:tc>
        <w:tc>
          <w:tcPr>
            <w:tcW w:w="992" w:type="dxa"/>
          </w:tcPr>
          <w:p w14:paraId="4A20DA5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message</w:t>
            </w:r>
          </w:p>
        </w:tc>
        <w:tc>
          <w:tcPr>
            <w:tcW w:w="850" w:type="dxa"/>
          </w:tcPr>
          <w:p w14:paraId="4A20DA54" w14:textId="1DFE82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56" w14:textId="77777777" w:rsidR="00B6571D" w:rsidRPr="00147320" w:rsidRDefault="00F160D6" w:rsidP="00982B67">
            <w:pPr>
              <w:spacing w:line="220" w:lineRule="exact"/>
              <w:rPr>
                <w:rFonts w:cs="Arial"/>
                <w:b/>
                <w:sz w:val="16"/>
                <w:szCs w:val="16"/>
                <w:u w:val="single"/>
              </w:rPr>
            </w:pPr>
            <w:hyperlink r:id="rId477" w:history="1">
              <w:r w:rsidR="00B6571D" w:rsidRPr="00147320">
                <w:rPr>
                  <w:rStyle w:val="Hyperlink"/>
                  <w:rFonts w:cs="Arial"/>
                  <w:sz w:val="16"/>
                  <w:szCs w:val="16"/>
                </w:rPr>
                <w:t>BR-CO-04</w:t>
              </w:r>
            </w:hyperlink>
          </w:p>
        </w:tc>
        <w:tc>
          <w:tcPr>
            <w:tcW w:w="5174" w:type="dxa"/>
          </w:tcPr>
          <w:p w14:paraId="4A20DA57" w14:textId="77777777" w:rsidR="00B6571D" w:rsidRPr="00147320" w:rsidRDefault="00B6571D" w:rsidP="00982B67">
            <w:pPr>
              <w:spacing w:line="220" w:lineRule="exact"/>
              <w:rPr>
                <w:rFonts w:cs="Arial"/>
                <w:sz w:val="16"/>
                <w:szCs w:val="16"/>
              </w:rPr>
            </w:pPr>
            <w:r w:rsidRPr="00147320">
              <w:rPr>
                <w:rFonts w:cs="Arial"/>
                <w:sz w:val="16"/>
                <w:szCs w:val="16"/>
              </w:rPr>
              <w:t>[BR-CO-04]-Each Invoice line (BG-25) shall be categorized with an Invoiced item VAT category code (BT-151).</w:t>
            </w:r>
          </w:p>
        </w:tc>
        <w:tc>
          <w:tcPr>
            <w:tcW w:w="5174" w:type="dxa"/>
          </w:tcPr>
          <w:p w14:paraId="4A20DA58" w14:textId="77777777" w:rsidR="00B6571D" w:rsidRPr="00147320" w:rsidRDefault="00B6571D" w:rsidP="00982B67">
            <w:pPr>
              <w:spacing w:line="220" w:lineRule="exact"/>
              <w:rPr>
                <w:rFonts w:cs="Arial"/>
                <w:sz w:val="16"/>
                <w:szCs w:val="16"/>
              </w:rPr>
            </w:pPr>
            <w:r w:rsidRPr="00147320">
              <w:rPr>
                <w:rFonts w:cs="Arial"/>
                <w:sz w:val="16"/>
                <w:szCs w:val="16"/>
              </w:rPr>
              <w:t>[BR-CO-04-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Invoice line (BG-25) shall be categorized with an Invoiced item Tax category code (BT-151).</w:t>
            </w:r>
          </w:p>
          <w:p w14:paraId="4A20DA59" w14:textId="77777777" w:rsidR="00836121" w:rsidRPr="00147320" w:rsidRDefault="00836121" w:rsidP="00982B67">
            <w:pPr>
              <w:spacing w:line="220" w:lineRule="exact"/>
              <w:rPr>
                <w:rFonts w:cs="Arial"/>
                <w:b/>
                <w:sz w:val="16"/>
                <w:szCs w:val="16"/>
              </w:rPr>
            </w:pPr>
            <w:r w:rsidRPr="00147320">
              <w:rPr>
                <w:rFonts w:cs="Arial"/>
                <w:b/>
                <w:sz w:val="16"/>
                <w:szCs w:val="16"/>
              </w:rPr>
              <w:t>Rule:</w:t>
            </w:r>
          </w:p>
          <w:p w14:paraId="2AF18149" w14:textId="733B5505" w:rsidR="00241DA1" w:rsidRPr="00147320" w:rsidRDefault="00836121" w:rsidP="00982B67">
            <w:pPr>
              <w:spacing w:line="220" w:lineRule="exact"/>
              <w:rPr>
                <w:rFonts w:cs="Arial"/>
                <w:sz w:val="16"/>
                <w:szCs w:val="16"/>
              </w:rPr>
            </w:pPr>
            <w:r w:rsidRPr="00147320">
              <w:rPr>
                <w:rFonts w:cs="Arial"/>
                <w:sz w:val="16"/>
                <w:szCs w:val="16"/>
              </w:rPr>
              <w:t xml:space="preserve">Update rule with </w:t>
            </w:r>
            <w:proofErr w:type="spellStart"/>
            <w:r w:rsidR="00173AE6" w:rsidRPr="00147320">
              <w:rPr>
                <w:rFonts w:cs="Arial"/>
                <w:sz w:val="16"/>
                <w:szCs w:val="16"/>
              </w:rPr>
              <w:t>InvoiceLine</w:t>
            </w:r>
            <w:proofErr w:type="spellEnd"/>
            <w:r w:rsidR="00173AE6" w:rsidRPr="00147320">
              <w:rPr>
                <w:rFonts w:cs="Arial"/>
                <w:sz w:val="16"/>
                <w:szCs w:val="16"/>
              </w:rPr>
              <w:t>/Item/</w:t>
            </w:r>
            <w:proofErr w:type="spellStart"/>
            <w:r w:rsidR="00173AE6"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41DA1" w:rsidRPr="00147320">
              <w:rPr>
                <w:rFonts w:cs="Arial"/>
                <w:sz w:val="16"/>
                <w:szCs w:val="16"/>
              </w:rPr>
              <w:t>,</w:t>
            </w:r>
          </w:p>
          <w:p w14:paraId="4A20DA5A" w14:textId="3F15207B" w:rsidR="00836121" w:rsidRPr="00147320" w:rsidRDefault="00241DA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64E38" w:rsidRPr="00147320">
              <w:rPr>
                <w:rFonts w:cs="Arial"/>
                <w:sz w:val="16"/>
                <w:szCs w:val="16"/>
              </w:rPr>
              <w:t>.</w:t>
            </w:r>
          </w:p>
        </w:tc>
        <w:tc>
          <w:tcPr>
            <w:tcW w:w="992" w:type="dxa"/>
          </w:tcPr>
          <w:p w14:paraId="4A20DA5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rule and message</w:t>
            </w:r>
          </w:p>
        </w:tc>
        <w:tc>
          <w:tcPr>
            <w:tcW w:w="850" w:type="dxa"/>
          </w:tcPr>
          <w:p w14:paraId="4A20DA5C" w14:textId="3D9572C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3" w14:textId="77777777" w:rsidTr="00863855">
        <w:trPr>
          <w:cantSplit/>
          <w:trHeight w:val="20"/>
        </w:trPr>
        <w:tc>
          <w:tcPr>
            <w:tcW w:w="1526" w:type="dxa"/>
            <w:hideMark/>
          </w:tcPr>
          <w:p w14:paraId="4A20DA5E" w14:textId="0DF9A078" w:rsidR="00B6571D" w:rsidRPr="00147320" w:rsidRDefault="00F160D6" w:rsidP="00982B67">
            <w:pPr>
              <w:spacing w:line="220" w:lineRule="exact"/>
              <w:rPr>
                <w:rFonts w:cs="Arial"/>
                <w:b/>
                <w:sz w:val="16"/>
                <w:szCs w:val="16"/>
                <w:u w:val="single"/>
              </w:rPr>
            </w:pPr>
            <w:hyperlink r:id="rId478" w:history="1">
              <w:r w:rsidR="00B6571D" w:rsidRPr="00147320">
                <w:rPr>
                  <w:rStyle w:val="Hyperlink"/>
                  <w:rFonts w:cs="Arial"/>
                  <w:sz w:val="16"/>
                  <w:szCs w:val="16"/>
                </w:rPr>
                <w:t>BR-CO-05</w:t>
              </w:r>
            </w:hyperlink>
          </w:p>
        </w:tc>
        <w:tc>
          <w:tcPr>
            <w:tcW w:w="5174" w:type="dxa"/>
            <w:hideMark/>
          </w:tcPr>
          <w:p w14:paraId="4A20DA5F" w14:textId="77777777" w:rsidR="00B6571D" w:rsidRPr="00147320" w:rsidRDefault="00B6571D" w:rsidP="00982B67">
            <w:pPr>
              <w:spacing w:line="220" w:lineRule="exact"/>
              <w:rPr>
                <w:rFonts w:cs="Arial"/>
                <w:sz w:val="16"/>
                <w:szCs w:val="16"/>
              </w:rPr>
            </w:pPr>
            <w:r w:rsidRPr="00147320">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147320" w:rsidRDefault="00B6571D" w:rsidP="00982B67">
            <w:pPr>
              <w:spacing w:line="220" w:lineRule="exact"/>
              <w:rPr>
                <w:rFonts w:cs="Arial"/>
                <w:sz w:val="16"/>
                <w:szCs w:val="16"/>
              </w:rPr>
            </w:pPr>
          </w:p>
        </w:tc>
        <w:tc>
          <w:tcPr>
            <w:tcW w:w="992" w:type="dxa"/>
          </w:tcPr>
          <w:p w14:paraId="4A20DA6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2" w14:textId="24E4704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64" w14:textId="77777777" w:rsidR="00B6571D" w:rsidRPr="00147320" w:rsidRDefault="00F160D6" w:rsidP="00982B67">
            <w:pPr>
              <w:spacing w:line="220" w:lineRule="exact"/>
              <w:rPr>
                <w:rFonts w:cs="Arial"/>
                <w:b/>
                <w:sz w:val="16"/>
                <w:szCs w:val="16"/>
                <w:u w:val="single"/>
              </w:rPr>
            </w:pPr>
            <w:hyperlink r:id="rId479" w:history="1">
              <w:r w:rsidR="00B6571D" w:rsidRPr="00147320">
                <w:rPr>
                  <w:rStyle w:val="Hyperlink"/>
                  <w:rFonts w:cs="Arial"/>
                  <w:sz w:val="16"/>
                  <w:szCs w:val="16"/>
                </w:rPr>
                <w:t>BR-CO-06</w:t>
              </w:r>
            </w:hyperlink>
          </w:p>
        </w:tc>
        <w:tc>
          <w:tcPr>
            <w:tcW w:w="5174" w:type="dxa"/>
            <w:hideMark/>
          </w:tcPr>
          <w:p w14:paraId="4A20DA65" w14:textId="77777777" w:rsidR="00B6571D" w:rsidRPr="00147320" w:rsidRDefault="00B6571D" w:rsidP="00982B67">
            <w:pPr>
              <w:spacing w:line="220" w:lineRule="exact"/>
              <w:rPr>
                <w:rFonts w:cs="Arial"/>
                <w:sz w:val="16"/>
                <w:szCs w:val="16"/>
              </w:rPr>
            </w:pPr>
            <w:r w:rsidRPr="00147320">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147320" w:rsidRDefault="00B6571D" w:rsidP="00982B67">
            <w:pPr>
              <w:spacing w:line="220" w:lineRule="exact"/>
              <w:rPr>
                <w:rFonts w:cs="Arial"/>
                <w:sz w:val="16"/>
                <w:szCs w:val="16"/>
              </w:rPr>
            </w:pPr>
          </w:p>
        </w:tc>
        <w:tc>
          <w:tcPr>
            <w:tcW w:w="992" w:type="dxa"/>
          </w:tcPr>
          <w:p w14:paraId="4A20DA6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8" w14:textId="322CE0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F" w14:textId="77777777" w:rsidTr="00863855">
        <w:trPr>
          <w:cantSplit/>
          <w:trHeight w:val="20"/>
        </w:trPr>
        <w:tc>
          <w:tcPr>
            <w:tcW w:w="1526" w:type="dxa"/>
            <w:hideMark/>
          </w:tcPr>
          <w:p w14:paraId="4A20DA6A" w14:textId="77777777" w:rsidR="00B6571D" w:rsidRPr="00147320" w:rsidRDefault="00F160D6" w:rsidP="00982B67">
            <w:pPr>
              <w:spacing w:line="220" w:lineRule="exact"/>
              <w:rPr>
                <w:rFonts w:cs="Arial"/>
                <w:b/>
                <w:sz w:val="16"/>
                <w:szCs w:val="16"/>
                <w:u w:val="single"/>
              </w:rPr>
            </w:pPr>
            <w:hyperlink r:id="rId480" w:history="1">
              <w:r w:rsidR="00B6571D" w:rsidRPr="00147320">
                <w:rPr>
                  <w:rStyle w:val="Hyperlink"/>
                  <w:rFonts w:cs="Arial"/>
                  <w:sz w:val="16"/>
                  <w:szCs w:val="16"/>
                </w:rPr>
                <w:t>BR-CO-07</w:t>
              </w:r>
            </w:hyperlink>
          </w:p>
        </w:tc>
        <w:tc>
          <w:tcPr>
            <w:tcW w:w="5174" w:type="dxa"/>
            <w:hideMark/>
          </w:tcPr>
          <w:p w14:paraId="4A20DA6B" w14:textId="77777777" w:rsidR="00B6571D" w:rsidRPr="00147320" w:rsidRDefault="00B6571D" w:rsidP="00982B67">
            <w:pPr>
              <w:spacing w:line="220" w:lineRule="exact"/>
              <w:rPr>
                <w:rFonts w:cs="Arial"/>
                <w:sz w:val="16"/>
                <w:szCs w:val="16"/>
              </w:rPr>
            </w:pPr>
            <w:r w:rsidRPr="00147320">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147320" w:rsidRDefault="00B6571D" w:rsidP="00982B67">
            <w:pPr>
              <w:spacing w:line="220" w:lineRule="exact"/>
              <w:rPr>
                <w:rFonts w:cs="Arial"/>
                <w:sz w:val="16"/>
                <w:szCs w:val="16"/>
              </w:rPr>
            </w:pPr>
          </w:p>
        </w:tc>
        <w:tc>
          <w:tcPr>
            <w:tcW w:w="992" w:type="dxa"/>
          </w:tcPr>
          <w:p w14:paraId="4A20DA6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E" w14:textId="5DA1B9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70" w14:textId="77777777" w:rsidR="00B6571D" w:rsidRPr="00147320" w:rsidRDefault="00F160D6" w:rsidP="00982B67">
            <w:pPr>
              <w:spacing w:line="220" w:lineRule="exact"/>
              <w:rPr>
                <w:rFonts w:cs="Arial"/>
                <w:b/>
                <w:sz w:val="16"/>
                <w:szCs w:val="16"/>
                <w:u w:val="single"/>
              </w:rPr>
            </w:pPr>
            <w:hyperlink r:id="rId481" w:history="1">
              <w:r w:rsidR="00B6571D" w:rsidRPr="00147320">
                <w:rPr>
                  <w:rStyle w:val="Hyperlink"/>
                  <w:rFonts w:cs="Arial"/>
                  <w:sz w:val="16"/>
                  <w:szCs w:val="16"/>
                </w:rPr>
                <w:t>BR-CO-08</w:t>
              </w:r>
            </w:hyperlink>
          </w:p>
        </w:tc>
        <w:tc>
          <w:tcPr>
            <w:tcW w:w="5174" w:type="dxa"/>
            <w:hideMark/>
          </w:tcPr>
          <w:p w14:paraId="4A20DA71" w14:textId="77777777" w:rsidR="00B6571D" w:rsidRPr="00147320" w:rsidRDefault="00B6571D" w:rsidP="00982B67">
            <w:pPr>
              <w:spacing w:line="220" w:lineRule="exact"/>
              <w:rPr>
                <w:rFonts w:cs="Arial"/>
                <w:sz w:val="16"/>
                <w:szCs w:val="16"/>
              </w:rPr>
            </w:pPr>
            <w:r w:rsidRPr="00147320">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147320" w:rsidRDefault="00B6571D" w:rsidP="00982B67">
            <w:pPr>
              <w:spacing w:line="220" w:lineRule="exact"/>
              <w:rPr>
                <w:rFonts w:cs="Arial"/>
                <w:sz w:val="16"/>
                <w:szCs w:val="16"/>
              </w:rPr>
            </w:pPr>
          </w:p>
        </w:tc>
        <w:tc>
          <w:tcPr>
            <w:tcW w:w="992" w:type="dxa"/>
          </w:tcPr>
          <w:p w14:paraId="4A20DA7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74" w14:textId="6D306C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B" w14:textId="77777777" w:rsidTr="00863855">
        <w:trPr>
          <w:cantSplit/>
          <w:trHeight w:val="20"/>
        </w:trPr>
        <w:tc>
          <w:tcPr>
            <w:tcW w:w="1526" w:type="dxa"/>
          </w:tcPr>
          <w:p w14:paraId="4A20DA76" w14:textId="77777777" w:rsidR="00B6571D" w:rsidRPr="00147320" w:rsidRDefault="00F160D6" w:rsidP="00982B67">
            <w:pPr>
              <w:spacing w:line="220" w:lineRule="exact"/>
              <w:rPr>
                <w:rFonts w:cs="Arial"/>
                <w:b/>
                <w:sz w:val="16"/>
                <w:szCs w:val="16"/>
                <w:u w:val="single"/>
              </w:rPr>
            </w:pPr>
            <w:hyperlink r:id="rId482" w:history="1">
              <w:r w:rsidR="00B6571D" w:rsidRPr="00147320">
                <w:rPr>
                  <w:rStyle w:val="Hyperlink"/>
                  <w:rFonts w:cs="Arial"/>
                  <w:sz w:val="16"/>
                  <w:szCs w:val="16"/>
                </w:rPr>
                <w:t>BR-CO-09</w:t>
              </w:r>
            </w:hyperlink>
          </w:p>
        </w:tc>
        <w:tc>
          <w:tcPr>
            <w:tcW w:w="5174" w:type="dxa"/>
          </w:tcPr>
          <w:p w14:paraId="4A20DA77" w14:textId="77777777" w:rsidR="00B6571D" w:rsidRPr="00147320" w:rsidRDefault="00B6571D" w:rsidP="00982B67">
            <w:pPr>
              <w:spacing w:line="220" w:lineRule="exact"/>
              <w:rPr>
                <w:rFonts w:cs="Arial"/>
                <w:sz w:val="16"/>
                <w:szCs w:val="16"/>
              </w:rPr>
            </w:pPr>
            <w:r w:rsidRPr="00147320">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147320" w:rsidRDefault="00B6571D" w:rsidP="00982B67">
            <w:pPr>
              <w:spacing w:line="220" w:lineRule="exact"/>
              <w:rPr>
                <w:rFonts w:cs="Arial"/>
                <w:sz w:val="16"/>
                <w:szCs w:val="16"/>
              </w:rPr>
            </w:pPr>
          </w:p>
        </w:tc>
        <w:tc>
          <w:tcPr>
            <w:tcW w:w="992" w:type="dxa"/>
          </w:tcPr>
          <w:p w14:paraId="4A20DA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7A" w14:textId="240D4BD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7C" w14:textId="77777777" w:rsidR="00B6571D" w:rsidRPr="00147320" w:rsidRDefault="00F160D6" w:rsidP="00982B67">
            <w:pPr>
              <w:spacing w:line="220" w:lineRule="exact"/>
              <w:rPr>
                <w:rFonts w:cs="Arial"/>
                <w:b/>
                <w:sz w:val="16"/>
                <w:szCs w:val="16"/>
                <w:u w:val="single"/>
              </w:rPr>
            </w:pPr>
            <w:hyperlink r:id="rId483" w:history="1">
              <w:r w:rsidR="00B6571D" w:rsidRPr="00147320">
                <w:rPr>
                  <w:rStyle w:val="Hyperlink"/>
                  <w:rFonts w:cs="Arial"/>
                  <w:sz w:val="16"/>
                  <w:szCs w:val="16"/>
                </w:rPr>
                <w:t>BR-CO-10</w:t>
              </w:r>
            </w:hyperlink>
          </w:p>
        </w:tc>
        <w:tc>
          <w:tcPr>
            <w:tcW w:w="5174" w:type="dxa"/>
            <w:hideMark/>
          </w:tcPr>
          <w:p w14:paraId="4A20DA7D" w14:textId="77777777" w:rsidR="00B6571D" w:rsidRPr="00147320" w:rsidRDefault="00B6571D" w:rsidP="00982B67">
            <w:pPr>
              <w:spacing w:line="220" w:lineRule="exact"/>
              <w:rPr>
                <w:rFonts w:cs="Arial"/>
                <w:sz w:val="16"/>
                <w:szCs w:val="16"/>
              </w:rPr>
            </w:pPr>
            <w:r w:rsidRPr="00147320">
              <w:rPr>
                <w:rFonts w:cs="Arial"/>
                <w:sz w:val="16"/>
                <w:szCs w:val="16"/>
              </w:rPr>
              <w:t>[BR-CO-10]-Sum of Invoice line net amount (BT-106) = Σ Invoice line net amount (BT-131).</w:t>
            </w:r>
          </w:p>
        </w:tc>
        <w:tc>
          <w:tcPr>
            <w:tcW w:w="5174" w:type="dxa"/>
          </w:tcPr>
          <w:p w14:paraId="4A20DA7E" w14:textId="77777777" w:rsidR="00B6571D" w:rsidRPr="00147320" w:rsidRDefault="00B6571D" w:rsidP="00982B67">
            <w:pPr>
              <w:spacing w:line="220" w:lineRule="exact"/>
              <w:rPr>
                <w:rFonts w:cs="Arial"/>
                <w:sz w:val="16"/>
                <w:szCs w:val="16"/>
              </w:rPr>
            </w:pPr>
          </w:p>
        </w:tc>
        <w:tc>
          <w:tcPr>
            <w:tcW w:w="992" w:type="dxa"/>
          </w:tcPr>
          <w:p w14:paraId="4A20DA7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0" w14:textId="682BCA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7" w14:textId="77777777" w:rsidTr="00863855">
        <w:trPr>
          <w:cantSplit/>
          <w:trHeight w:val="20"/>
        </w:trPr>
        <w:tc>
          <w:tcPr>
            <w:tcW w:w="1526" w:type="dxa"/>
            <w:hideMark/>
          </w:tcPr>
          <w:p w14:paraId="4A20DA82" w14:textId="77777777" w:rsidR="00B6571D" w:rsidRPr="00147320" w:rsidRDefault="00F160D6" w:rsidP="00982B67">
            <w:pPr>
              <w:spacing w:line="220" w:lineRule="exact"/>
              <w:rPr>
                <w:rFonts w:cs="Arial"/>
                <w:b/>
                <w:sz w:val="16"/>
                <w:szCs w:val="16"/>
                <w:u w:val="single"/>
              </w:rPr>
            </w:pPr>
            <w:hyperlink r:id="rId484" w:history="1">
              <w:r w:rsidR="00B6571D" w:rsidRPr="00147320">
                <w:rPr>
                  <w:rStyle w:val="Hyperlink"/>
                  <w:rFonts w:cs="Arial"/>
                  <w:sz w:val="16"/>
                  <w:szCs w:val="16"/>
                </w:rPr>
                <w:t>BR-CO-11</w:t>
              </w:r>
            </w:hyperlink>
          </w:p>
        </w:tc>
        <w:tc>
          <w:tcPr>
            <w:tcW w:w="5174" w:type="dxa"/>
            <w:hideMark/>
          </w:tcPr>
          <w:p w14:paraId="4A20DA83" w14:textId="77777777" w:rsidR="00B6571D" w:rsidRPr="00147320" w:rsidRDefault="00B6571D" w:rsidP="00982B67">
            <w:pPr>
              <w:spacing w:line="220" w:lineRule="exact"/>
              <w:rPr>
                <w:rFonts w:cs="Arial"/>
                <w:sz w:val="16"/>
                <w:szCs w:val="16"/>
              </w:rPr>
            </w:pPr>
            <w:r w:rsidRPr="00147320">
              <w:rPr>
                <w:rFonts w:cs="Arial"/>
                <w:sz w:val="16"/>
                <w:szCs w:val="16"/>
              </w:rPr>
              <w:t>[BR-CO-11]-Sum of allowances on document level (BT-107) = Σ Document level allowance amount (BT-92).</w:t>
            </w:r>
          </w:p>
        </w:tc>
        <w:tc>
          <w:tcPr>
            <w:tcW w:w="5174" w:type="dxa"/>
          </w:tcPr>
          <w:p w14:paraId="4A20DA84" w14:textId="77777777" w:rsidR="00B6571D" w:rsidRPr="00147320" w:rsidRDefault="00B6571D" w:rsidP="00982B67">
            <w:pPr>
              <w:spacing w:line="220" w:lineRule="exact"/>
              <w:rPr>
                <w:rFonts w:cs="Arial"/>
                <w:sz w:val="16"/>
                <w:szCs w:val="16"/>
              </w:rPr>
            </w:pPr>
          </w:p>
        </w:tc>
        <w:tc>
          <w:tcPr>
            <w:tcW w:w="992" w:type="dxa"/>
          </w:tcPr>
          <w:p w14:paraId="4A20DA8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6" w14:textId="3A6089B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88" w14:textId="77777777" w:rsidR="00B6571D" w:rsidRPr="00147320" w:rsidRDefault="00F160D6" w:rsidP="00982B67">
            <w:pPr>
              <w:spacing w:line="220" w:lineRule="exact"/>
              <w:rPr>
                <w:rFonts w:cs="Arial"/>
                <w:b/>
                <w:sz w:val="16"/>
                <w:szCs w:val="16"/>
                <w:u w:val="single"/>
              </w:rPr>
            </w:pPr>
            <w:hyperlink r:id="rId485" w:history="1">
              <w:r w:rsidR="00B6571D" w:rsidRPr="00147320">
                <w:rPr>
                  <w:rStyle w:val="Hyperlink"/>
                  <w:rFonts w:cs="Arial"/>
                  <w:sz w:val="16"/>
                  <w:szCs w:val="16"/>
                </w:rPr>
                <w:t>BR-CO-12</w:t>
              </w:r>
            </w:hyperlink>
          </w:p>
        </w:tc>
        <w:tc>
          <w:tcPr>
            <w:tcW w:w="5174" w:type="dxa"/>
            <w:hideMark/>
          </w:tcPr>
          <w:p w14:paraId="4A20DA89" w14:textId="77777777" w:rsidR="00B6571D" w:rsidRPr="00147320" w:rsidRDefault="00B6571D" w:rsidP="00982B67">
            <w:pPr>
              <w:spacing w:line="220" w:lineRule="exact"/>
              <w:rPr>
                <w:rFonts w:cs="Arial"/>
                <w:sz w:val="16"/>
                <w:szCs w:val="16"/>
              </w:rPr>
            </w:pPr>
            <w:r w:rsidRPr="00147320">
              <w:rPr>
                <w:rFonts w:cs="Arial"/>
                <w:sz w:val="16"/>
                <w:szCs w:val="16"/>
              </w:rPr>
              <w:t>[BR-CO-12]-Sum of charges on document level (BT-108) = Σ Document level charge amount (BT-99).</w:t>
            </w:r>
          </w:p>
        </w:tc>
        <w:tc>
          <w:tcPr>
            <w:tcW w:w="5174" w:type="dxa"/>
          </w:tcPr>
          <w:p w14:paraId="4A20DA8A" w14:textId="77777777" w:rsidR="00B6571D" w:rsidRPr="00147320" w:rsidRDefault="00B6571D" w:rsidP="00982B67">
            <w:pPr>
              <w:spacing w:line="220" w:lineRule="exact"/>
              <w:rPr>
                <w:rFonts w:cs="Arial"/>
                <w:sz w:val="16"/>
                <w:szCs w:val="16"/>
              </w:rPr>
            </w:pPr>
          </w:p>
        </w:tc>
        <w:tc>
          <w:tcPr>
            <w:tcW w:w="992" w:type="dxa"/>
          </w:tcPr>
          <w:p w14:paraId="4A20DA8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C" w14:textId="296459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3" w14:textId="77777777" w:rsidTr="00863855">
        <w:trPr>
          <w:cantSplit/>
          <w:trHeight w:val="20"/>
        </w:trPr>
        <w:tc>
          <w:tcPr>
            <w:tcW w:w="1526" w:type="dxa"/>
          </w:tcPr>
          <w:p w14:paraId="4A20DA8E" w14:textId="77777777" w:rsidR="00B6571D" w:rsidRPr="00147320" w:rsidRDefault="00F160D6" w:rsidP="00982B67">
            <w:pPr>
              <w:spacing w:line="220" w:lineRule="exact"/>
              <w:rPr>
                <w:rFonts w:cs="Arial"/>
                <w:b/>
                <w:sz w:val="16"/>
                <w:szCs w:val="16"/>
                <w:u w:val="single"/>
              </w:rPr>
            </w:pPr>
            <w:hyperlink r:id="rId486" w:history="1">
              <w:r w:rsidR="00B6571D" w:rsidRPr="00147320">
                <w:rPr>
                  <w:rStyle w:val="Hyperlink"/>
                  <w:rFonts w:cs="Arial"/>
                  <w:sz w:val="16"/>
                  <w:szCs w:val="16"/>
                </w:rPr>
                <w:t>BR-CO-13</w:t>
              </w:r>
            </w:hyperlink>
          </w:p>
        </w:tc>
        <w:tc>
          <w:tcPr>
            <w:tcW w:w="5174" w:type="dxa"/>
          </w:tcPr>
          <w:p w14:paraId="4A20DA8F" w14:textId="77777777" w:rsidR="00B6571D" w:rsidRPr="00147320" w:rsidRDefault="00B6571D" w:rsidP="00982B67">
            <w:pPr>
              <w:spacing w:line="220" w:lineRule="exact"/>
              <w:rPr>
                <w:rFonts w:cs="Arial"/>
                <w:sz w:val="16"/>
                <w:szCs w:val="16"/>
              </w:rPr>
            </w:pPr>
            <w:r w:rsidRPr="00147320">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147320" w:rsidRDefault="00B6571D" w:rsidP="00982B67">
            <w:pPr>
              <w:spacing w:line="220" w:lineRule="exact"/>
              <w:rPr>
                <w:rFonts w:cs="Arial"/>
                <w:sz w:val="16"/>
                <w:szCs w:val="16"/>
              </w:rPr>
            </w:pPr>
            <w:r w:rsidRPr="00147320">
              <w:rPr>
                <w:rFonts w:cs="Arial"/>
                <w:sz w:val="16"/>
                <w:szCs w:val="16"/>
              </w:rPr>
              <w:t>[BR-CO-13-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2" w14:textId="03E7909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94" w14:textId="77777777" w:rsidR="00B6571D" w:rsidRPr="00147320" w:rsidRDefault="00F160D6" w:rsidP="00982B67">
            <w:pPr>
              <w:spacing w:line="220" w:lineRule="exact"/>
              <w:rPr>
                <w:rFonts w:cs="Arial"/>
                <w:b/>
                <w:sz w:val="16"/>
                <w:szCs w:val="16"/>
                <w:u w:val="single"/>
              </w:rPr>
            </w:pPr>
            <w:hyperlink r:id="rId487" w:history="1">
              <w:r w:rsidR="00B6571D" w:rsidRPr="00147320">
                <w:rPr>
                  <w:rStyle w:val="Hyperlink"/>
                  <w:rFonts w:cs="Arial"/>
                  <w:sz w:val="16"/>
                  <w:szCs w:val="16"/>
                </w:rPr>
                <w:t>BR-CO-14</w:t>
              </w:r>
            </w:hyperlink>
          </w:p>
        </w:tc>
        <w:tc>
          <w:tcPr>
            <w:tcW w:w="5174" w:type="dxa"/>
          </w:tcPr>
          <w:p w14:paraId="4A20DA95" w14:textId="77777777" w:rsidR="00B6571D" w:rsidRPr="00147320" w:rsidRDefault="00B6571D" w:rsidP="00982B67">
            <w:pPr>
              <w:spacing w:line="220" w:lineRule="exact"/>
              <w:rPr>
                <w:rFonts w:cs="Arial"/>
                <w:sz w:val="16"/>
                <w:szCs w:val="16"/>
              </w:rPr>
            </w:pPr>
            <w:r w:rsidRPr="00147320">
              <w:rPr>
                <w:rFonts w:cs="Arial"/>
                <w:sz w:val="16"/>
                <w:szCs w:val="16"/>
              </w:rPr>
              <w:t>[BR-CO-14]-Invoice total VAT amount (BT-110) = Σ VAT category tax amount (BT-117).</w:t>
            </w:r>
          </w:p>
        </w:tc>
        <w:tc>
          <w:tcPr>
            <w:tcW w:w="5174" w:type="dxa"/>
          </w:tcPr>
          <w:p w14:paraId="4A20DA96" w14:textId="77777777" w:rsidR="00B6571D" w:rsidRPr="00147320" w:rsidRDefault="00B6571D" w:rsidP="00982B67">
            <w:pPr>
              <w:spacing w:line="220" w:lineRule="exact"/>
              <w:rPr>
                <w:rFonts w:cs="Arial"/>
                <w:sz w:val="16"/>
                <w:szCs w:val="16"/>
              </w:rPr>
            </w:pPr>
            <w:r w:rsidRPr="00147320">
              <w:rPr>
                <w:rFonts w:cs="Arial"/>
                <w:sz w:val="16"/>
                <w:szCs w:val="16"/>
              </w:rPr>
              <w:t>[BR-CO-14-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Tax amount (BT-110) = Σ Tax category tax amount (BT-117).</w:t>
            </w:r>
          </w:p>
        </w:tc>
        <w:tc>
          <w:tcPr>
            <w:tcW w:w="992" w:type="dxa"/>
          </w:tcPr>
          <w:p w14:paraId="4A20DA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8" w14:textId="2A7EAE7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F" w14:textId="77777777" w:rsidTr="00863855">
        <w:trPr>
          <w:cantSplit/>
          <w:trHeight w:val="20"/>
        </w:trPr>
        <w:tc>
          <w:tcPr>
            <w:tcW w:w="1526" w:type="dxa"/>
          </w:tcPr>
          <w:p w14:paraId="4A20DA9A" w14:textId="77777777" w:rsidR="00B6571D" w:rsidRPr="00147320" w:rsidRDefault="00F160D6" w:rsidP="00982B67">
            <w:pPr>
              <w:spacing w:line="220" w:lineRule="exact"/>
              <w:rPr>
                <w:rFonts w:cs="Arial"/>
                <w:b/>
                <w:sz w:val="16"/>
                <w:szCs w:val="16"/>
                <w:u w:val="single"/>
              </w:rPr>
            </w:pPr>
            <w:hyperlink r:id="rId488" w:history="1">
              <w:r w:rsidR="00B6571D" w:rsidRPr="00147320">
                <w:rPr>
                  <w:rStyle w:val="Hyperlink"/>
                  <w:rFonts w:cs="Arial"/>
                  <w:sz w:val="16"/>
                  <w:szCs w:val="16"/>
                </w:rPr>
                <w:t>BR-CO-15</w:t>
              </w:r>
            </w:hyperlink>
          </w:p>
        </w:tc>
        <w:tc>
          <w:tcPr>
            <w:tcW w:w="5174" w:type="dxa"/>
          </w:tcPr>
          <w:p w14:paraId="4A20DA9B" w14:textId="77777777" w:rsidR="00B6571D" w:rsidRPr="00147320" w:rsidRDefault="00B6571D" w:rsidP="00982B67">
            <w:pPr>
              <w:spacing w:line="220" w:lineRule="exact"/>
              <w:rPr>
                <w:rFonts w:cs="Arial"/>
                <w:sz w:val="16"/>
                <w:szCs w:val="16"/>
              </w:rPr>
            </w:pPr>
            <w:r w:rsidRPr="00147320">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147320" w:rsidRDefault="00B6571D" w:rsidP="00982B67">
            <w:pPr>
              <w:spacing w:line="220" w:lineRule="exact"/>
              <w:rPr>
                <w:rFonts w:cs="Arial"/>
                <w:sz w:val="16"/>
                <w:szCs w:val="16"/>
              </w:rPr>
            </w:pPr>
            <w:r w:rsidRPr="00147320">
              <w:rPr>
                <w:rFonts w:cs="Arial"/>
                <w:sz w:val="16"/>
                <w:szCs w:val="16"/>
              </w:rPr>
              <w:t>[BR-CO-15-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 Tax (BT-112) = Invoice total amount without Tax (BT-109) + Invoice total Tax amount (BT-110).</w:t>
            </w:r>
          </w:p>
        </w:tc>
        <w:tc>
          <w:tcPr>
            <w:tcW w:w="992" w:type="dxa"/>
          </w:tcPr>
          <w:p w14:paraId="4A20DA9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E" w14:textId="215F06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0" w14:textId="77777777" w:rsidR="00B6571D" w:rsidRPr="00147320" w:rsidRDefault="00F160D6" w:rsidP="00982B67">
            <w:pPr>
              <w:spacing w:line="220" w:lineRule="exact"/>
              <w:rPr>
                <w:rFonts w:cs="Arial"/>
                <w:b/>
                <w:sz w:val="16"/>
                <w:szCs w:val="16"/>
                <w:u w:val="single"/>
              </w:rPr>
            </w:pPr>
            <w:hyperlink r:id="rId489" w:history="1">
              <w:r w:rsidR="00B6571D" w:rsidRPr="00147320">
                <w:rPr>
                  <w:rStyle w:val="Hyperlink"/>
                  <w:rFonts w:cs="Arial"/>
                  <w:sz w:val="16"/>
                  <w:szCs w:val="16"/>
                </w:rPr>
                <w:t>BR-CO-16</w:t>
              </w:r>
            </w:hyperlink>
          </w:p>
        </w:tc>
        <w:tc>
          <w:tcPr>
            <w:tcW w:w="5174" w:type="dxa"/>
          </w:tcPr>
          <w:p w14:paraId="4A20DAA1" w14:textId="77777777" w:rsidR="00B6571D" w:rsidRPr="00147320" w:rsidRDefault="00B6571D" w:rsidP="00982B67">
            <w:pPr>
              <w:spacing w:line="220" w:lineRule="exact"/>
              <w:rPr>
                <w:rFonts w:cs="Arial"/>
                <w:sz w:val="16"/>
                <w:szCs w:val="16"/>
              </w:rPr>
            </w:pPr>
            <w:r w:rsidRPr="00147320">
              <w:rPr>
                <w:rFonts w:cs="Arial"/>
                <w:sz w:val="16"/>
                <w:szCs w:val="16"/>
              </w:rPr>
              <w:t>[BR-CO-16]-Amount due for payment (BT-115) = Invoice total amount with VAT (BT-112) -Paid amount (BT-113) +Rounding amount (BT-114).</w:t>
            </w:r>
          </w:p>
        </w:tc>
        <w:tc>
          <w:tcPr>
            <w:tcW w:w="5174" w:type="dxa"/>
          </w:tcPr>
          <w:p w14:paraId="4A20DAA2" w14:textId="77777777" w:rsidR="00B6571D" w:rsidRPr="00147320" w:rsidRDefault="00B6571D" w:rsidP="00982B67">
            <w:pPr>
              <w:spacing w:line="220" w:lineRule="exact"/>
              <w:rPr>
                <w:rFonts w:cs="Arial"/>
                <w:sz w:val="16"/>
                <w:szCs w:val="16"/>
              </w:rPr>
            </w:pPr>
            <w:r w:rsidRPr="00147320">
              <w:rPr>
                <w:rFonts w:cs="Arial"/>
                <w:sz w:val="16"/>
                <w:szCs w:val="16"/>
              </w:rPr>
              <w:t>[BR-CO-16-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]-Amount due for payment (BT-115) = Invoice total amount with Tax (BT-112) -Paid amount (BT-113) +Rounding amount (BT-114).</w:t>
            </w:r>
          </w:p>
        </w:tc>
        <w:tc>
          <w:tcPr>
            <w:tcW w:w="992" w:type="dxa"/>
          </w:tcPr>
          <w:p w14:paraId="4A20DAA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A4" w14:textId="27A2784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D" w14:textId="77777777" w:rsidTr="00863855">
        <w:trPr>
          <w:cantSplit/>
          <w:trHeight w:val="20"/>
        </w:trPr>
        <w:tc>
          <w:tcPr>
            <w:tcW w:w="1526" w:type="dxa"/>
          </w:tcPr>
          <w:p w14:paraId="4A20DAA6" w14:textId="77777777" w:rsidR="00B6571D" w:rsidRPr="00147320" w:rsidRDefault="00F160D6" w:rsidP="00982B67">
            <w:pPr>
              <w:spacing w:line="220" w:lineRule="exact"/>
              <w:rPr>
                <w:rFonts w:cs="Arial"/>
                <w:b/>
                <w:sz w:val="16"/>
                <w:szCs w:val="16"/>
                <w:u w:val="single"/>
              </w:rPr>
            </w:pPr>
            <w:hyperlink r:id="rId490" w:history="1">
              <w:r w:rsidR="00B6571D" w:rsidRPr="00147320">
                <w:rPr>
                  <w:rStyle w:val="Hyperlink"/>
                  <w:rFonts w:cs="Arial"/>
                  <w:sz w:val="16"/>
                  <w:szCs w:val="16"/>
                </w:rPr>
                <w:t>BR-CO-17</w:t>
              </w:r>
            </w:hyperlink>
          </w:p>
        </w:tc>
        <w:tc>
          <w:tcPr>
            <w:tcW w:w="5174" w:type="dxa"/>
          </w:tcPr>
          <w:p w14:paraId="4A20DAA7" w14:textId="77777777" w:rsidR="00B6571D" w:rsidRPr="00147320" w:rsidRDefault="00B6571D" w:rsidP="00982B67">
            <w:pPr>
              <w:spacing w:line="220" w:lineRule="exact"/>
              <w:rPr>
                <w:rFonts w:cs="Arial"/>
                <w:sz w:val="16"/>
                <w:szCs w:val="16"/>
              </w:rPr>
            </w:pPr>
            <w:r w:rsidRPr="00147320">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Pr="00147320" w:rsidRDefault="00B6571D" w:rsidP="00982B67">
            <w:pPr>
              <w:spacing w:line="220" w:lineRule="exact"/>
              <w:rPr>
                <w:rFonts w:cs="Arial"/>
                <w:sz w:val="16"/>
                <w:szCs w:val="16"/>
              </w:rPr>
            </w:pPr>
            <w:r w:rsidRPr="00147320">
              <w:rPr>
                <w:rFonts w:cs="Arial"/>
                <w:sz w:val="16"/>
                <w:szCs w:val="16"/>
              </w:rPr>
              <w:t>[BR-CO-17-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category tax amount (BT-117) = Tax category taxable amount (BT-116) x (Tax category rate (BT-119) / 100), rounded to two decimals.</w:t>
            </w:r>
          </w:p>
          <w:p w14:paraId="4A20DAA9" w14:textId="77777777" w:rsidR="0056542D" w:rsidRPr="00147320" w:rsidRDefault="0056542D" w:rsidP="00982B67">
            <w:pPr>
              <w:spacing w:line="220" w:lineRule="exact"/>
              <w:rPr>
                <w:rFonts w:cs="Arial"/>
                <w:b/>
                <w:sz w:val="16"/>
                <w:szCs w:val="16"/>
              </w:rPr>
            </w:pPr>
            <w:r w:rsidRPr="00147320">
              <w:rPr>
                <w:rFonts w:cs="Arial"/>
                <w:b/>
                <w:sz w:val="16"/>
                <w:szCs w:val="16"/>
              </w:rPr>
              <w:t>Rule:</w:t>
            </w:r>
          </w:p>
          <w:p w14:paraId="3D088697" w14:textId="7E6D5725" w:rsidR="00FA17C0" w:rsidRPr="00147320" w:rsidRDefault="0056542D" w:rsidP="00982B67">
            <w:pPr>
              <w:spacing w:line="220" w:lineRule="exact"/>
              <w:rPr>
                <w:rFonts w:cs="Arial"/>
                <w:sz w:val="16"/>
                <w:szCs w:val="16"/>
              </w:rPr>
            </w:pPr>
            <w:r w:rsidRPr="00147320">
              <w:rPr>
                <w:rFonts w:cs="Arial"/>
                <w:sz w:val="16"/>
                <w:szCs w:val="16"/>
              </w:rPr>
              <w:t xml:space="preserve">Update rule </w:t>
            </w:r>
            <w:r w:rsidR="00FA17C0" w:rsidRPr="00147320">
              <w:rPr>
                <w:rFonts w:cs="Arial"/>
                <w:sz w:val="16"/>
                <w:szCs w:val="16"/>
              </w:rPr>
              <w:t>with</w:t>
            </w:r>
          </w:p>
          <w:p w14:paraId="4A20DAAA" w14:textId="0ABAD9D1" w:rsidR="0056542D" w:rsidRPr="00147320" w:rsidRDefault="00FA17C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56542D" w:rsidRPr="00147320">
              <w:rPr>
                <w:rFonts w:cs="Arial"/>
                <w:sz w:val="16"/>
                <w:szCs w:val="16"/>
              </w:rPr>
              <w:t>/</w:t>
            </w:r>
            <w:proofErr w:type="spellStart"/>
            <w:r w:rsidR="0056542D" w:rsidRPr="00147320">
              <w:rPr>
                <w:rFonts w:cs="Arial"/>
                <w:sz w:val="16"/>
                <w:szCs w:val="16"/>
              </w:rPr>
              <w:t>TaxScheme</w:t>
            </w:r>
            <w:proofErr w:type="spellEnd"/>
            <w:r w:rsidR="0056542D" w:rsidRPr="00147320">
              <w:rPr>
                <w:rFonts w:cs="Arial"/>
                <w:sz w:val="16"/>
                <w:szCs w:val="16"/>
              </w:rPr>
              <w:t xml:space="preserve">/ID = </w:t>
            </w:r>
            <w:r w:rsidR="00A57CB4" w:rsidRPr="00147320">
              <w:rPr>
                <w:rFonts w:cs="Arial"/>
                <w:sz w:val="16"/>
                <w:szCs w:val="16"/>
              </w:rPr>
              <w:t>“</w:t>
            </w:r>
            <w:r w:rsidR="0056542D"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AA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6542D" w:rsidRPr="00147320">
              <w:rPr>
                <w:rFonts w:cs="Arial"/>
                <w:sz w:val="16"/>
                <w:szCs w:val="16"/>
              </w:rPr>
              <w:t xml:space="preserve"> rule and message</w:t>
            </w:r>
          </w:p>
        </w:tc>
        <w:tc>
          <w:tcPr>
            <w:tcW w:w="850" w:type="dxa"/>
          </w:tcPr>
          <w:p w14:paraId="4A20DAAC" w14:textId="2EDBBE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E" w14:textId="77777777" w:rsidR="00B6571D" w:rsidRPr="00147320" w:rsidRDefault="00F160D6" w:rsidP="00982B67">
            <w:pPr>
              <w:spacing w:line="220" w:lineRule="exact"/>
              <w:rPr>
                <w:rFonts w:cs="Arial"/>
                <w:b/>
                <w:sz w:val="16"/>
                <w:szCs w:val="16"/>
                <w:u w:val="single"/>
              </w:rPr>
            </w:pPr>
            <w:hyperlink r:id="rId491" w:history="1">
              <w:r w:rsidR="00B6571D" w:rsidRPr="00147320">
                <w:rPr>
                  <w:rStyle w:val="Hyperlink"/>
                  <w:rFonts w:cs="Arial"/>
                  <w:sz w:val="16"/>
                  <w:szCs w:val="16"/>
                </w:rPr>
                <w:t>BR-CO-18</w:t>
              </w:r>
            </w:hyperlink>
          </w:p>
        </w:tc>
        <w:tc>
          <w:tcPr>
            <w:tcW w:w="5174" w:type="dxa"/>
          </w:tcPr>
          <w:p w14:paraId="4A20DAAF" w14:textId="77777777" w:rsidR="00B6571D" w:rsidRPr="00147320" w:rsidRDefault="00B6571D" w:rsidP="00982B67">
            <w:pPr>
              <w:spacing w:line="220" w:lineRule="exact"/>
              <w:rPr>
                <w:rFonts w:cs="Arial"/>
                <w:sz w:val="16"/>
                <w:szCs w:val="16"/>
              </w:rPr>
            </w:pPr>
            <w:r w:rsidRPr="00147320">
              <w:rPr>
                <w:rFonts w:cs="Arial"/>
                <w:sz w:val="16"/>
                <w:szCs w:val="16"/>
              </w:rPr>
              <w:t xml:space="preserve">[BR-CO-18]-An Invoice shall at least have one </w:t>
            </w:r>
            <w:proofErr w:type="spellStart"/>
            <w:r w:rsidR="00282171" w:rsidRPr="00147320">
              <w:rPr>
                <w:rFonts w:cs="Arial"/>
                <w:sz w:val="16"/>
                <w:szCs w:val="16"/>
              </w:rPr>
              <w:t>VATBreakdown</w:t>
            </w:r>
            <w:proofErr w:type="spellEnd"/>
            <w:r w:rsidRPr="00147320">
              <w:rPr>
                <w:rFonts w:cs="Arial"/>
                <w:sz w:val="16"/>
                <w:szCs w:val="16"/>
              </w:rPr>
              <w:t xml:space="preserve"> group (BG-23).</w:t>
            </w:r>
          </w:p>
        </w:tc>
        <w:tc>
          <w:tcPr>
            <w:tcW w:w="5174" w:type="dxa"/>
          </w:tcPr>
          <w:p w14:paraId="4A20DAB0" w14:textId="77777777" w:rsidR="00B6571D" w:rsidRPr="00147320" w:rsidRDefault="00B6571D" w:rsidP="00982B67">
            <w:pPr>
              <w:spacing w:line="220" w:lineRule="exact"/>
              <w:rPr>
                <w:rFonts w:cs="Arial"/>
                <w:sz w:val="16"/>
                <w:szCs w:val="16"/>
              </w:rPr>
            </w:pPr>
            <w:r w:rsidRPr="00147320">
              <w:rPr>
                <w:rFonts w:cs="Arial"/>
                <w:sz w:val="16"/>
                <w:szCs w:val="16"/>
              </w:rPr>
              <w:t>[BR-CO-18-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at least have one Tax subtotal group (BG-23).</w:t>
            </w:r>
          </w:p>
        </w:tc>
        <w:tc>
          <w:tcPr>
            <w:tcW w:w="992" w:type="dxa"/>
          </w:tcPr>
          <w:p w14:paraId="4A20DAB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C41F2" w:rsidRPr="00147320">
              <w:rPr>
                <w:rFonts w:cs="Arial"/>
                <w:sz w:val="16"/>
                <w:szCs w:val="16"/>
              </w:rPr>
              <w:t xml:space="preserve"> message</w:t>
            </w:r>
          </w:p>
        </w:tc>
        <w:tc>
          <w:tcPr>
            <w:tcW w:w="850" w:type="dxa"/>
          </w:tcPr>
          <w:p w14:paraId="4A20DAB2" w14:textId="39848E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9" w14:textId="77777777" w:rsidTr="00863855">
        <w:trPr>
          <w:cantSplit/>
          <w:trHeight w:val="20"/>
        </w:trPr>
        <w:tc>
          <w:tcPr>
            <w:tcW w:w="1526" w:type="dxa"/>
            <w:hideMark/>
          </w:tcPr>
          <w:p w14:paraId="4A20DAB4" w14:textId="77777777" w:rsidR="00B6571D" w:rsidRPr="00147320" w:rsidRDefault="00F160D6" w:rsidP="00982B67">
            <w:pPr>
              <w:spacing w:line="220" w:lineRule="exact"/>
              <w:rPr>
                <w:rFonts w:cs="Arial"/>
                <w:b/>
                <w:sz w:val="16"/>
                <w:szCs w:val="16"/>
                <w:u w:val="single"/>
              </w:rPr>
            </w:pPr>
            <w:hyperlink r:id="rId492" w:history="1">
              <w:r w:rsidR="00B6571D" w:rsidRPr="00147320">
                <w:rPr>
                  <w:rStyle w:val="Hyperlink"/>
                  <w:rFonts w:cs="Arial"/>
                  <w:sz w:val="16"/>
                  <w:szCs w:val="16"/>
                </w:rPr>
                <w:t>BR-CO-19</w:t>
              </w:r>
            </w:hyperlink>
          </w:p>
        </w:tc>
        <w:tc>
          <w:tcPr>
            <w:tcW w:w="5174" w:type="dxa"/>
            <w:hideMark/>
          </w:tcPr>
          <w:p w14:paraId="4A20DAB5" w14:textId="77777777" w:rsidR="00B6571D" w:rsidRPr="00147320" w:rsidRDefault="00B6571D" w:rsidP="00982B67">
            <w:pPr>
              <w:spacing w:line="220" w:lineRule="exact"/>
              <w:rPr>
                <w:rFonts w:cs="Arial"/>
                <w:sz w:val="16"/>
                <w:szCs w:val="16"/>
              </w:rPr>
            </w:pPr>
            <w:r w:rsidRPr="00147320">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147320" w:rsidRDefault="00B6571D" w:rsidP="00982B67">
            <w:pPr>
              <w:spacing w:line="220" w:lineRule="exact"/>
              <w:rPr>
                <w:rFonts w:cs="Arial"/>
                <w:sz w:val="16"/>
                <w:szCs w:val="16"/>
              </w:rPr>
            </w:pPr>
          </w:p>
        </w:tc>
        <w:tc>
          <w:tcPr>
            <w:tcW w:w="992" w:type="dxa"/>
          </w:tcPr>
          <w:p w14:paraId="4A20DA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8" w14:textId="596359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BA" w14:textId="77777777" w:rsidR="00B6571D" w:rsidRPr="00147320" w:rsidRDefault="00F160D6" w:rsidP="00982B67">
            <w:pPr>
              <w:spacing w:line="220" w:lineRule="exact"/>
              <w:rPr>
                <w:rFonts w:cs="Arial"/>
                <w:b/>
                <w:sz w:val="16"/>
                <w:szCs w:val="16"/>
                <w:u w:val="single"/>
              </w:rPr>
            </w:pPr>
            <w:hyperlink r:id="rId493" w:history="1">
              <w:r w:rsidR="00B6571D" w:rsidRPr="00147320">
                <w:rPr>
                  <w:rStyle w:val="Hyperlink"/>
                  <w:rFonts w:cs="Arial"/>
                  <w:sz w:val="16"/>
                  <w:szCs w:val="16"/>
                </w:rPr>
                <w:t>BR-CO-20</w:t>
              </w:r>
            </w:hyperlink>
          </w:p>
        </w:tc>
        <w:tc>
          <w:tcPr>
            <w:tcW w:w="5174" w:type="dxa"/>
            <w:hideMark/>
          </w:tcPr>
          <w:p w14:paraId="4A20DABB" w14:textId="77777777" w:rsidR="00B6571D" w:rsidRPr="00147320" w:rsidRDefault="00B6571D" w:rsidP="00982B67">
            <w:pPr>
              <w:spacing w:line="220" w:lineRule="exact"/>
              <w:rPr>
                <w:rFonts w:cs="Arial"/>
                <w:sz w:val="16"/>
                <w:szCs w:val="16"/>
              </w:rPr>
            </w:pPr>
            <w:r w:rsidRPr="00147320">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147320" w:rsidRDefault="00B6571D" w:rsidP="00982B67">
            <w:pPr>
              <w:spacing w:line="220" w:lineRule="exact"/>
              <w:rPr>
                <w:rFonts w:cs="Arial"/>
                <w:sz w:val="16"/>
                <w:szCs w:val="16"/>
              </w:rPr>
            </w:pPr>
          </w:p>
        </w:tc>
        <w:tc>
          <w:tcPr>
            <w:tcW w:w="992" w:type="dxa"/>
          </w:tcPr>
          <w:p w14:paraId="4A20DA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E" w14:textId="57D8243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5" w14:textId="77777777" w:rsidTr="00863855">
        <w:trPr>
          <w:cantSplit/>
          <w:trHeight w:val="20"/>
        </w:trPr>
        <w:tc>
          <w:tcPr>
            <w:tcW w:w="1526" w:type="dxa"/>
            <w:hideMark/>
          </w:tcPr>
          <w:p w14:paraId="4A20DAC0" w14:textId="77777777" w:rsidR="00B6571D" w:rsidRPr="00147320" w:rsidRDefault="00F160D6" w:rsidP="00982B67">
            <w:pPr>
              <w:spacing w:line="220" w:lineRule="exact"/>
              <w:rPr>
                <w:rFonts w:cs="Arial"/>
                <w:b/>
                <w:sz w:val="16"/>
                <w:szCs w:val="16"/>
                <w:u w:val="single"/>
              </w:rPr>
            </w:pPr>
            <w:hyperlink r:id="rId494" w:history="1">
              <w:r w:rsidR="00B6571D" w:rsidRPr="00147320">
                <w:rPr>
                  <w:rStyle w:val="Hyperlink"/>
                  <w:rFonts w:cs="Arial"/>
                  <w:sz w:val="16"/>
                  <w:szCs w:val="16"/>
                </w:rPr>
                <w:t>BR-CO-21</w:t>
              </w:r>
            </w:hyperlink>
          </w:p>
        </w:tc>
        <w:tc>
          <w:tcPr>
            <w:tcW w:w="5174" w:type="dxa"/>
            <w:hideMark/>
          </w:tcPr>
          <w:p w14:paraId="4A20DAC1" w14:textId="77777777" w:rsidR="00B6571D" w:rsidRPr="00147320" w:rsidRDefault="00B6571D" w:rsidP="00982B67">
            <w:pPr>
              <w:spacing w:line="220" w:lineRule="exact"/>
              <w:rPr>
                <w:rFonts w:cs="Arial"/>
                <w:sz w:val="16"/>
                <w:szCs w:val="16"/>
              </w:rPr>
            </w:pPr>
            <w:r w:rsidRPr="00147320">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147320" w:rsidRDefault="00B6571D" w:rsidP="00982B67">
            <w:pPr>
              <w:spacing w:line="220" w:lineRule="exact"/>
              <w:rPr>
                <w:rFonts w:cs="Arial"/>
                <w:sz w:val="16"/>
                <w:szCs w:val="16"/>
              </w:rPr>
            </w:pPr>
          </w:p>
        </w:tc>
        <w:tc>
          <w:tcPr>
            <w:tcW w:w="992" w:type="dxa"/>
          </w:tcPr>
          <w:p w14:paraId="4A20DA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4" w14:textId="29B689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6" w14:textId="77777777" w:rsidR="00B6571D" w:rsidRPr="00147320" w:rsidRDefault="00F160D6" w:rsidP="00982B67">
            <w:pPr>
              <w:spacing w:line="220" w:lineRule="exact"/>
              <w:rPr>
                <w:rFonts w:cs="Arial"/>
                <w:b/>
                <w:sz w:val="16"/>
                <w:szCs w:val="16"/>
                <w:u w:val="single"/>
              </w:rPr>
            </w:pPr>
            <w:hyperlink r:id="rId495" w:history="1">
              <w:r w:rsidR="00B6571D" w:rsidRPr="00147320">
                <w:rPr>
                  <w:rStyle w:val="Hyperlink"/>
                  <w:rFonts w:cs="Arial"/>
                  <w:sz w:val="16"/>
                  <w:szCs w:val="16"/>
                </w:rPr>
                <w:t>BR-CO-22</w:t>
              </w:r>
            </w:hyperlink>
          </w:p>
        </w:tc>
        <w:tc>
          <w:tcPr>
            <w:tcW w:w="5174" w:type="dxa"/>
            <w:hideMark/>
          </w:tcPr>
          <w:p w14:paraId="4A20DAC7" w14:textId="77777777" w:rsidR="00B6571D" w:rsidRPr="00147320" w:rsidRDefault="00B6571D" w:rsidP="00982B67">
            <w:pPr>
              <w:spacing w:line="220" w:lineRule="exact"/>
              <w:rPr>
                <w:rFonts w:cs="Arial"/>
                <w:sz w:val="16"/>
                <w:szCs w:val="16"/>
              </w:rPr>
            </w:pPr>
            <w:r w:rsidRPr="00147320">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147320" w:rsidRDefault="00B6571D" w:rsidP="00982B67">
            <w:pPr>
              <w:spacing w:line="220" w:lineRule="exact"/>
              <w:rPr>
                <w:rFonts w:cs="Arial"/>
                <w:sz w:val="16"/>
                <w:szCs w:val="16"/>
              </w:rPr>
            </w:pPr>
          </w:p>
        </w:tc>
        <w:tc>
          <w:tcPr>
            <w:tcW w:w="992" w:type="dxa"/>
          </w:tcPr>
          <w:p w14:paraId="4A20DA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A" w14:textId="22D69AB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1" w14:textId="77777777" w:rsidTr="00863855">
        <w:trPr>
          <w:cantSplit/>
          <w:trHeight w:val="20"/>
        </w:trPr>
        <w:tc>
          <w:tcPr>
            <w:tcW w:w="1526" w:type="dxa"/>
            <w:hideMark/>
          </w:tcPr>
          <w:p w14:paraId="4A20DACC" w14:textId="77777777" w:rsidR="00B6571D" w:rsidRPr="00147320" w:rsidRDefault="00F160D6" w:rsidP="00982B67">
            <w:pPr>
              <w:spacing w:line="220" w:lineRule="exact"/>
              <w:rPr>
                <w:rFonts w:cs="Arial"/>
                <w:b/>
                <w:sz w:val="16"/>
                <w:szCs w:val="16"/>
                <w:u w:val="single"/>
              </w:rPr>
            </w:pPr>
            <w:hyperlink r:id="rId496" w:history="1">
              <w:r w:rsidR="00B6571D" w:rsidRPr="00147320">
                <w:rPr>
                  <w:rStyle w:val="Hyperlink"/>
                  <w:rFonts w:cs="Arial"/>
                  <w:sz w:val="16"/>
                  <w:szCs w:val="16"/>
                </w:rPr>
                <w:t>BR-CO-23</w:t>
              </w:r>
            </w:hyperlink>
          </w:p>
        </w:tc>
        <w:tc>
          <w:tcPr>
            <w:tcW w:w="5174" w:type="dxa"/>
            <w:hideMark/>
          </w:tcPr>
          <w:p w14:paraId="4A20DACD" w14:textId="77777777" w:rsidR="00B6571D" w:rsidRPr="00147320" w:rsidRDefault="00B6571D" w:rsidP="00982B67">
            <w:pPr>
              <w:spacing w:line="220" w:lineRule="exact"/>
              <w:rPr>
                <w:rFonts w:cs="Arial"/>
                <w:sz w:val="16"/>
                <w:szCs w:val="16"/>
              </w:rPr>
            </w:pPr>
            <w:r w:rsidRPr="00147320">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147320" w:rsidRDefault="00B6571D" w:rsidP="00982B67">
            <w:pPr>
              <w:spacing w:line="220" w:lineRule="exact"/>
              <w:rPr>
                <w:rFonts w:cs="Arial"/>
                <w:sz w:val="16"/>
                <w:szCs w:val="16"/>
              </w:rPr>
            </w:pPr>
          </w:p>
        </w:tc>
        <w:tc>
          <w:tcPr>
            <w:tcW w:w="992" w:type="dxa"/>
          </w:tcPr>
          <w:p w14:paraId="4A20DA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0" w14:textId="33FEF34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D2" w14:textId="77777777" w:rsidR="00B6571D" w:rsidRPr="00147320" w:rsidRDefault="00F160D6" w:rsidP="00982B67">
            <w:pPr>
              <w:spacing w:line="220" w:lineRule="exact"/>
              <w:rPr>
                <w:rFonts w:cs="Arial"/>
                <w:b/>
                <w:sz w:val="16"/>
                <w:szCs w:val="16"/>
                <w:u w:val="single"/>
              </w:rPr>
            </w:pPr>
            <w:hyperlink r:id="rId497" w:history="1">
              <w:r w:rsidR="00B6571D" w:rsidRPr="00147320">
                <w:rPr>
                  <w:rStyle w:val="Hyperlink"/>
                  <w:rFonts w:cs="Arial"/>
                  <w:sz w:val="16"/>
                  <w:szCs w:val="16"/>
                </w:rPr>
                <w:t>BR-CO-24</w:t>
              </w:r>
            </w:hyperlink>
          </w:p>
        </w:tc>
        <w:tc>
          <w:tcPr>
            <w:tcW w:w="5174" w:type="dxa"/>
            <w:hideMark/>
          </w:tcPr>
          <w:p w14:paraId="4A20DAD3" w14:textId="77777777" w:rsidR="00B6571D" w:rsidRPr="00147320" w:rsidRDefault="00B6571D" w:rsidP="00982B67">
            <w:pPr>
              <w:spacing w:line="220" w:lineRule="exact"/>
              <w:rPr>
                <w:rFonts w:cs="Arial"/>
                <w:sz w:val="16"/>
                <w:szCs w:val="16"/>
              </w:rPr>
            </w:pPr>
            <w:r w:rsidRPr="00147320">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147320" w:rsidRDefault="00B6571D" w:rsidP="00982B67">
            <w:pPr>
              <w:spacing w:line="220" w:lineRule="exact"/>
              <w:rPr>
                <w:rFonts w:cs="Arial"/>
                <w:sz w:val="16"/>
                <w:szCs w:val="16"/>
              </w:rPr>
            </w:pPr>
          </w:p>
        </w:tc>
        <w:tc>
          <w:tcPr>
            <w:tcW w:w="992" w:type="dxa"/>
          </w:tcPr>
          <w:p w14:paraId="4A20DAD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6" w14:textId="509FF2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D" w14:textId="77777777" w:rsidTr="00863855">
        <w:trPr>
          <w:cantSplit/>
          <w:trHeight w:val="20"/>
        </w:trPr>
        <w:tc>
          <w:tcPr>
            <w:tcW w:w="1526" w:type="dxa"/>
            <w:hideMark/>
          </w:tcPr>
          <w:p w14:paraId="4A20DAD8" w14:textId="77777777" w:rsidR="00B6571D" w:rsidRPr="00147320" w:rsidRDefault="00F160D6" w:rsidP="00982B67">
            <w:pPr>
              <w:spacing w:line="220" w:lineRule="exact"/>
              <w:rPr>
                <w:rFonts w:cs="Arial"/>
                <w:b/>
                <w:sz w:val="16"/>
                <w:szCs w:val="16"/>
                <w:u w:val="single"/>
              </w:rPr>
            </w:pPr>
            <w:hyperlink r:id="rId498" w:history="1">
              <w:r w:rsidR="00B6571D" w:rsidRPr="00147320">
                <w:rPr>
                  <w:rStyle w:val="Hyperlink"/>
                  <w:rFonts w:cs="Arial"/>
                  <w:sz w:val="16"/>
                  <w:szCs w:val="16"/>
                </w:rPr>
                <w:t>BR-CO-25</w:t>
              </w:r>
            </w:hyperlink>
          </w:p>
        </w:tc>
        <w:tc>
          <w:tcPr>
            <w:tcW w:w="5174" w:type="dxa"/>
            <w:hideMark/>
          </w:tcPr>
          <w:p w14:paraId="4A20DAD9" w14:textId="77777777" w:rsidR="00B6571D" w:rsidRPr="00147320" w:rsidRDefault="00B6571D" w:rsidP="00982B67">
            <w:pPr>
              <w:spacing w:line="220" w:lineRule="exact"/>
              <w:rPr>
                <w:rFonts w:cs="Arial"/>
                <w:sz w:val="16"/>
                <w:szCs w:val="16"/>
              </w:rPr>
            </w:pPr>
            <w:r w:rsidRPr="00147320">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147320" w:rsidRDefault="00B6571D" w:rsidP="00982B67">
            <w:pPr>
              <w:spacing w:line="220" w:lineRule="exact"/>
              <w:rPr>
                <w:rFonts w:cs="Arial"/>
                <w:sz w:val="16"/>
                <w:szCs w:val="16"/>
              </w:rPr>
            </w:pPr>
          </w:p>
        </w:tc>
        <w:tc>
          <w:tcPr>
            <w:tcW w:w="992" w:type="dxa"/>
          </w:tcPr>
          <w:p w14:paraId="4A20DAD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C" w14:textId="3AB2AF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DE" w14:textId="77777777" w:rsidR="00B6571D" w:rsidRPr="00147320" w:rsidRDefault="00F160D6" w:rsidP="00982B67">
            <w:pPr>
              <w:spacing w:line="220" w:lineRule="exact"/>
              <w:rPr>
                <w:rFonts w:cs="Arial"/>
                <w:b/>
                <w:sz w:val="16"/>
                <w:szCs w:val="16"/>
                <w:u w:val="single"/>
              </w:rPr>
            </w:pPr>
            <w:hyperlink r:id="rId499" w:history="1">
              <w:r w:rsidR="00B6571D" w:rsidRPr="00147320">
                <w:rPr>
                  <w:rStyle w:val="Hyperlink"/>
                  <w:rFonts w:cs="Arial"/>
                  <w:sz w:val="16"/>
                  <w:szCs w:val="16"/>
                </w:rPr>
                <w:t>BR-CO-26</w:t>
              </w:r>
            </w:hyperlink>
          </w:p>
        </w:tc>
        <w:tc>
          <w:tcPr>
            <w:tcW w:w="5174" w:type="dxa"/>
          </w:tcPr>
          <w:p w14:paraId="4A20DADF" w14:textId="77777777" w:rsidR="00B6571D" w:rsidRPr="00147320" w:rsidRDefault="00B6571D" w:rsidP="00982B67">
            <w:pPr>
              <w:spacing w:line="220" w:lineRule="exact"/>
              <w:rPr>
                <w:rFonts w:cs="Arial"/>
                <w:sz w:val="16"/>
                <w:szCs w:val="16"/>
              </w:rPr>
            </w:pPr>
            <w:r w:rsidRPr="00147320">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147320" w:rsidRDefault="00B6571D" w:rsidP="00982B67">
            <w:pPr>
              <w:spacing w:line="220" w:lineRule="exact"/>
              <w:rPr>
                <w:rFonts w:cs="Arial"/>
                <w:sz w:val="16"/>
                <w:szCs w:val="16"/>
              </w:rPr>
            </w:pPr>
          </w:p>
        </w:tc>
        <w:tc>
          <w:tcPr>
            <w:tcW w:w="992" w:type="dxa"/>
          </w:tcPr>
          <w:p w14:paraId="4A20DAE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E2" w14:textId="06D5DDD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9" w14:textId="77777777" w:rsidTr="00863855">
        <w:trPr>
          <w:cantSplit/>
          <w:trHeight w:val="20"/>
        </w:trPr>
        <w:tc>
          <w:tcPr>
            <w:tcW w:w="1526" w:type="dxa"/>
            <w:hideMark/>
          </w:tcPr>
          <w:p w14:paraId="4A20DAE4" w14:textId="77777777" w:rsidR="00B6571D" w:rsidRPr="00147320" w:rsidRDefault="00F160D6" w:rsidP="00982B67">
            <w:pPr>
              <w:spacing w:line="220" w:lineRule="exact"/>
              <w:rPr>
                <w:rFonts w:cs="Arial"/>
                <w:b/>
                <w:sz w:val="16"/>
                <w:szCs w:val="16"/>
                <w:u w:val="single"/>
              </w:rPr>
            </w:pPr>
            <w:hyperlink r:id="rId500" w:history="1">
              <w:r w:rsidR="00B6571D" w:rsidRPr="00147320">
                <w:rPr>
                  <w:rStyle w:val="Hyperlink"/>
                  <w:rFonts w:cs="Arial"/>
                  <w:sz w:val="16"/>
                  <w:szCs w:val="16"/>
                </w:rPr>
                <w:t>BR-DEC-01</w:t>
              </w:r>
            </w:hyperlink>
          </w:p>
        </w:tc>
        <w:tc>
          <w:tcPr>
            <w:tcW w:w="5174" w:type="dxa"/>
            <w:hideMark/>
          </w:tcPr>
          <w:p w14:paraId="4A20DAE5" w14:textId="77777777" w:rsidR="00B6571D" w:rsidRPr="00147320" w:rsidRDefault="00B6571D" w:rsidP="00982B67">
            <w:pPr>
              <w:spacing w:line="220" w:lineRule="exact"/>
              <w:rPr>
                <w:rFonts w:cs="Arial"/>
                <w:sz w:val="16"/>
                <w:szCs w:val="16"/>
              </w:rPr>
            </w:pPr>
            <w:r w:rsidRPr="00147320">
              <w:rPr>
                <w:rFonts w:cs="Arial"/>
                <w:sz w:val="16"/>
                <w:szCs w:val="16"/>
              </w:rPr>
              <w:t>[BR-DEC-01]-The allowed maximum number of decimals for the Document level allowance amount (BT-92) is 2.</w:t>
            </w:r>
          </w:p>
        </w:tc>
        <w:tc>
          <w:tcPr>
            <w:tcW w:w="5174" w:type="dxa"/>
          </w:tcPr>
          <w:p w14:paraId="4A20DAE6" w14:textId="77777777" w:rsidR="00B6571D" w:rsidRPr="00147320" w:rsidRDefault="00B6571D" w:rsidP="00982B67">
            <w:pPr>
              <w:spacing w:line="220" w:lineRule="exact"/>
              <w:rPr>
                <w:rFonts w:cs="Arial"/>
                <w:sz w:val="16"/>
                <w:szCs w:val="16"/>
              </w:rPr>
            </w:pPr>
          </w:p>
        </w:tc>
        <w:tc>
          <w:tcPr>
            <w:tcW w:w="992" w:type="dxa"/>
          </w:tcPr>
          <w:p w14:paraId="4A20DAE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8" w14:textId="73A52E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EA" w14:textId="77777777" w:rsidR="00B6571D" w:rsidRPr="00147320" w:rsidRDefault="00F160D6" w:rsidP="00982B67">
            <w:pPr>
              <w:spacing w:line="220" w:lineRule="exact"/>
              <w:rPr>
                <w:rFonts w:cs="Arial"/>
                <w:b/>
                <w:sz w:val="16"/>
                <w:szCs w:val="16"/>
                <w:u w:val="single"/>
              </w:rPr>
            </w:pPr>
            <w:hyperlink r:id="rId501" w:history="1">
              <w:r w:rsidR="00B6571D" w:rsidRPr="00147320">
                <w:rPr>
                  <w:rStyle w:val="Hyperlink"/>
                  <w:rFonts w:cs="Arial"/>
                  <w:sz w:val="16"/>
                  <w:szCs w:val="16"/>
                </w:rPr>
                <w:t>BR-DEC-02</w:t>
              </w:r>
            </w:hyperlink>
          </w:p>
        </w:tc>
        <w:tc>
          <w:tcPr>
            <w:tcW w:w="5174" w:type="dxa"/>
            <w:hideMark/>
          </w:tcPr>
          <w:p w14:paraId="4A20DAEB" w14:textId="77777777" w:rsidR="00B6571D" w:rsidRPr="00147320" w:rsidRDefault="00B6571D" w:rsidP="00982B67">
            <w:pPr>
              <w:spacing w:line="220" w:lineRule="exact"/>
              <w:rPr>
                <w:rFonts w:cs="Arial"/>
                <w:sz w:val="16"/>
                <w:szCs w:val="16"/>
              </w:rPr>
            </w:pPr>
            <w:r w:rsidRPr="00147320">
              <w:rPr>
                <w:rFonts w:cs="Arial"/>
                <w:sz w:val="16"/>
                <w:szCs w:val="16"/>
              </w:rPr>
              <w:t>[BR-DEC-02]-The allowed maximum number of decimals for the Document level allowance base amount (BT-93) is 2.</w:t>
            </w:r>
            <w:r w:rsidR="00562D83" w:rsidRPr="00147320">
              <w:rPr>
                <w:rFonts w:cs="Arial"/>
                <w:sz w:val="16"/>
                <w:szCs w:val="16"/>
              </w:rPr>
              <w:t xml:space="preserve"> </w:t>
            </w:r>
            <w:r w:rsidRPr="00147320">
              <w:rPr>
                <w:rFonts w:cs="Arial"/>
                <w:sz w:val="16"/>
                <w:szCs w:val="16"/>
              </w:rPr>
              <w:t> </w:t>
            </w:r>
          </w:p>
        </w:tc>
        <w:tc>
          <w:tcPr>
            <w:tcW w:w="5174" w:type="dxa"/>
          </w:tcPr>
          <w:p w14:paraId="4A20DAEC" w14:textId="77777777" w:rsidR="00B6571D" w:rsidRPr="00147320" w:rsidRDefault="00B6571D" w:rsidP="00982B67">
            <w:pPr>
              <w:spacing w:line="220" w:lineRule="exact"/>
              <w:rPr>
                <w:rFonts w:cs="Arial"/>
                <w:sz w:val="16"/>
                <w:szCs w:val="16"/>
              </w:rPr>
            </w:pPr>
          </w:p>
        </w:tc>
        <w:tc>
          <w:tcPr>
            <w:tcW w:w="992" w:type="dxa"/>
          </w:tcPr>
          <w:p w14:paraId="4A20DAE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E" w14:textId="2D0C13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5" w14:textId="77777777" w:rsidTr="00863855">
        <w:trPr>
          <w:cantSplit/>
          <w:trHeight w:val="20"/>
        </w:trPr>
        <w:tc>
          <w:tcPr>
            <w:tcW w:w="1526" w:type="dxa"/>
            <w:hideMark/>
          </w:tcPr>
          <w:p w14:paraId="4A20DAF0" w14:textId="77777777" w:rsidR="00B6571D" w:rsidRPr="00147320" w:rsidRDefault="00F160D6" w:rsidP="00982B67">
            <w:pPr>
              <w:spacing w:line="220" w:lineRule="exact"/>
              <w:rPr>
                <w:rFonts w:cs="Arial"/>
                <w:b/>
                <w:sz w:val="16"/>
                <w:szCs w:val="16"/>
                <w:u w:val="single"/>
              </w:rPr>
            </w:pPr>
            <w:hyperlink r:id="rId502" w:history="1">
              <w:r w:rsidR="00B6571D" w:rsidRPr="00147320">
                <w:rPr>
                  <w:rStyle w:val="Hyperlink"/>
                  <w:rFonts w:cs="Arial"/>
                  <w:sz w:val="16"/>
                  <w:szCs w:val="16"/>
                </w:rPr>
                <w:t>BR-DEC-05</w:t>
              </w:r>
            </w:hyperlink>
          </w:p>
        </w:tc>
        <w:tc>
          <w:tcPr>
            <w:tcW w:w="5174" w:type="dxa"/>
            <w:hideMark/>
          </w:tcPr>
          <w:p w14:paraId="4A20DAF1" w14:textId="77777777" w:rsidR="00B6571D" w:rsidRPr="00147320" w:rsidRDefault="00B6571D" w:rsidP="00982B67">
            <w:pPr>
              <w:spacing w:line="220" w:lineRule="exact"/>
              <w:rPr>
                <w:rFonts w:cs="Arial"/>
                <w:sz w:val="16"/>
                <w:szCs w:val="16"/>
              </w:rPr>
            </w:pPr>
            <w:r w:rsidRPr="00147320">
              <w:rPr>
                <w:rFonts w:cs="Arial"/>
                <w:sz w:val="16"/>
                <w:szCs w:val="16"/>
              </w:rPr>
              <w:t>[BR-DEC-05]-The allowed maximum number of decimals for the Document level charge amount (BT-99) is 2.</w:t>
            </w:r>
          </w:p>
        </w:tc>
        <w:tc>
          <w:tcPr>
            <w:tcW w:w="5174" w:type="dxa"/>
          </w:tcPr>
          <w:p w14:paraId="4A20DAF2" w14:textId="77777777" w:rsidR="00B6571D" w:rsidRPr="00147320" w:rsidRDefault="00B6571D" w:rsidP="00982B67">
            <w:pPr>
              <w:spacing w:line="220" w:lineRule="exact"/>
              <w:rPr>
                <w:rFonts w:cs="Arial"/>
                <w:sz w:val="16"/>
                <w:szCs w:val="16"/>
              </w:rPr>
            </w:pPr>
          </w:p>
        </w:tc>
        <w:tc>
          <w:tcPr>
            <w:tcW w:w="992" w:type="dxa"/>
          </w:tcPr>
          <w:p w14:paraId="4A20DAF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4" w14:textId="1FC229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6" w14:textId="77777777" w:rsidR="00B6571D" w:rsidRPr="00147320" w:rsidRDefault="00F160D6" w:rsidP="00982B67">
            <w:pPr>
              <w:spacing w:line="220" w:lineRule="exact"/>
              <w:rPr>
                <w:rFonts w:cs="Arial"/>
                <w:b/>
                <w:sz w:val="16"/>
                <w:szCs w:val="16"/>
                <w:u w:val="single"/>
              </w:rPr>
            </w:pPr>
            <w:hyperlink r:id="rId503" w:history="1">
              <w:r w:rsidR="00B6571D" w:rsidRPr="00147320">
                <w:rPr>
                  <w:rStyle w:val="Hyperlink"/>
                  <w:rFonts w:cs="Arial"/>
                  <w:sz w:val="16"/>
                  <w:szCs w:val="16"/>
                </w:rPr>
                <w:t>BR-DEC-06</w:t>
              </w:r>
            </w:hyperlink>
          </w:p>
        </w:tc>
        <w:tc>
          <w:tcPr>
            <w:tcW w:w="5174" w:type="dxa"/>
            <w:hideMark/>
          </w:tcPr>
          <w:p w14:paraId="4A20DAF7" w14:textId="77777777" w:rsidR="00B6571D" w:rsidRPr="00147320" w:rsidRDefault="00B6571D" w:rsidP="00982B67">
            <w:pPr>
              <w:spacing w:line="220" w:lineRule="exact"/>
              <w:rPr>
                <w:rFonts w:cs="Arial"/>
                <w:sz w:val="16"/>
                <w:szCs w:val="16"/>
              </w:rPr>
            </w:pPr>
            <w:r w:rsidRPr="00147320">
              <w:rPr>
                <w:rFonts w:cs="Arial"/>
                <w:sz w:val="16"/>
                <w:szCs w:val="16"/>
              </w:rPr>
              <w:t>[BR-DEC-06]-The allowed maximum number of decimals for the Document level charge base amount (BT-100) is 2.</w:t>
            </w:r>
            <w:r w:rsidR="00562D83" w:rsidRPr="00147320">
              <w:rPr>
                <w:rFonts w:cs="Arial"/>
                <w:sz w:val="16"/>
                <w:szCs w:val="16"/>
              </w:rPr>
              <w:t xml:space="preserve"> </w:t>
            </w:r>
            <w:r w:rsidRPr="00147320">
              <w:rPr>
                <w:rFonts w:cs="Arial"/>
                <w:sz w:val="16"/>
                <w:szCs w:val="16"/>
              </w:rPr>
              <w:t> </w:t>
            </w:r>
          </w:p>
        </w:tc>
        <w:tc>
          <w:tcPr>
            <w:tcW w:w="5174" w:type="dxa"/>
          </w:tcPr>
          <w:p w14:paraId="4A20DAF8" w14:textId="77777777" w:rsidR="00B6571D" w:rsidRPr="00147320" w:rsidRDefault="00B6571D" w:rsidP="00982B67">
            <w:pPr>
              <w:spacing w:line="220" w:lineRule="exact"/>
              <w:rPr>
                <w:rFonts w:cs="Arial"/>
                <w:sz w:val="16"/>
                <w:szCs w:val="16"/>
              </w:rPr>
            </w:pPr>
          </w:p>
        </w:tc>
        <w:tc>
          <w:tcPr>
            <w:tcW w:w="992" w:type="dxa"/>
          </w:tcPr>
          <w:p w14:paraId="4A20DAF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A" w14:textId="5C43ADA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1" w14:textId="77777777" w:rsidTr="00863855">
        <w:trPr>
          <w:cantSplit/>
          <w:trHeight w:val="20"/>
        </w:trPr>
        <w:tc>
          <w:tcPr>
            <w:tcW w:w="1526" w:type="dxa"/>
            <w:hideMark/>
          </w:tcPr>
          <w:p w14:paraId="4A20DAFC" w14:textId="77777777" w:rsidR="00B6571D" w:rsidRPr="00147320" w:rsidRDefault="00F160D6" w:rsidP="00982B67">
            <w:pPr>
              <w:spacing w:line="220" w:lineRule="exact"/>
              <w:rPr>
                <w:rFonts w:cs="Arial"/>
                <w:b/>
                <w:sz w:val="16"/>
                <w:szCs w:val="16"/>
                <w:u w:val="single"/>
              </w:rPr>
            </w:pPr>
            <w:hyperlink r:id="rId504" w:history="1">
              <w:r w:rsidR="00B6571D" w:rsidRPr="00147320">
                <w:rPr>
                  <w:rStyle w:val="Hyperlink"/>
                  <w:rFonts w:cs="Arial"/>
                  <w:sz w:val="16"/>
                  <w:szCs w:val="16"/>
                </w:rPr>
                <w:t>BR-DEC-09</w:t>
              </w:r>
            </w:hyperlink>
          </w:p>
        </w:tc>
        <w:tc>
          <w:tcPr>
            <w:tcW w:w="5174" w:type="dxa"/>
            <w:hideMark/>
          </w:tcPr>
          <w:p w14:paraId="4A20DAFD" w14:textId="77777777" w:rsidR="00B6571D" w:rsidRPr="00147320" w:rsidRDefault="00B6571D" w:rsidP="00982B67">
            <w:pPr>
              <w:spacing w:line="220" w:lineRule="exact"/>
              <w:rPr>
                <w:rFonts w:cs="Arial"/>
                <w:sz w:val="16"/>
                <w:szCs w:val="16"/>
              </w:rPr>
            </w:pPr>
            <w:r w:rsidRPr="00147320">
              <w:rPr>
                <w:rFonts w:cs="Arial"/>
                <w:sz w:val="16"/>
                <w:szCs w:val="16"/>
              </w:rPr>
              <w:t>[BR-DEC-09]-The allowed maximum number of decimals for the Sum of Invoice line net amount (BT-106) is 2.</w:t>
            </w:r>
          </w:p>
        </w:tc>
        <w:tc>
          <w:tcPr>
            <w:tcW w:w="5174" w:type="dxa"/>
          </w:tcPr>
          <w:p w14:paraId="4A20DAFE" w14:textId="77777777" w:rsidR="00B6571D" w:rsidRPr="00147320" w:rsidRDefault="00B6571D" w:rsidP="00982B67">
            <w:pPr>
              <w:spacing w:line="220" w:lineRule="exact"/>
              <w:rPr>
                <w:rFonts w:cs="Arial"/>
                <w:sz w:val="16"/>
                <w:szCs w:val="16"/>
              </w:rPr>
            </w:pPr>
          </w:p>
        </w:tc>
        <w:tc>
          <w:tcPr>
            <w:tcW w:w="992" w:type="dxa"/>
          </w:tcPr>
          <w:p w14:paraId="4A20DAF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0" w14:textId="75680B2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02" w14:textId="77777777" w:rsidR="00B6571D" w:rsidRPr="00147320" w:rsidRDefault="00F160D6" w:rsidP="00982B67">
            <w:pPr>
              <w:spacing w:line="220" w:lineRule="exact"/>
              <w:rPr>
                <w:rFonts w:cs="Arial"/>
                <w:b/>
                <w:sz w:val="16"/>
                <w:szCs w:val="16"/>
                <w:u w:val="single"/>
              </w:rPr>
            </w:pPr>
            <w:hyperlink r:id="rId505" w:history="1">
              <w:r w:rsidR="00B6571D" w:rsidRPr="00147320">
                <w:rPr>
                  <w:rStyle w:val="Hyperlink"/>
                  <w:rFonts w:cs="Arial"/>
                  <w:sz w:val="16"/>
                  <w:szCs w:val="16"/>
                </w:rPr>
                <w:t>BR-DEC-10</w:t>
              </w:r>
            </w:hyperlink>
          </w:p>
        </w:tc>
        <w:tc>
          <w:tcPr>
            <w:tcW w:w="5174" w:type="dxa"/>
            <w:hideMark/>
          </w:tcPr>
          <w:p w14:paraId="4A20DB03" w14:textId="77777777" w:rsidR="00B6571D" w:rsidRPr="00147320" w:rsidRDefault="00B6571D" w:rsidP="00982B67">
            <w:pPr>
              <w:spacing w:line="220" w:lineRule="exact"/>
              <w:rPr>
                <w:rFonts w:cs="Arial"/>
                <w:sz w:val="16"/>
                <w:szCs w:val="16"/>
              </w:rPr>
            </w:pPr>
            <w:r w:rsidRPr="00147320">
              <w:rPr>
                <w:rFonts w:cs="Arial"/>
                <w:sz w:val="16"/>
                <w:szCs w:val="16"/>
              </w:rPr>
              <w:t>[BR-DEC-10]-The allowed maximum number of decimals for the Sum of allowanced on document level (BT-107) is 2.</w:t>
            </w:r>
          </w:p>
        </w:tc>
        <w:tc>
          <w:tcPr>
            <w:tcW w:w="5174" w:type="dxa"/>
          </w:tcPr>
          <w:p w14:paraId="4A20DB04" w14:textId="77777777" w:rsidR="00B6571D" w:rsidRPr="00147320" w:rsidRDefault="00B6571D" w:rsidP="00982B67">
            <w:pPr>
              <w:spacing w:line="220" w:lineRule="exact"/>
              <w:rPr>
                <w:rFonts w:cs="Arial"/>
                <w:sz w:val="16"/>
                <w:szCs w:val="16"/>
              </w:rPr>
            </w:pPr>
          </w:p>
        </w:tc>
        <w:tc>
          <w:tcPr>
            <w:tcW w:w="992" w:type="dxa"/>
          </w:tcPr>
          <w:p w14:paraId="4A20DB0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6" w14:textId="795BC6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D" w14:textId="77777777" w:rsidTr="00863855">
        <w:trPr>
          <w:cantSplit/>
          <w:trHeight w:val="20"/>
        </w:trPr>
        <w:tc>
          <w:tcPr>
            <w:tcW w:w="1526" w:type="dxa"/>
            <w:hideMark/>
          </w:tcPr>
          <w:p w14:paraId="4A20DB08" w14:textId="77777777" w:rsidR="00B6571D" w:rsidRPr="00147320" w:rsidRDefault="00F160D6" w:rsidP="00982B67">
            <w:pPr>
              <w:spacing w:line="220" w:lineRule="exact"/>
              <w:rPr>
                <w:rFonts w:cs="Arial"/>
                <w:b/>
                <w:sz w:val="16"/>
                <w:szCs w:val="16"/>
                <w:u w:val="single"/>
              </w:rPr>
            </w:pPr>
            <w:hyperlink r:id="rId506" w:history="1">
              <w:r w:rsidR="00B6571D" w:rsidRPr="00147320">
                <w:rPr>
                  <w:rStyle w:val="Hyperlink"/>
                  <w:rFonts w:cs="Arial"/>
                  <w:sz w:val="16"/>
                  <w:szCs w:val="16"/>
                </w:rPr>
                <w:t>BR-DEC-11</w:t>
              </w:r>
            </w:hyperlink>
          </w:p>
        </w:tc>
        <w:tc>
          <w:tcPr>
            <w:tcW w:w="5174" w:type="dxa"/>
            <w:hideMark/>
          </w:tcPr>
          <w:p w14:paraId="4A20DB09" w14:textId="77777777" w:rsidR="00B6571D" w:rsidRPr="00147320" w:rsidRDefault="00B6571D" w:rsidP="00982B67">
            <w:pPr>
              <w:spacing w:line="220" w:lineRule="exact"/>
              <w:rPr>
                <w:rFonts w:cs="Arial"/>
                <w:sz w:val="16"/>
                <w:szCs w:val="16"/>
              </w:rPr>
            </w:pPr>
            <w:r w:rsidRPr="00147320">
              <w:rPr>
                <w:rFonts w:cs="Arial"/>
                <w:sz w:val="16"/>
                <w:szCs w:val="16"/>
              </w:rPr>
              <w:t>[BR-DEC-11]-The allowed maximum number of decimals for the Sum of charges on document level (BT-108) is 2.</w:t>
            </w:r>
          </w:p>
        </w:tc>
        <w:tc>
          <w:tcPr>
            <w:tcW w:w="5174" w:type="dxa"/>
          </w:tcPr>
          <w:p w14:paraId="4A20DB0A" w14:textId="77777777" w:rsidR="00B6571D" w:rsidRPr="00147320" w:rsidRDefault="00B6571D" w:rsidP="00982B67">
            <w:pPr>
              <w:spacing w:line="220" w:lineRule="exact"/>
              <w:rPr>
                <w:rFonts w:cs="Arial"/>
                <w:sz w:val="16"/>
                <w:szCs w:val="16"/>
              </w:rPr>
            </w:pPr>
          </w:p>
        </w:tc>
        <w:tc>
          <w:tcPr>
            <w:tcW w:w="992" w:type="dxa"/>
          </w:tcPr>
          <w:p w14:paraId="4A20DB0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C" w14:textId="30152C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0E" w14:textId="77777777" w:rsidR="00B6571D" w:rsidRPr="00147320" w:rsidRDefault="00F160D6" w:rsidP="00982B67">
            <w:pPr>
              <w:spacing w:line="220" w:lineRule="exact"/>
              <w:rPr>
                <w:rFonts w:cs="Arial"/>
                <w:b/>
                <w:sz w:val="16"/>
                <w:szCs w:val="16"/>
                <w:u w:val="single"/>
              </w:rPr>
            </w:pPr>
            <w:hyperlink r:id="rId507" w:history="1">
              <w:r w:rsidR="00B6571D" w:rsidRPr="00147320">
                <w:rPr>
                  <w:rStyle w:val="Hyperlink"/>
                  <w:rFonts w:cs="Arial"/>
                  <w:sz w:val="16"/>
                  <w:szCs w:val="16"/>
                </w:rPr>
                <w:t>BR-DEC-12</w:t>
              </w:r>
            </w:hyperlink>
          </w:p>
        </w:tc>
        <w:tc>
          <w:tcPr>
            <w:tcW w:w="5174" w:type="dxa"/>
          </w:tcPr>
          <w:p w14:paraId="4A20DB0F" w14:textId="77777777" w:rsidR="00B6571D" w:rsidRPr="00147320" w:rsidRDefault="00B6571D" w:rsidP="00982B67">
            <w:pPr>
              <w:spacing w:line="220" w:lineRule="exact"/>
              <w:rPr>
                <w:rFonts w:cs="Arial"/>
                <w:sz w:val="16"/>
                <w:szCs w:val="16"/>
              </w:rPr>
            </w:pPr>
            <w:r w:rsidRPr="00147320">
              <w:rPr>
                <w:rFonts w:cs="Arial"/>
                <w:sz w:val="16"/>
                <w:szCs w:val="16"/>
              </w:rPr>
              <w:t>[BR-DEC-12]-The allowed maximum number of decimals for the Invoice total amount without VAT (BT-109) is 2.</w:t>
            </w:r>
            <w:r w:rsidR="00562D83" w:rsidRPr="00147320">
              <w:rPr>
                <w:rFonts w:cs="Arial"/>
                <w:sz w:val="16"/>
                <w:szCs w:val="16"/>
              </w:rPr>
              <w:t xml:space="preserve"> </w:t>
            </w:r>
            <w:r w:rsidRPr="00147320">
              <w:rPr>
                <w:rFonts w:cs="Arial"/>
                <w:sz w:val="16"/>
                <w:szCs w:val="16"/>
              </w:rPr>
              <w:t> </w:t>
            </w:r>
          </w:p>
        </w:tc>
        <w:tc>
          <w:tcPr>
            <w:tcW w:w="5174" w:type="dxa"/>
          </w:tcPr>
          <w:p w14:paraId="4A20DB10" w14:textId="77777777" w:rsidR="00B6571D" w:rsidRPr="00147320" w:rsidRDefault="00B6571D" w:rsidP="00982B67">
            <w:pPr>
              <w:spacing w:line="220" w:lineRule="exact"/>
              <w:rPr>
                <w:rFonts w:cs="Arial"/>
                <w:sz w:val="16"/>
                <w:szCs w:val="16"/>
              </w:rPr>
            </w:pPr>
            <w:r w:rsidRPr="00147320">
              <w:rPr>
                <w:rFonts w:cs="Arial"/>
                <w:sz w:val="16"/>
                <w:szCs w:val="16"/>
              </w:rPr>
              <w:t>[BR-DEC-12-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without Tax (BT-109) is 2.</w:t>
            </w:r>
            <w:r w:rsidR="00562D83" w:rsidRPr="00147320">
              <w:rPr>
                <w:rFonts w:cs="Arial"/>
                <w:sz w:val="16"/>
                <w:szCs w:val="16"/>
              </w:rPr>
              <w:t xml:space="preserve"> </w:t>
            </w:r>
            <w:r w:rsidRPr="00147320">
              <w:rPr>
                <w:rFonts w:cs="Arial"/>
                <w:sz w:val="16"/>
                <w:szCs w:val="16"/>
              </w:rPr>
              <w:t> </w:t>
            </w:r>
          </w:p>
        </w:tc>
        <w:tc>
          <w:tcPr>
            <w:tcW w:w="992" w:type="dxa"/>
          </w:tcPr>
          <w:p w14:paraId="4A20DB1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2" w14:textId="7E2367F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9" w14:textId="77777777" w:rsidTr="00863855">
        <w:trPr>
          <w:cantSplit/>
          <w:trHeight w:val="20"/>
        </w:trPr>
        <w:tc>
          <w:tcPr>
            <w:tcW w:w="1526" w:type="dxa"/>
          </w:tcPr>
          <w:p w14:paraId="4A20DB14" w14:textId="77777777" w:rsidR="00B6571D" w:rsidRPr="00147320" w:rsidRDefault="00F160D6" w:rsidP="00982B67">
            <w:pPr>
              <w:spacing w:line="220" w:lineRule="exact"/>
              <w:rPr>
                <w:rFonts w:cs="Arial"/>
                <w:b/>
                <w:sz w:val="16"/>
                <w:szCs w:val="16"/>
                <w:u w:val="single"/>
              </w:rPr>
            </w:pPr>
            <w:hyperlink r:id="rId508" w:history="1">
              <w:r w:rsidR="00B6571D" w:rsidRPr="00147320">
                <w:rPr>
                  <w:rStyle w:val="Hyperlink"/>
                  <w:rFonts w:cs="Arial"/>
                  <w:sz w:val="16"/>
                  <w:szCs w:val="16"/>
                </w:rPr>
                <w:t>BR-DEC-13</w:t>
              </w:r>
            </w:hyperlink>
          </w:p>
        </w:tc>
        <w:tc>
          <w:tcPr>
            <w:tcW w:w="5174" w:type="dxa"/>
          </w:tcPr>
          <w:p w14:paraId="4A20DB15" w14:textId="77777777" w:rsidR="00B6571D" w:rsidRPr="00147320" w:rsidRDefault="00B6571D" w:rsidP="00982B67">
            <w:pPr>
              <w:spacing w:line="220" w:lineRule="exact"/>
              <w:rPr>
                <w:rFonts w:cs="Arial"/>
                <w:sz w:val="16"/>
                <w:szCs w:val="16"/>
              </w:rPr>
            </w:pPr>
            <w:r w:rsidRPr="00147320">
              <w:rPr>
                <w:rFonts w:cs="Arial"/>
                <w:sz w:val="16"/>
                <w:szCs w:val="16"/>
              </w:rPr>
              <w:t>[BR-DEC-13]-The allowed maximum number of decimals for the Invoice total VAT amount (BT-110) is 2.</w:t>
            </w:r>
          </w:p>
        </w:tc>
        <w:tc>
          <w:tcPr>
            <w:tcW w:w="5174" w:type="dxa"/>
          </w:tcPr>
          <w:p w14:paraId="4A20DB16" w14:textId="77777777" w:rsidR="00B6571D" w:rsidRPr="00147320" w:rsidRDefault="00B6571D" w:rsidP="00982B67">
            <w:pPr>
              <w:spacing w:line="220" w:lineRule="exact"/>
              <w:rPr>
                <w:rFonts w:cs="Arial"/>
                <w:sz w:val="16"/>
                <w:szCs w:val="16"/>
              </w:rPr>
            </w:pPr>
            <w:r w:rsidRPr="00147320">
              <w:rPr>
                <w:rFonts w:cs="Arial"/>
                <w:sz w:val="16"/>
                <w:szCs w:val="16"/>
              </w:rPr>
              <w:t>[BR-DEC-13-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(BT-110) is 2.</w:t>
            </w:r>
          </w:p>
        </w:tc>
        <w:tc>
          <w:tcPr>
            <w:tcW w:w="992" w:type="dxa"/>
          </w:tcPr>
          <w:p w14:paraId="4A20DB1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8" w14:textId="1B57F5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1A" w14:textId="77777777" w:rsidR="00B6571D" w:rsidRPr="00147320" w:rsidRDefault="00F160D6" w:rsidP="00982B67">
            <w:pPr>
              <w:spacing w:line="220" w:lineRule="exact"/>
              <w:rPr>
                <w:rFonts w:cs="Arial"/>
                <w:b/>
                <w:sz w:val="16"/>
                <w:szCs w:val="16"/>
                <w:u w:val="single"/>
              </w:rPr>
            </w:pPr>
            <w:hyperlink r:id="rId509" w:history="1">
              <w:r w:rsidR="00B6571D" w:rsidRPr="00147320">
                <w:rPr>
                  <w:rStyle w:val="Hyperlink"/>
                  <w:rFonts w:cs="Arial"/>
                  <w:sz w:val="16"/>
                  <w:szCs w:val="16"/>
                </w:rPr>
                <w:t>BR-DEC-14</w:t>
              </w:r>
            </w:hyperlink>
          </w:p>
        </w:tc>
        <w:tc>
          <w:tcPr>
            <w:tcW w:w="5174" w:type="dxa"/>
          </w:tcPr>
          <w:p w14:paraId="4A20DB1B" w14:textId="77777777" w:rsidR="00B6571D" w:rsidRPr="00147320" w:rsidRDefault="00B6571D" w:rsidP="00982B67">
            <w:pPr>
              <w:spacing w:line="220" w:lineRule="exact"/>
              <w:rPr>
                <w:rFonts w:cs="Arial"/>
                <w:sz w:val="16"/>
                <w:szCs w:val="16"/>
              </w:rPr>
            </w:pPr>
            <w:r w:rsidRPr="00147320">
              <w:rPr>
                <w:rFonts w:cs="Arial"/>
                <w:sz w:val="16"/>
                <w:szCs w:val="16"/>
              </w:rPr>
              <w:t>[BR-DEC-14]-The allowed maximum number of decimals for the Invoice total amount with VAT (BT-112) is 2.</w:t>
            </w:r>
          </w:p>
        </w:tc>
        <w:tc>
          <w:tcPr>
            <w:tcW w:w="5174" w:type="dxa"/>
          </w:tcPr>
          <w:p w14:paraId="4A20DB1C" w14:textId="77777777" w:rsidR="00B6571D" w:rsidRPr="00147320" w:rsidRDefault="00B6571D" w:rsidP="00982B67">
            <w:pPr>
              <w:spacing w:line="220" w:lineRule="exact"/>
              <w:rPr>
                <w:rFonts w:cs="Arial"/>
                <w:sz w:val="16"/>
                <w:szCs w:val="16"/>
              </w:rPr>
            </w:pPr>
            <w:r w:rsidRPr="00147320">
              <w:rPr>
                <w:rFonts w:cs="Arial"/>
                <w:sz w:val="16"/>
                <w:szCs w:val="16"/>
              </w:rPr>
              <w:t>[BR-DEC-14-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 Tax (BT-112) is 2.</w:t>
            </w:r>
          </w:p>
        </w:tc>
        <w:tc>
          <w:tcPr>
            <w:tcW w:w="992" w:type="dxa"/>
          </w:tcPr>
          <w:p w14:paraId="4A20DB1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E" w14:textId="464A55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5" w14:textId="77777777" w:rsidTr="00863855">
        <w:trPr>
          <w:cantSplit/>
          <w:trHeight w:val="20"/>
        </w:trPr>
        <w:tc>
          <w:tcPr>
            <w:tcW w:w="1526" w:type="dxa"/>
          </w:tcPr>
          <w:p w14:paraId="4A20DB20" w14:textId="77777777" w:rsidR="00B6571D" w:rsidRPr="00147320" w:rsidRDefault="00F160D6" w:rsidP="00982B67">
            <w:pPr>
              <w:spacing w:line="220" w:lineRule="exact"/>
              <w:rPr>
                <w:rFonts w:cs="Arial"/>
                <w:b/>
                <w:sz w:val="16"/>
                <w:szCs w:val="16"/>
                <w:u w:val="single"/>
              </w:rPr>
            </w:pPr>
            <w:hyperlink r:id="rId510" w:history="1">
              <w:r w:rsidR="00B6571D" w:rsidRPr="00147320">
                <w:rPr>
                  <w:rStyle w:val="Hyperlink"/>
                  <w:rFonts w:cs="Arial"/>
                  <w:sz w:val="16"/>
                  <w:szCs w:val="16"/>
                </w:rPr>
                <w:t>BR-DEC-15</w:t>
              </w:r>
            </w:hyperlink>
          </w:p>
        </w:tc>
        <w:tc>
          <w:tcPr>
            <w:tcW w:w="5174" w:type="dxa"/>
          </w:tcPr>
          <w:p w14:paraId="4A20DB21" w14:textId="77777777" w:rsidR="00B6571D" w:rsidRPr="00147320" w:rsidRDefault="00B6571D" w:rsidP="00982B67">
            <w:pPr>
              <w:spacing w:line="220" w:lineRule="exact"/>
              <w:rPr>
                <w:rFonts w:cs="Arial"/>
                <w:sz w:val="16"/>
                <w:szCs w:val="16"/>
              </w:rPr>
            </w:pPr>
            <w:r w:rsidRPr="00147320">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147320" w:rsidRDefault="00B6571D" w:rsidP="00982B67">
            <w:pPr>
              <w:spacing w:line="220" w:lineRule="exact"/>
              <w:rPr>
                <w:rFonts w:cs="Arial"/>
                <w:sz w:val="16"/>
                <w:szCs w:val="16"/>
              </w:rPr>
            </w:pPr>
            <w:r w:rsidRPr="00147320">
              <w:rPr>
                <w:rFonts w:cs="Arial"/>
                <w:sz w:val="16"/>
                <w:szCs w:val="16"/>
              </w:rPr>
              <w:t>[BR-DEC-15-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in accounting currency (BT-111) is 2.</w:t>
            </w:r>
          </w:p>
        </w:tc>
        <w:tc>
          <w:tcPr>
            <w:tcW w:w="992" w:type="dxa"/>
          </w:tcPr>
          <w:p w14:paraId="4A20DB2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24" w14:textId="17629E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26" w14:textId="77777777" w:rsidR="00B6571D" w:rsidRPr="00147320" w:rsidRDefault="00F160D6" w:rsidP="00982B67">
            <w:pPr>
              <w:spacing w:line="220" w:lineRule="exact"/>
              <w:rPr>
                <w:rFonts w:cs="Arial"/>
                <w:b/>
                <w:sz w:val="16"/>
                <w:szCs w:val="16"/>
                <w:u w:val="single"/>
              </w:rPr>
            </w:pPr>
            <w:hyperlink r:id="rId511" w:history="1">
              <w:r w:rsidR="00B6571D" w:rsidRPr="00147320">
                <w:rPr>
                  <w:rStyle w:val="Hyperlink"/>
                  <w:rFonts w:cs="Arial"/>
                  <w:sz w:val="16"/>
                  <w:szCs w:val="16"/>
                </w:rPr>
                <w:t>BR-DEC-16</w:t>
              </w:r>
            </w:hyperlink>
          </w:p>
        </w:tc>
        <w:tc>
          <w:tcPr>
            <w:tcW w:w="5174" w:type="dxa"/>
            <w:hideMark/>
          </w:tcPr>
          <w:p w14:paraId="4A20DB27" w14:textId="77777777" w:rsidR="00B6571D" w:rsidRPr="00147320" w:rsidRDefault="00B6571D" w:rsidP="00982B67">
            <w:pPr>
              <w:spacing w:line="220" w:lineRule="exact"/>
              <w:rPr>
                <w:rFonts w:cs="Arial"/>
                <w:sz w:val="16"/>
                <w:szCs w:val="16"/>
              </w:rPr>
            </w:pPr>
            <w:r w:rsidRPr="00147320">
              <w:rPr>
                <w:rFonts w:cs="Arial"/>
                <w:sz w:val="16"/>
                <w:szCs w:val="16"/>
              </w:rPr>
              <w:t>[BR-DEC-16]-The allowed maximum number of decimals for the Paid amount (BT-113) is 2.</w:t>
            </w:r>
          </w:p>
        </w:tc>
        <w:tc>
          <w:tcPr>
            <w:tcW w:w="5174" w:type="dxa"/>
          </w:tcPr>
          <w:p w14:paraId="4A20DB28" w14:textId="77777777" w:rsidR="00B6571D" w:rsidRPr="00147320" w:rsidRDefault="00B6571D" w:rsidP="00982B67">
            <w:pPr>
              <w:spacing w:line="220" w:lineRule="exact"/>
              <w:rPr>
                <w:rFonts w:cs="Arial"/>
                <w:sz w:val="16"/>
                <w:szCs w:val="16"/>
              </w:rPr>
            </w:pPr>
          </w:p>
        </w:tc>
        <w:tc>
          <w:tcPr>
            <w:tcW w:w="992" w:type="dxa"/>
          </w:tcPr>
          <w:p w14:paraId="4A20DB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2A" w14:textId="07B11E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1" w14:textId="77777777" w:rsidTr="00863855">
        <w:trPr>
          <w:cantSplit/>
          <w:trHeight w:val="20"/>
        </w:trPr>
        <w:tc>
          <w:tcPr>
            <w:tcW w:w="1526" w:type="dxa"/>
            <w:hideMark/>
          </w:tcPr>
          <w:p w14:paraId="4A20DB2C" w14:textId="77777777" w:rsidR="00B6571D" w:rsidRPr="00147320" w:rsidRDefault="00F160D6" w:rsidP="00982B67">
            <w:pPr>
              <w:spacing w:line="220" w:lineRule="exact"/>
              <w:rPr>
                <w:rFonts w:cs="Arial"/>
                <w:b/>
                <w:sz w:val="16"/>
                <w:szCs w:val="16"/>
                <w:u w:val="single"/>
              </w:rPr>
            </w:pPr>
            <w:hyperlink r:id="rId512" w:history="1">
              <w:r w:rsidR="00B6571D" w:rsidRPr="00147320">
                <w:rPr>
                  <w:rStyle w:val="Hyperlink"/>
                  <w:rFonts w:cs="Arial"/>
                  <w:sz w:val="16"/>
                  <w:szCs w:val="16"/>
                </w:rPr>
                <w:t>BR-DEC-17</w:t>
              </w:r>
            </w:hyperlink>
          </w:p>
        </w:tc>
        <w:tc>
          <w:tcPr>
            <w:tcW w:w="5174" w:type="dxa"/>
            <w:hideMark/>
          </w:tcPr>
          <w:p w14:paraId="4A20DB2D" w14:textId="77777777" w:rsidR="00B6571D" w:rsidRPr="00147320" w:rsidRDefault="00B6571D" w:rsidP="00982B67">
            <w:pPr>
              <w:spacing w:line="220" w:lineRule="exact"/>
              <w:rPr>
                <w:rFonts w:cs="Arial"/>
                <w:sz w:val="16"/>
                <w:szCs w:val="16"/>
              </w:rPr>
            </w:pPr>
            <w:r w:rsidRPr="00147320">
              <w:rPr>
                <w:rFonts w:cs="Arial"/>
                <w:sz w:val="16"/>
                <w:szCs w:val="16"/>
              </w:rPr>
              <w:t>[BR-DEC-17]-The allowed maximum number of decimals for the Rounding amount (BT-114) is 2.</w:t>
            </w:r>
          </w:p>
        </w:tc>
        <w:tc>
          <w:tcPr>
            <w:tcW w:w="5174" w:type="dxa"/>
          </w:tcPr>
          <w:p w14:paraId="4A20DB2E" w14:textId="77777777" w:rsidR="00B6571D" w:rsidRPr="00147320" w:rsidRDefault="00B6571D" w:rsidP="00982B67">
            <w:pPr>
              <w:spacing w:line="220" w:lineRule="exact"/>
              <w:rPr>
                <w:rFonts w:cs="Arial"/>
                <w:sz w:val="16"/>
                <w:szCs w:val="16"/>
              </w:rPr>
            </w:pPr>
          </w:p>
        </w:tc>
        <w:tc>
          <w:tcPr>
            <w:tcW w:w="992" w:type="dxa"/>
          </w:tcPr>
          <w:p w14:paraId="4A20DB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0" w14:textId="1DBA27F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32" w14:textId="77777777" w:rsidR="00B6571D" w:rsidRPr="00147320" w:rsidRDefault="00F160D6" w:rsidP="00982B67">
            <w:pPr>
              <w:spacing w:line="220" w:lineRule="exact"/>
              <w:rPr>
                <w:rFonts w:cs="Arial"/>
                <w:b/>
                <w:sz w:val="16"/>
                <w:szCs w:val="16"/>
                <w:u w:val="single"/>
              </w:rPr>
            </w:pPr>
            <w:hyperlink r:id="rId513" w:history="1">
              <w:r w:rsidR="00B6571D" w:rsidRPr="00147320">
                <w:rPr>
                  <w:rStyle w:val="Hyperlink"/>
                  <w:rFonts w:cs="Arial"/>
                  <w:sz w:val="16"/>
                  <w:szCs w:val="16"/>
                </w:rPr>
                <w:t>BR-DEC-18</w:t>
              </w:r>
            </w:hyperlink>
          </w:p>
        </w:tc>
        <w:tc>
          <w:tcPr>
            <w:tcW w:w="5174" w:type="dxa"/>
            <w:hideMark/>
          </w:tcPr>
          <w:p w14:paraId="4A20DB33" w14:textId="77777777" w:rsidR="00B6571D" w:rsidRPr="00147320" w:rsidRDefault="00B6571D" w:rsidP="00982B67">
            <w:pPr>
              <w:spacing w:line="220" w:lineRule="exact"/>
              <w:rPr>
                <w:rFonts w:cs="Arial"/>
                <w:sz w:val="16"/>
                <w:szCs w:val="16"/>
              </w:rPr>
            </w:pPr>
            <w:r w:rsidRPr="00147320">
              <w:rPr>
                <w:rFonts w:cs="Arial"/>
                <w:sz w:val="16"/>
                <w:szCs w:val="16"/>
              </w:rPr>
              <w:t>[BR-DEC-18]-The allowed maximum number of decimals for the Amount due for payment (BT-115) is 2. </w:t>
            </w:r>
          </w:p>
        </w:tc>
        <w:tc>
          <w:tcPr>
            <w:tcW w:w="5174" w:type="dxa"/>
          </w:tcPr>
          <w:p w14:paraId="4A20DB34" w14:textId="77777777" w:rsidR="00B6571D" w:rsidRPr="00147320" w:rsidRDefault="00B6571D" w:rsidP="00982B67">
            <w:pPr>
              <w:spacing w:line="220" w:lineRule="exact"/>
              <w:rPr>
                <w:rFonts w:cs="Arial"/>
                <w:sz w:val="16"/>
                <w:szCs w:val="16"/>
              </w:rPr>
            </w:pPr>
          </w:p>
        </w:tc>
        <w:tc>
          <w:tcPr>
            <w:tcW w:w="992" w:type="dxa"/>
          </w:tcPr>
          <w:p w14:paraId="4A20DB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6" w14:textId="5E4A74F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D" w14:textId="77777777" w:rsidTr="00863855">
        <w:trPr>
          <w:cantSplit/>
          <w:trHeight w:val="20"/>
        </w:trPr>
        <w:tc>
          <w:tcPr>
            <w:tcW w:w="1526" w:type="dxa"/>
          </w:tcPr>
          <w:p w14:paraId="4A20DB38" w14:textId="77777777" w:rsidR="00B6571D" w:rsidRPr="00147320" w:rsidRDefault="00F160D6" w:rsidP="00982B67">
            <w:pPr>
              <w:spacing w:line="220" w:lineRule="exact"/>
              <w:rPr>
                <w:rFonts w:cs="Arial"/>
                <w:b/>
                <w:sz w:val="16"/>
                <w:szCs w:val="16"/>
                <w:u w:val="single"/>
              </w:rPr>
            </w:pPr>
            <w:hyperlink r:id="rId514" w:history="1">
              <w:r w:rsidR="00B6571D" w:rsidRPr="00147320">
                <w:rPr>
                  <w:rStyle w:val="Hyperlink"/>
                  <w:rFonts w:cs="Arial"/>
                  <w:sz w:val="16"/>
                  <w:szCs w:val="16"/>
                </w:rPr>
                <w:t>BR-DEC-19</w:t>
              </w:r>
            </w:hyperlink>
          </w:p>
        </w:tc>
        <w:tc>
          <w:tcPr>
            <w:tcW w:w="5174" w:type="dxa"/>
          </w:tcPr>
          <w:p w14:paraId="4A20DB39" w14:textId="77777777" w:rsidR="00B6571D" w:rsidRPr="00147320" w:rsidRDefault="00B6571D" w:rsidP="00982B67">
            <w:pPr>
              <w:spacing w:line="220" w:lineRule="exact"/>
              <w:rPr>
                <w:rFonts w:cs="Arial"/>
                <w:sz w:val="16"/>
                <w:szCs w:val="16"/>
              </w:rPr>
            </w:pPr>
            <w:r w:rsidRPr="00147320">
              <w:rPr>
                <w:rFonts w:cs="Arial"/>
                <w:sz w:val="16"/>
                <w:szCs w:val="16"/>
              </w:rPr>
              <w:t>[BR-DEC-19]-The allowed maximum number of decimals for the VAT category taxable amount (BT-116) is 2.</w:t>
            </w:r>
          </w:p>
        </w:tc>
        <w:tc>
          <w:tcPr>
            <w:tcW w:w="5174" w:type="dxa"/>
          </w:tcPr>
          <w:p w14:paraId="4A20DB3A" w14:textId="77777777" w:rsidR="00B6571D" w:rsidRPr="00147320" w:rsidRDefault="00B6571D" w:rsidP="00982B67">
            <w:pPr>
              <w:spacing w:line="220" w:lineRule="exact"/>
              <w:rPr>
                <w:rFonts w:cs="Arial"/>
                <w:sz w:val="16"/>
                <w:szCs w:val="16"/>
              </w:rPr>
            </w:pPr>
            <w:r w:rsidRPr="00147320">
              <w:rPr>
                <w:rFonts w:cs="Arial"/>
                <w:sz w:val="16"/>
                <w:szCs w:val="16"/>
              </w:rPr>
              <w:t>[BR-DEC-19-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taxable amount (BT-116) is 2.</w:t>
            </w:r>
          </w:p>
        </w:tc>
        <w:tc>
          <w:tcPr>
            <w:tcW w:w="992" w:type="dxa"/>
          </w:tcPr>
          <w:p w14:paraId="4A20DB3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5CDB" w:rsidRPr="00147320">
              <w:rPr>
                <w:rFonts w:cs="Arial"/>
                <w:sz w:val="16"/>
                <w:szCs w:val="16"/>
              </w:rPr>
              <w:t xml:space="preserve"> message</w:t>
            </w:r>
          </w:p>
        </w:tc>
        <w:tc>
          <w:tcPr>
            <w:tcW w:w="850" w:type="dxa"/>
          </w:tcPr>
          <w:p w14:paraId="4A20DB3C" w14:textId="492A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3E" w14:textId="77777777" w:rsidR="00B6571D" w:rsidRPr="00147320" w:rsidRDefault="00F160D6" w:rsidP="00982B67">
            <w:pPr>
              <w:spacing w:line="220" w:lineRule="exact"/>
              <w:rPr>
                <w:rFonts w:cs="Arial"/>
                <w:b/>
                <w:sz w:val="16"/>
                <w:szCs w:val="16"/>
                <w:u w:val="single"/>
              </w:rPr>
            </w:pPr>
            <w:hyperlink r:id="rId515" w:history="1">
              <w:r w:rsidR="00B6571D" w:rsidRPr="00147320">
                <w:rPr>
                  <w:rStyle w:val="Hyperlink"/>
                  <w:rFonts w:cs="Arial"/>
                  <w:sz w:val="16"/>
                  <w:szCs w:val="16"/>
                </w:rPr>
                <w:t>BR-DEC-20</w:t>
              </w:r>
            </w:hyperlink>
          </w:p>
        </w:tc>
        <w:tc>
          <w:tcPr>
            <w:tcW w:w="5174" w:type="dxa"/>
          </w:tcPr>
          <w:p w14:paraId="4A20DB3F" w14:textId="77777777" w:rsidR="00B6571D" w:rsidRPr="00147320" w:rsidRDefault="00B6571D" w:rsidP="00982B67">
            <w:pPr>
              <w:spacing w:line="220" w:lineRule="exact"/>
              <w:rPr>
                <w:rFonts w:cs="Arial"/>
                <w:sz w:val="16"/>
                <w:szCs w:val="16"/>
              </w:rPr>
            </w:pPr>
            <w:r w:rsidRPr="00147320">
              <w:rPr>
                <w:rFonts w:cs="Arial"/>
                <w:sz w:val="16"/>
                <w:szCs w:val="16"/>
              </w:rPr>
              <w:t>[BR-DEC-20]-The allowed maximum number of decimals for the VAT category tax amount (BT-117) is 2.</w:t>
            </w:r>
            <w:r w:rsidR="00562D83" w:rsidRPr="00147320">
              <w:rPr>
                <w:rFonts w:cs="Arial"/>
                <w:sz w:val="16"/>
                <w:szCs w:val="16"/>
              </w:rPr>
              <w:t xml:space="preserve">  </w:t>
            </w:r>
          </w:p>
        </w:tc>
        <w:tc>
          <w:tcPr>
            <w:tcW w:w="5174" w:type="dxa"/>
          </w:tcPr>
          <w:p w14:paraId="4A20DB40" w14:textId="77777777" w:rsidR="00B6571D" w:rsidRPr="00147320" w:rsidRDefault="00B6571D" w:rsidP="00982B67">
            <w:pPr>
              <w:spacing w:line="220" w:lineRule="exact"/>
              <w:rPr>
                <w:rFonts w:cs="Arial"/>
                <w:sz w:val="16"/>
                <w:szCs w:val="16"/>
              </w:rPr>
            </w:pPr>
            <w:r w:rsidRPr="00147320">
              <w:rPr>
                <w:rFonts w:cs="Arial"/>
                <w:sz w:val="16"/>
                <w:szCs w:val="16"/>
              </w:rPr>
              <w:t>[BR-DEC-20-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 amount (BT-117) is 2.</w:t>
            </w:r>
            <w:r w:rsidR="00562D83" w:rsidRPr="00147320">
              <w:rPr>
                <w:rFonts w:cs="Arial"/>
                <w:sz w:val="16"/>
                <w:szCs w:val="16"/>
              </w:rPr>
              <w:t xml:space="preserve">  </w:t>
            </w:r>
          </w:p>
        </w:tc>
        <w:tc>
          <w:tcPr>
            <w:tcW w:w="992" w:type="dxa"/>
          </w:tcPr>
          <w:p w14:paraId="4A20DB4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36929" w:rsidRPr="00147320">
              <w:rPr>
                <w:rFonts w:cs="Arial"/>
                <w:sz w:val="16"/>
                <w:szCs w:val="16"/>
              </w:rPr>
              <w:t xml:space="preserve"> message</w:t>
            </w:r>
          </w:p>
        </w:tc>
        <w:tc>
          <w:tcPr>
            <w:tcW w:w="850" w:type="dxa"/>
          </w:tcPr>
          <w:p w14:paraId="4A20DB42" w14:textId="2493757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9" w14:textId="77777777" w:rsidTr="00863855">
        <w:trPr>
          <w:cantSplit/>
          <w:trHeight w:val="20"/>
        </w:trPr>
        <w:tc>
          <w:tcPr>
            <w:tcW w:w="1526" w:type="dxa"/>
            <w:hideMark/>
          </w:tcPr>
          <w:p w14:paraId="4A20DB44" w14:textId="77777777" w:rsidR="00B6571D" w:rsidRPr="00147320" w:rsidRDefault="00F160D6" w:rsidP="00982B67">
            <w:pPr>
              <w:spacing w:line="220" w:lineRule="exact"/>
              <w:rPr>
                <w:rFonts w:cs="Arial"/>
                <w:b/>
                <w:sz w:val="16"/>
                <w:szCs w:val="16"/>
                <w:u w:val="single"/>
              </w:rPr>
            </w:pPr>
            <w:hyperlink r:id="rId516" w:history="1">
              <w:r w:rsidR="00B6571D" w:rsidRPr="00147320">
                <w:rPr>
                  <w:rStyle w:val="Hyperlink"/>
                  <w:rFonts w:cs="Arial"/>
                  <w:sz w:val="16"/>
                  <w:szCs w:val="16"/>
                </w:rPr>
                <w:t>BR-DEC-23</w:t>
              </w:r>
            </w:hyperlink>
          </w:p>
        </w:tc>
        <w:tc>
          <w:tcPr>
            <w:tcW w:w="5174" w:type="dxa"/>
            <w:hideMark/>
          </w:tcPr>
          <w:p w14:paraId="4A20DB45" w14:textId="77777777" w:rsidR="00B6571D" w:rsidRPr="00147320" w:rsidRDefault="00B6571D" w:rsidP="00982B67">
            <w:pPr>
              <w:spacing w:line="220" w:lineRule="exact"/>
              <w:rPr>
                <w:rFonts w:cs="Arial"/>
                <w:sz w:val="16"/>
                <w:szCs w:val="16"/>
              </w:rPr>
            </w:pPr>
            <w:r w:rsidRPr="00147320">
              <w:rPr>
                <w:rFonts w:cs="Arial"/>
                <w:sz w:val="16"/>
                <w:szCs w:val="16"/>
              </w:rPr>
              <w:t>[BR-DEC-23]-The allowed maximum number of decimals for the Invoice line net amount (BT-131) is 2.</w:t>
            </w:r>
            <w:r w:rsidR="00562D83" w:rsidRPr="00147320">
              <w:rPr>
                <w:rFonts w:cs="Arial"/>
                <w:sz w:val="16"/>
                <w:szCs w:val="16"/>
              </w:rPr>
              <w:t xml:space="preserve"> </w:t>
            </w:r>
            <w:r w:rsidRPr="00147320">
              <w:rPr>
                <w:rFonts w:cs="Arial"/>
                <w:sz w:val="16"/>
                <w:szCs w:val="16"/>
              </w:rPr>
              <w:t> </w:t>
            </w:r>
          </w:p>
        </w:tc>
        <w:tc>
          <w:tcPr>
            <w:tcW w:w="5174" w:type="dxa"/>
          </w:tcPr>
          <w:p w14:paraId="4A20DB46" w14:textId="77777777" w:rsidR="00B6571D" w:rsidRPr="00147320" w:rsidRDefault="00B6571D" w:rsidP="00982B67">
            <w:pPr>
              <w:spacing w:line="220" w:lineRule="exact"/>
              <w:rPr>
                <w:rFonts w:cs="Arial"/>
                <w:sz w:val="16"/>
                <w:szCs w:val="16"/>
              </w:rPr>
            </w:pPr>
          </w:p>
        </w:tc>
        <w:tc>
          <w:tcPr>
            <w:tcW w:w="992" w:type="dxa"/>
          </w:tcPr>
          <w:p w14:paraId="4A20DB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8" w14:textId="0CA078A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4A" w14:textId="77777777" w:rsidR="00B6571D" w:rsidRPr="00147320" w:rsidRDefault="00F160D6" w:rsidP="00982B67">
            <w:pPr>
              <w:spacing w:line="220" w:lineRule="exact"/>
              <w:rPr>
                <w:rFonts w:cs="Arial"/>
                <w:b/>
                <w:sz w:val="16"/>
                <w:szCs w:val="16"/>
                <w:u w:val="single"/>
              </w:rPr>
            </w:pPr>
            <w:hyperlink r:id="rId517" w:history="1">
              <w:r w:rsidR="00B6571D" w:rsidRPr="00147320">
                <w:rPr>
                  <w:rStyle w:val="Hyperlink"/>
                  <w:rFonts w:cs="Arial"/>
                  <w:sz w:val="16"/>
                  <w:szCs w:val="16"/>
                </w:rPr>
                <w:t>BR-DEC-24</w:t>
              </w:r>
            </w:hyperlink>
          </w:p>
        </w:tc>
        <w:tc>
          <w:tcPr>
            <w:tcW w:w="5174" w:type="dxa"/>
            <w:hideMark/>
          </w:tcPr>
          <w:p w14:paraId="4A20DB4B" w14:textId="77777777" w:rsidR="00B6571D" w:rsidRPr="00147320" w:rsidRDefault="00B6571D" w:rsidP="00982B67">
            <w:pPr>
              <w:spacing w:line="220" w:lineRule="exact"/>
              <w:rPr>
                <w:rFonts w:cs="Arial"/>
                <w:sz w:val="16"/>
                <w:szCs w:val="16"/>
              </w:rPr>
            </w:pPr>
            <w:r w:rsidRPr="00147320">
              <w:rPr>
                <w:rFonts w:cs="Arial"/>
                <w:sz w:val="16"/>
                <w:szCs w:val="16"/>
              </w:rPr>
              <w:t>[BR-DEC-24]-The allowed maximum number of decimals for the Invoice line allowance amount (BT-136) is 2.</w:t>
            </w:r>
          </w:p>
        </w:tc>
        <w:tc>
          <w:tcPr>
            <w:tcW w:w="5174" w:type="dxa"/>
          </w:tcPr>
          <w:p w14:paraId="4A20DB4C" w14:textId="77777777" w:rsidR="00B6571D" w:rsidRPr="00147320" w:rsidRDefault="00B6571D" w:rsidP="00982B67">
            <w:pPr>
              <w:spacing w:line="220" w:lineRule="exact"/>
              <w:rPr>
                <w:rFonts w:cs="Arial"/>
                <w:sz w:val="16"/>
                <w:szCs w:val="16"/>
              </w:rPr>
            </w:pPr>
          </w:p>
        </w:tc>
        <w:tc>
          <w:tcPr>
            <w:tcW w:w="992" w:type="dxa"/>
          </w:tcPr>
          <w:p w14:paraId="4A20DB4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E" w14:textId="29F4358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5" w14:textId="77777777" w:rsidTr="00863855">
        <w:trPr>
          <w:cantSplit/>
          <w:trHeight w:val="20"/>
        </w:trPr>
        <w:tc>
          <w:tcPr>
            <w:tcW w:w="1526" w:type="dxa"/>
            <w:hideMark/>
          </w:tcPr>
          <w:p w14:paraId="4A20DB50" w14:textId="77777777" w:rsidR="00B6571D" w:rsidRPr="00147320" w:rsidRDefault="00F160D6" w:rsidP="00982B67">
            <w:pPr>
              <w:spacing w:line="220" w:lineRule="exact"/>
              <w:rPr>
                <w:rFonts w:cs="Arial"/>
                <w:b/>
                <w:sz w:val="16"/>
                <w:szCs w:val="16"/>
                <w:u w:val="single"/>
              </w:rPr>
            </w:pPr>
            <w:hyperlink r:id="rId518" w:history="1">
              <w:r w:rsidR="00B6571D" w:rsidRPr="00147320">
                <w:rPr>
                  <w:rStyle w:val="Hyperlink"/>
                  <w:rFonts w:cs="Arial"/>
                  <w:sz w:val="16"/>
                  <w:szCs w:val="16"/>
                </w:rPr>
                <w:t>BR-DEC-25</w:t>
              </w:r>
            </w:hyperlink>
          </w:p>
        </w:tc>
        <w:tc>
          <w:tcPr>
            <w:tcW w:w="5174" w:type="dxa"/>
            <w:hideMark/>
          </w:tcPr>
          <w:p w14:paraId="4A20DB51" w14:textId="77777777" w:rsidR="00B6571D" w:rsidRPr="00147320" w:rsidRDefault="00B6571D" w:rsidP="00982B67">
            <w:pPr>
              <w:spacing w:line="220" w:lineRule="exact"/>
              <w:rPr>
                <w:rFonts w:cs="Arial"/>
                <w:sz w:val="16"/>
                <w:szCs w:val="16"/>
              </w:rPr>
            </w:pPr>
            <w:r w:rsidRPr="00147320">
              <w:rPr>
                <w:rFonts w:cs="Arial"/>
                <w:sz w:val="16"/>
                <w:szCs w:val="16"/>
              </w:rPr>
              <w:t>[BR-DEC-25]-The allowed maximum number of decimals for the Invoice line allowance base amount (BT-137) is 2.</w:t>
            </w:r>
            <w:r w:rsidR="00562D83" w:rsidRPr="00147320">
              <w:rPr>
                <w:rFonts w:cs="Arial"/>
                <w:sz w:val="16"/>
                <w:szCs w:val="16"/>
              </w:rPr>
              <w:t xml:space="preserve"> </w:t>
            </w:r>
            <w:r w:rsidRPr="00147320">
              <w:rPr>
                <w:rFonts w:cs="Arial"/>
                <w:sz w:val="16"/>
                <w:szCs w:val="16"/>
              </w:rPr>
              <w:t> </w:t>
            </w:r>
          </w:p>
        </w:tc>
        <w:tc>
          <w:tcPr>
            <w:tcW w:w="5174" w:type="dxa"/>
          </w:tcPr>
          <w:p w14:paraId="4A20DB52" w14:textId="77777777" w:rsidR="00B6571D" w:rsidRPr="00147320" w:rsidRDefault="00B6571D" w:rsidP="00982B67">
            <w:pPr>
              <w:spacing w:line="220" w:lineRule="exact"/>
              <w:rPr>
                <w:rFonts w:cs="Arial"/>
                <w:sz w:val="16"/>
                <w:szCs w:val="16"/>
              </w:rPr>
            </w:pPr>
          </w:p>
        </w:tc>
        <w:tc>
          <w:tcPr>
            <w:tcW w:w="992" w:type="dxa"/>
          </w:tcPr>
          <w:p w14:paraId="4A20DB5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4" w14:textId="20D6C3A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6" w14:textId="77777777" w:rsidR="00B6571D" w:rsidRPr="00147320" w:rsidRDefault="00F160D6" w:rsidP="00982B67">
            <w:pPr>
              <w:spacing w:line="220" w:lineRule="exact"/>
              <w:rPr>
                <w:rFonts w:cs="Arial"/>
                <w:b/>
                <w:sz w:val="16"/>
                <w:szCs w:val="16"/>
                <w:u w:val="single"/>
              </w:rPr>
            </w:pPr>
            <w:hyperlink r:id="rId519" w:history="1">
              <w:r w:rsidR="00B6571D" w:rsidRPr="00147320">
                <w:rPr>
                  <w:rStyle w:val="Hyperlink"/>
                  <w:rFonts w:cs="Arial"/>
                  <w:sz w:val="16"/>
                  <w:szCs w:val="16"/>
                </w:rPr>
                <w:t>BR-DEC-27</w:t>
              </w:r>
            </w:hyperlink>
          </w:p>
        </w:tc>
        <w:tc>
          <w:tcPr>
            <w:tcW w:w="5174" w:type="dxa"/>
            <w:hideMark/>
          </w:tcPr>
          <w:p w14:paraId="4A20DB57" w14:textId="77777777" w:rsidR="00B6571D" w:rsidRPr="00147320" w:rsidRDefault="00B6571D" w:rsidP="00982B67">
            <w:pPr>
              <w:spacing w:line="220" w:lineRule="exact"/>
              <w:rPr>
                <w:rFonts w:cs="Arial"/>
                <w:sz w:val="16"/>
                <w:szCs w:val="16"/>
              </w:rPr>
            </w:pPr>
            <w:r w:rsidRPr="00147320">
              <w:rPr>
                <w:rFonts w:cs="Arial"/>
                <w:sz w:val="16"/>
                <w:szCs w:val="16"/>
              </w:rPr>
              <w:t>[BR-DEC-27]-The allowed maximum number of decimals for the Invoice line charge amount (BT-141) is 2.</w:t>
            </w:r>
          </w:p>
        </w:tc>
        <w:tc>
          <w:tcPr>
            <w:tcW w:w="5174" w:type="dxa"/>
          </w:tcPr>
          <w:p w14:paraId="4A20DB58" w14:textId="77777777" w:rsidR="00B6571D" w:rsidRPr="00147320" w:rsidRDefault="00B6571D" w:rsidP="00982B67">
            <w:pPr>
              <w:spacing w:line="220" w:lineRule="exact"/>
              <w:rPr>
                <w:rFonts w:cs="Arial"/>
                <w:sz w:val="16"/>
                <w:szCs w:val="16"/>
              </w:rPr>
            </w:pPr>
          </w:p>
        </w:tc>
        <w:tc>
          <w:tcPr>
            <w:tcW w:w="992" w:type="dxa"/>
          </w:tcPr>
          <w:p w14:paraId="4A20DB5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A" w14:textId="6D8767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1" w14:textId="77777777" w:rsidTr="00863855">
        <w:trPr>
          <w:cantSplit/>
          <w:trHeight w:val="20"/>
        </w:trPr>
        <w:tc>
          <w:tcPr>
            <w:tcW w:w="1526" w:type="dxa"/>
            <w:hideMark/>
          </w:tcPr>
          <w:p w14:paraId="4A20DB5C" w14:textId="77777777" w:rsidR="00B6571D" w:rsidRPr="00147320" w:rsidRDefault="00F160D6" w:rsidP="00982B67">
            <w:pPr>
              <w:spacing w:line="220" w:lineRule="exact"/>
              <w:rPr>
                <w:rFonts w:cs="Arial"/>
                <w:b/>
                <w:sz w:val="16"/>
                <w:szCs w:val="16"/>
                <w:u w:val="single"/>
              </w:rPr>
            </w:pPr>
            <w:hyperlink r:id="rId520" w:history="1">
              <w:r w:rsidR="00B6571D" w:rsidRPr="00147320">
                <w:rPr>
                  <w:rStyle w:val="Hyperlink"/>
                  <w:rFonts w:cs="Arial"/>
                  <w:sz w:val="16"/>
                  <w:szCs w:val="16"/>
                </w:rPr>
                <w:t>BR-DEC-28</w:t>
              </w:r>
            </w:hyperlink>
          </w:p>
        </w:tc>
        <w:tc>
          <w:tcPr>
            <w:tcW w:w="5174" w:type="dxa"/>
            <w:hideMark/>
          </w:tcPr>
          <w:p w14:paraId="4A20DB5D" w14:textId="77777777" w:rsidR="00B6571D" w:rsidRPr="00147320" w:rsidRDefault="00B6571D" w:rsidP="00982B67">
            <w:pPr>
              <w:spacing w:line="220" w:lineRule="exact"/>
              <w:rPr>
                <w:rFonts w:cs="Arial"/>
                <w:sz w:val="16"/>
                <w:szCs w:val="16"/>
              </w:rPr>
            </w:pPr>
            <w:r w:rsidRPr="00147320">
              <w:rPr>
                <w:rFonts w:cs="Arial"/>
                <w:sz w:val="16"/>
                <w:szCs w:val="16"/>
              </w:rPr>
              <w:t>[BR-DEC-28]-The allowed maximum number of decimals for the Invoice line charge base amount (BT-142) is 2.</w:t>
            </w:r>
            <w:r w:rsidR="00562D83" w:rsidRPr="00147320">
              <w:rPr>
                <w:rFonts w:cs="Arial"/>
                <w:sz w:val="16"/>
                <w:szCs w:val="16"/>
              </w:rPr>
              <w:t xml:space="preserve"> </w:t>
            </w:r>
            <w:r w:rsidRPr="00147320">
              <w:rPr>
                <w:rFonts w:cs="Arial"/>
                <w:sz w:val="16"/>
                <w:szCs w:val="16"/>
              </w:rPr>
              <w:t> </w:t>
            </w:r>
          </w:p>
        </w:tc>
        <w:tc>
          <w:tcPr>
            <w:tcW w:w="5174" w:type="dxa"/>
          </w:tcPr>
          <w:p w14:paraId="4A20DB5E" w14:textId="77777777" w:rsidR="00B6571D" w:rsidRPr="00147320" w:rsidRDefault="00B6571D" w:rsidP="00982B67">
            <w:pPr>
              <w:spacing w:line="220" w:lineRule="exact"/>
              <w:rPr>
                <w:rFonts w:cs="Arial"/>
                <w:sz w:val="16"/>
                <w:szCs w:val="16"/>
              </w:rPr>
            </w:pPr>
          </w:p>
        </w:tc>
        <w:tc>
          <w:tcPr>
            <w:tcW w:w="992" w:type="dxa"/>
          </w:tcPr>
          <w:p w14:paraId="4A20DB5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60" w14:textId="68C6B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62" w14:textId="77777777" w:rsidR="00B6571D" w:rsidRPr="00147320" w:rsidRDefault="00F160D6" w:rsidP="00982B67">
            <w:pPr>
              <w:spacing w:line="220" w:lineRule="exact"/>
              <w:rPr>
                <w:rFonts w:cs="Arial"/>
                <w:b/>
                <w:sz w:val="16"/>
                <w:szCs w:val="16"/>
              </w:rPr>
            </w:pPr>
            <w:hyperlink r:id="rId521" w:history="1">
              <w:r w:rsidR="00B6571D" w:rsidRPr="00147320">
                <w:rPr>
                  <w:rStyle w:val="Hyperlink"/>
                  <w:rFonts w:cs="Arial"/>
                  <w:sz w:val="16"/>
                  <w:szCs w:val="16"/>
                </w:rPr>
                <w:t>BR-E-01</w:t>
              </w:r>
            </w:hyperlink>
          </w:p>
        </w:tc>
        <w:tc>
          <w:tcPr>
            <w:tcW w:w="5174" w:type="dxa"/>
          </w:tcPr>
          <w:p w14:paraId="4A20DB63" w14:textId="77777777" w:rsidR="00B6571D" w:rsidRPr="00147320" w:rsidRDefault="00B6571D" w:rsidP="00982B67">
            <w:pPr>
              <w:spacing w:line="220" w:lineRule="exact"/>
              <w:rPr>
                <w:rFonts w:cs="Arial"/>
                <w:sz w:val="16"/>
                <w:szCs w:val="16"/>
              </w:rPr>
            </w:pPr>
            <w:r w:rsidRPr="00147320">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equal to "Exempt from VAT".</w:t>
            </w:r>
          </w:p>
        </w:tc>
        <w:tc>
          <w:tcPr>
            <w:tcW w:w="5174" w:type="dxa"/>
          </w:tcPr>
          <w:p w14:paraId="4A20DB64" w14:textId="77777777" w:rsidR="00B6571D" w:rsidRPr="00147320" w:rsidRDefault="00B6571D" w:rsidP="00982B67">
            <w:pPr>
              <w:spacing w:line="220" w:lineRule="exact"/>
              <w:rPr>
                <w:rFonts w:cs="Arial"/>
                <w:sz w:val="16"/>
                <w:szCs w:val="16"/>
              </w:rPr>
            </w:pPr>
            <w:r w:rsidRPr="00147320">
              <w:rPr>
                <w:rFonts w:cs="Arial"/>
                <w:sz w:val="16"/>
                <w:szCs w:val="16"/>
              </w:rPr>
              <w:t>[BR-E-01-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Pr="00147320" w:rsidRDefault="00373669" w:rsidP="00982B67">
            <w:pPr>
              <w:spacing w:line="220" w:lineRule="exact"/>
              <w:rPr>
                <w:rFonts w:cs="Arial"/>
                <w:b/>
                <w:sz w:val="16"/>
                <w:szCs w:val="16"/>
              </w:rPr>
            </w:pPr>
            <w:r w:rsidRPr="00147320">
              <w:rPr>
                <w:rFonts w:cs="Arial"/>
                <w:b/>
                <w:sz w:val="16"/>
                <w:szCs w:val="16"/>
              </w:rPr>
              <w:t>Rule:</w:t>
            </w:r>
          </w:p>
          <w:p w14:paraId="58D7C3F4" w14:textId="1F0DB03D" w:rsidR="003E3067" w:rsidRPr="00147320" w:rsidRDefault="00373669" w:rsidP="00982B67">
            <w:pPr>
              <w:spacing w:line="220" w:lineRule="exact"/>
              <w:rPr>
                <w:rFonts w:cs="Arial"/>
                <w:sz w:val="16"/>
                <w:szCs w:val="16"/>
              </w:rPr>
            </w:pPr>
            <w:r w:rsidRPr="00147320">
              <w:rPr>
                <w:rFonts w:cs="Arial"/>
                <w:sz w:val="16"/>
                <w:szCs w:val="16"/>
              </w:rPr>
              <w:t>Update rule with</w:t>
            </w:r>
            <w:r w:rsidR="00902558" w:rsidRPr="00147320">
              <w:rPr>
                <w:rFonts w:cs="Arial"/>
                <w:sz w:val="16"/>
                <w:szCs w:val="16"/>
              </w:rPr>
              <w:t xml:space="preserve"> </w:t>
            </w:r>
            <w:proofErr w:type="spellStart"/>
            <w:r w:rsidR="00DA5595" w:rsidRPr="00147320">
              <w:rPr>
                <w:rFonts w:cs="Arial"/>
                <w:sz w:val="16"/>
                <w:szCs w:val="16"/>
              </w:rPr>
              <w:t>InvoiceLine</w:t>
            </w:r>
            <w:proofErr w:type="spellEnd"/>
            <w:r w:rsidR="00DA5595"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DA5595" w:rsidRPr="00147320">
              <w:rPr>
                <w:rFonts w:cs="Arial"/>
                <w:sz w:val="16"/>
                <w:szCs w:val="16"/>
              </w:rPr>
              <w:t>,</w:t>
            </w:r>
            <w:r w:rsidR="003E3067" w:rsidRPr="00147320">
              <w:rPr>
                <w:rFonts w:cs="Arial"/>
                <w:sz w:val="16"/>
                <w:szCs w:val="16"/>
              </w:rPr>
              <w:t xml:space="preserve"> </w:t>
            </w:r>
            <w:proofErr w:type="spellStart"/>
            <w:r w:rsidR="003E3067" w:rsidRPr="00147320">
              <w:rPr>
                <w:rFonts w:cs="Arial"/>
                <w:sz w:val="16"/>
                <w:szCs w:val="16"/>
              </w:rPr>
              <w:t>CreditNoteLine</w:t>
            </w:r>
            <w:proofErr w:type="spellEnd"/>
            <w:r w:rsidR="003E3067" w:rsidRPr="00147320">
              <w:rPr>
                <w:rFonts w:cs="Arial"/>
                <w:sz w:val="16"/>
                <w:szCs w:val="16"/>
              </w:rPr>
              <w:t>/Item/</w:t>
            </w:r>
            <w:proofErr w:type="spellStart"/>
            <w:r w:rsidR="003E3067" w:rsidRPr="00147320">
              <w:rPr>
                <w:rFonts w:cs="Arial"/>
                <w:sz w:val="16"/>
                <w:szCs w:val="16"/>
              </w:rPr>
              <w:t>ClassifiedTaxCategory</w:t>
            </w:r>
            <w:proofErr w:type="spellEnd"/>
            <w:r w:rsidR="003E3067" w:rsidRPr="00147320">
              <w:rPr>
                <w:rFonts w:cs="Arial"/>
                <w:sz w:val="16"/>
                <w:szCs w:val="16"/>
              </w:rPr>
              <w:t>/</w:t>
            </w:r>
            <w:proofErr w:type="spellStart"/>
            <w:r w:rsidR="003E3067" w:rsidRPr="00147320">
              <w:rPr>
                <w:rFonts w:cs="Arial"/>
                <w:sz w:val="16"/>
                <w:szCs w:val="16"/>
              </w:rPr>
              <w:t>TaxScheme</w:t>
            </w:r>
            <w:proofErr w:type="spellEnd"/>
            <w:r w:rsidR="003E3067" w:rsidRPr="00147320">
              <w:rPr>
                <w:rFonts w:cs="Arial"/>
                <w:sz w:val="16"/>
                <w:szCs w:val="16"/>
              </w:rPr>
              <w:t xml:space="preserve"> = </w:t>
            </w:r>
            <w:r w:rsidR="00A57CB4" w:rsidRPr="00147320">
              <w:rPr>
                <w:rFonts w:cs="Arial"/>
                <w:sz w:val="16"/>
                <w:szCs w:val="16"/>
              </w:rPr>
              <w:t>“</w:t>
            </w:r>
            <w:r w:rsidR="003E3067" w:rsidRPr="00147320">
              <w:rPr>
                <w:rFonts w:cs="Arial"/>
                <w:sz w:val="16"/>
                <w:szCs w:val="16"/>
              </w:rPr>
              <w:t>GST</w:t>
            </w:r>
            <w:r w:rsidR="00A57CB4" w:rsidRPr="00147320">
              <w:rPr>
                <w:rFonts w:cs="Arial"/>
                <w:sz w:val="16"/>
                <w:szCs w:val="16"/>
              </w:rPr>
              <w:t>”</w:t>
            </w:r>
            <w:r w:rsidR="003E3067" w:rsidRPr="00147320">
              <w:rPr>
                <w:rFonts w:cs="Arial"/>
                <w:sz w:val="16"/>
                <w:szCs w:val="16"/>
              </w:rPr>
              <w:t>,</w:t>
            </w:r>
          </w:p>
          <w:p w14:paraId="6F10C79A" w14:textId="0F7CD75B" w:rsidR="00A7001E" w:rsidRPr="00147320" w:rsidRDefault="00DA5595"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p w14:paraId="4A20DB66" w14:textId="48AFF0C0" w:rsidR="00373669"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xml:space="preserve">=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6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73669" w:rsidRPr="00147320">
              <w:rPr>
                <w:rFonts w:cs="Arial"/>
                <w:sz w:val="16"/>
                <w:szCs w:val="16"/>
              </w:rPr>
              <w:t xml:space="preserve"> rule and message</w:t>
            </w:r>
          </w:p>
        </w:tc>
        <w:tc>
          <w:tcPr>
            <w:tcW w:w="850" w:type="dxa"/>
          </w:tcPr>
          <w:p w14:paraId="4A20DB68" w14:textId="0F37F0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F" w14:textId="77777777" w:rsidTr="00863855">
        <w:trPr>
          <w:cantSplit/>
          <w:trHeight w:val="20"/>
        </w:trPr>
        <w:tc>
          <w:tcPr>
            <w:tcW w:w="1526" w:type="dxa"/>
          </w:tcPr>
          <w:p w14:paraId="4A20DB6A" w14:textId="77777777" w:rsidR="00B6571D" w:rsidRPr="00147320" w:rsidRDefault="00F160D6" w:rsidP="00982B67">
            <w:pPr>
              <w:spacing w:line="220" w:lineRule="exact"/>
              <w:rPr>
                <w:rFonts w:cs="Arial"/>
                <w:b/>
                <w:sz w:val="16"/>
                <w:szCs w:val="16"/>
              </w:rPr>
            </w:pPr>
            <w:hyperlink r:id="rId522" w:history="1">
              <w:r w:rsidR="00B6571D" w:rsidRPr="00147320">
                <w:rPr>
                  <w:rStyle w:val="Hyperlink"/>
                  <w:rFonts w:cs="Arial"/>
                  <w:sz w:val="16"/>
                  <w:szCs w:val="16"/>
                </w:rPr>
                <w:t>BR-E-02</w:t>
              </w:r>
            </w:hyperlink>
          </w:p>
        </w:tc>
        <w:tc>
          <w:tcPr>
            <w:tcW w:w="5174" w:type="dxa"/>
          </w:tcPr>
          <w:p w14:paraId="4A20DB6B" w14:textId="77777777" w:rsidR="00B6571D" w:rsidRPr="00147320" w:rsidRDefault="00B6571D" w:rsidP="00982B67">
            <w:pPr>
              <w:spacing w:line="220" w:lineRule="exact"/>
              <w:rPr>
                <w:rFonts w:cs="Arial"/>
                <w:sz w:val="16"/>
                <w:szCs w:val="16"/>
              </w:rPr>
            </w:pPr>
            <w:r w:rsidRPr="00147320">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147320" w:rsidRDefault="00B6571D" w:rsidP="00982B67">
            <w:pPr>
              <w:spacing w:line="220" w:lineRule="exact"/>
              <w:rPr>
                <w:rFonts w:cs="Arial"/>
                <w:sz w:val="16"/>
                <w:szCs w:val="16"/>
              </w:rPr>
            </w:pPr>
          </w:p>
        </w:tc>
        <w:tc>
          <w:tcPr>
            <w:tcW w:w="992" w:type="dxa"/>
          </w:tcPr>
          <w:p w14:paraId="4A20DB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6E" w14:textId="55285F6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0" w14:textId="77777777" w:rsidR="00B6571D" w:rsidRPr="00147320" w:rsidRDefault="00F160D6" w:rsidP="00982B67">
            <w:pPr>
              <w:spacing w:line="220" w:lineRule="exact"/>
              <w:rPr>
                <w:rFonts w:cs="Arial"/>
                <w:b/>
                <w:sz w:val="16"/>
                <w:szCs w:val="16"/>
              </w:rPr>
            </w:pPr>
            <w:hyperlink r:id="rId523" w:history="1">
              <w:r w:rsidR="00B6571D" w:rsidRPr="00147320">
                <w:rPr>
                  <w:rStyle w:val="Hyperlink"/>
                  <w:rFonts w:cs="Arial"/>
                  <w:sz w:val="16"/>
                  <w:szCs w:val="16"/>
                </w:rPr>
                <w:t>BR-E-03</w:t>
              </w:r>
            </w:hyperlink>
          </w:p>
        </w:tc>
        <w:tc>
          <w:tcPr>
            <w:tcW w:w="5174" w:type="dxa"/>
          </w:tcPr>
          <w:p w14:paraId="4A20DB71" w14:textId="77777777" w:rsidR="00B6571D" w:rsidRPr="00147320" w:rsidRDefault="00B6571D" w:rsidP="00982B67">
            <w:pPr>
              <w:spacing w:line="220" w:lineRule="exact"/>
              <w:rPr>
                <w:rFonts w:cs="Arial"/>
                <w:sz w:val="16"/>
                <w:szCs w:val="16"/>
              </w:rPr>
            </w:pPr>
            <w:r w:rsidRPr="00147320">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147320" w:rsidRDefault="00B6571D" w:rsidP="00982B67">
            <w:pPr>
              <w:spacing w:line="220" w:lineRule="exact"/>
              <w:rPr>
                <w:rFonts w:cs="Arial"/>
                <w:sz w:val="16"/>
                <w:szCs w:val="16"/>
              </w:rPr>
            </w:pPr>
          </w:p>
        </w:tc>
        <w:tc>
          <w:tcPr>
            <w:tcW w:w="992" w:type="dxa"/>
          </w:tcPr>
          <w:p w14:paraId="4A20DB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4" w14:textId="494FD1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B" w14:textId="77777777" w:rsidTr="00863855">
        <w:trPr>
          <w:cantSplit/>
          <w:trHeight w:val="20"/>
        </w:trPr>
        <w:tc>
          <w:tcPr>
            <w:tcW w:w="1526" w:type="dxa"/>
          </w:tcPr>
          <w:p w14:paraId="4A20DB76" w14:textId="77777777" w:rsidR="00B6571D" w:rsidRPr="00147320" w:rsidRDefault="00F160D6" w:rsidP="00982B67">
            <w:pPr>
              <w:spacing w:line="220" w:lineRule="exact"/>
              <w:rPr>
                <w:rFonts w:cs="Arial"/>
                <w:b/>
                <w:sz w:val="16"/>
                <w:szCs w:val="16"/>
              </w:rPr>
            </w:pPr>
            <w:hyperlink r:id="rId524" w:history="1">
              <w:r w:rsidR="00B6571D" w:rsidRPr="00147320">
                <w:rPr>
                  <w:rStyle w:val="Hyperlink"/>
                  <w:rFonts w:cs="Arial"/>
                  <w:sz w:val="16"/>
                  <w:szCs w:val="16"/>
                </w:rPr>
                <w:t>BR-E-04</w:t>
              </w:r>
            </w:hyperlink>
          </w:p>
        </w:tc>
        <w:tc>
          <w:tcPr>
            <w:tcW w:w="5174" w:type="dxa"/>
          </w:tcPr>
          <w:p w14:paraId="4A20DB77" w14:textId="77777777" w:rsidR="00B6571D" w:rsidRPr="00147320" w:rsidRDefault="00B6571D" w:rsidP="00982B67">
            <w:pPr>
              <w:spacing w:line="220" w:lineRule="exact"/>
              <w:rPr>
                <w:rFonts w:cs="Arial"/>
                <w:sz w:val="16"/>
                <w:szCs w:val="16"/>
              </w:rPr>
            </w:pPr>
            <w:r w:rsidRPr="00147320">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147320" w:rsidRDefault="00B6571D" w:rsidP="00982B67">
            <w:pPr>
              <w:spacing w:line="220" w:lineRule="exact"/>
              <w:rPr>
                <w:rFonts w:cs="Arial"/>
                <w:sz w:val="16"/>
                <w:szCs w:val="16"/>
              </w:rPr>
            </w:pPr>
          </w:p>
        </w:tc>
        <w:tc>
          <w:tcPr>
            <w:tcW w:w="992" w:type="dxa"/>
          </w:tcPr>
          <w:p w14:paraId="4A20DB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A" w14:textId="23F85B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C" w14:textId="77777777" w:rsidR="00B6571D" w:rsidRPr="00147320" w:rsidRDefault="00F160D6" w:rsidP="00982B67">
            <w:pPr>
              <w:spacing w:line="220" w:lineRule="exact"/>
              <w:rPr>
                <w:rFonts w:cs="Arial"/>
                <w:b/>
                <w:sz w:val="16"/>
                <w:szCs w:val="16"/>
              </w:rPr>
            </w:pPr>
            <w:hyperlink r:id="rId525" w:history="1">
              <w:r w:rsidR="00B6571D" w:rsidRPr="00147320">
                <w:rPr>
                  <w:rStyle w:val="Hyperlink"/>
                  <w:rFonts w:cs="Arial"/>
                  <w:sz w:val="16"/>
                  <w:szCs w:val="16"/>
                </w:rPr>
                <w:t>BR-E-05</w:t>
              </w:r>
            </w:hyperlink>
          </w:p>
        </w:tc>
        <w:tc>
          <w:tcPr>
            <w:tcW w:w="5174" w:type="dxa"/>
          </w:tcPr>
          <w:p w14:paraId="4A20DB7D" w14:textId="77777777" w:rsidR="00B6571D" w:rsidRPr="00147320" w:rsidRDefault="00B6571D" w:rsidP="00982B67">
            <w:pPr>
              <w:spacing w:line="220" w:lineRule="exact"/>
              <w:rPr>
                <w:rFonts w:cs="Arial"/>
                <w:sz w:val="16"/>
                <w:szCs w:val="16"/>
              </w:rPr>
            </w:pPr>
            <w:r w:rsidRPr="00147320">
              <w:rPr>
                <w:rFonts w:cs="Arial"/>
                <w:sz w:val="16"/>
                <w:szCs w:val="16"/>
              </w:rPr>
              <w:t>[BR-E-05]-In an Invoice line (BG-25) where the Invoiced item VAT category code (BT-151) is "Exempt from VAT",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B7E" w14:textId="77777777" w:rsidR="00B6571D" w:rsidRPr="00147320" w:rsidRDefault="00B6571D" w:rsidP="00982B67">
            <w:pPr>
              <w:spacing w:line="220" w:lineRule="exact"/>
              <w:rPr>
                <w:rFonts w:cs="Arial"/>
                <w:sz w:val="16"/>
                <w:szCs w:val="16"/>
              </w:rPr>
            </w:pPr>
            <w:r w:rsidRPr="00147320">
              <w:rPr>
                <w:rFonts w:cs="Arial"/>
                <w:sz w:val="16"/>
                <w:szCs w:val="16"/>
              </w:rPr>
              <w:t>[BR-E-05-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"Exempt from Tax", the Invoiced item tax rate (BT-152) shall be 0 (zero).</w:t>
            </w:r>
            <w:r w:rsidR="00562D83" w:rsidRPr="00147320">
              <w:rPr>
                <w:rFonts w:cs="Arial"/>
                <w:sz w:val="16"/>
                <w:szCs w:val="16"/>
              </w:rPr>
              <w:t xml:space="preserve"> </w:t>
            </w:r>
            <w:r w:rsidRPr="00147320">
              <w:rPr>
                <w:rFonts w:cs="Arial"/>
                <w:sz w:val="16"/>
                <w:szCs w:val="16"/>
              </w:rPr>
              <w:t> </w:t>
            </w:r>
          </w:p>
          <w:p w14:paraId="4A20DB7F" w14:textId="77777777" w:rsidR="00933B74" w:rsidRPr="00147320" w:rsidRDefault="00933B74" w:rsidP="00982B67">
            <w:pPr>
              <w:spacing w:line="220" w:lineRule="exact"/>
              <w:rPr>
                <w:rFonts w:cs="Arial"/>
                <w:b/>
                <w:sz w:val="16"/>
                <w:szCs w:val="16"/>
              </w:rPr>
            </w:pPr>
            <w:r w:rsidRPr="00147320">
              <w:rPr>
                <w:rFonts w:cs="Arial"/>
                <w:b/>
                <w:sz w:val="16"/>
                <w:szCs w:val="16"/>
              </w:rPr>
              <w:t>Rule:</w:t>
            </w:r>
          </w:p>
          <w:p w14:paraId="5618955C" w14:textId="77777777" w:rsidR="0076294B" w:rsidRPr="00147320" w:rsidRDefault="00933B74" w:rsidP="00982B67">
            <w:pPr>
              <w:spacing w:line="220" w:lineRule="exact"/>
              <w:rPr>
                <w:rFonts w:cs="Arial"/>
                <w:sz w:val="16"/>
                <w:szCs w:val="16"/>
              </w:rPr>
            </w:pPr>
            <w:r w:rsidRPr="00147320">
              <w:rPr>
                <w:rFonts w:cs="Arial"/>
                <w:sz w:val="16"/>
                <w:szCs w:val="16"/>
              </w:rPr>
              <w:t xml:space="preserve">Update rule with  </w:t>
            </w:r>
          </w:p>
          <w:p w14:paraId="7AFA9CF3" w14:textId="292C51C6" w:rsidR="004A7121" w:rsidRPr="00147320" w:rsidRDefault="004A7121"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B80" w14:textId="7525D7A3" w:rsidR="00933B74" w:rsidRPr="00147320" w:rsidRDefault="004A712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933B74" w:rsidRPr="00147320">
              <w:rPr>
                <w:rFonts w:cs="Arial"/>
                <w:sz w:val="16"/>
                <w:szCs w:val="16"/>
              </w:rPr>
              <w:t xml:space="preserve"> rule and message</w:t>
            </w:r>
          </w:p>
        </w:tc>
        <w:tc>
          <w:tcPr>
            <w:tcW w:w="850" w:type="dxa"/>
          </w:tcPr>
          <w:p w14:paraId="4A20DB82" w14:textId="5ADC0C7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B" w14:textId="77777777" w:rsidTr="00863855">
        <w:trPr>
          <w:cantSplit/>
          <w:trHeight w:val="20"/>
        </w:trPr>
        <w:tc>
          <w:tcPr>
            <w:tcW w:w="1526" w:type="dxa"/>
          </w:tcPr>
          <w:p w14:paraId="4A20DB84" w14:textId="7B642144" w:rsidR="00B6571D" w:rsidRPr="00147320" w:rsidRDefault="00F160D6" w:rsidP="00982B67">
            <w:pPr>
              <w:spacing w:line="220" w:lineRule="exact"/>
              <w:rPr>
                <w:rFonts w:cs="Arial"/>
                <w:b/>
                <w:sz w:val="16"/>
                <w:szCs w:val="16"/>
              </w:rPr>
            </w:pPr>
            <w:hyperlink r:id="rId526" w:history="1">
              <w:r w:rsidR="00B6571D" w:rsidRPr="00147320">
                <w:rPr>
                  <w:rStyle w:val="Hyperlink"/>
                  <w:rFonts w:cs="Arial"/>
                  <w:sz w:val="16"/>
                  <w:szCs w:val="16"/>
                </w:rPr>
                <w:t>BR-E-06</w:t>
              </w:r>
            </w:hyperlink>
          </w:p>
        </w:tc>
        <w:tc>
          <w:tcPr>
            <w:tcW w:w="5174" w:type="dxa"/>
          </w:tcPr>
          <w:p w14:paraId="4A20DB85" w14:textId="77777777" w:rsidR="00B6571D" w:rsidRPr="00147320" w:rsidRDefault="00B6571D" w:rsidP="00982B67">
            <w:pPr>
              <w:spacing w:line="220" w:lineRule="exact"/>
              <w:rPr>
                <w:rFonts w:cs="Arial"/>
                <w:sz w:val="16"/>
                <w:szCs w:val="16"/>
              </w:rPr>
            </w:pPr>
            <w:r w:rsidRPr="00147320">
              <w:rPr>
                <w:rFonts w:cs="Arial"/>
                <w:sz w:val="16"/>
                <w:szCs w:val="16"/>
              </w:rPr>
              <w:t>[BR-E-06]-In a Document level allowance (BG-20) where the Document level allowance VAT category code (BT-95) is "Exempt from VAT", the Document level allowance VAT rate (BT-96) shall be 0 (zero).</w:t>
            </w:r>
            <w:r w:rsidR="00562D83" w:rsidRPr="00147320">
              <w:rPr>
                <w:rFonts w:cs="Arial"/>
                <w:sz w:val="16"/>
                <w:szCs w:val="16"/>
              </w:rPr>
              <w:t xml:space="preserve"> </w:t>
            </w:r>
            <w:r w:rsidRPr="00147320">
              <w:rPr>
                <w:rFonts w:cs="Arial"/>
                <w:sz w:val="16"/>
                <w:szCs w:val="16"/>
              </w:rPr>
              <w:t> </w:t>
            </w:r>
          </w:p>
        </w:tc>
        <w:tc>
          <w:tcPr>
            <w:tcW w:w="5174" w:type="dxa"/>
          </w:tcPr>
          <w:p w14:paraId="4A20DB86" w14:textId="77777777" w:rsidR="00B6571D" w:rsidRPr="00147320" w:rsidRDefault="00B6571D" w:rsidP="00982B67">
            <w:pPr>
              <w:spacing w:line="220" w:lineRule="exact"/>
              <w:rPr>
                <w:rFonts w:cs="Arial"/>
                <w:sz w:val="16"/>
                <w:szCs w:val="16"/>
              </w:rPr>
            </w:pPr>
            <w:r w:rsidRPr="00147320">
              <w:rPr>
                <w:rFonts w:cs="Arial"/>
                <w:sz w:val="16"/>
                <w:szCs w:val="16"/>
              </w:rPr>
              <w:t>[BR-E-06-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"Exempt from Tax", the Document level allowance tax rate (BT-96) shall be 0 (zero).</w:t>
            </w:r>
            <w:r w:rsidR="00562D83" w:rsidRPr="00147320">
              <w:rPr>
                <w:rFonts w:cs="Arial"/>
                <w:sz w:val="16"/>
                <w:szCs w:val="16"/>
              </w:rPr>
              <w:t xml:space="preserve"> </w:t>
            </w:r>
            <w:r w:rsidRPr="00147320">
              <w:rPr>
                <w:rFonts w:cs="Arial"/>
                <w:sz w:val="16"/>
                <w:szCs w:val="16"/>
              </w:rPr>
              <w:t> </w:t>
            </w:r>
          </w:p>
          <w:p w14:paraId="4A20DB87" w14:textId="77777777" w:rsidR="00DF0E61" w:rsidRPr="00147320" w:rsidRDefault="00DF0E61" w:rsidP="00982B67">
            <w:pPr>
              <w:spacing w:line="220" w:lineRule="exact"/>
              <w:rPr>
                <w:rFonts w:cs="Arial"/>
                <w:b/>
                <w:sz w:val="16"/>
                <w:szCs w:val="16"/>
              </w:rPr>
            </w:pPr>
            <w:r w:rsidRPr="00147320">
              <w:rPr>
                <w:rFonts w:cs="Arial"/>
                <w:b/>
                <w:sz w:val="16"/>
                <w:szCs w:val="16"/>
              </w:rPr>
              <w:t>Rule:</w:t>
            </w:r>
          </w:p>
          <w:p w14:paraId="2448E667" w14:textId="77777777" w:rsidR="0076294B" w:rsidRPr="00147320" w:rsidRDefault="00DF0E61" w:rsidP="00982B67">
            <w:pPr>
              <w:spacing w:line="220" w:lineRule="exact"/>
              <w:rPr>
                <w:rFonts w:cs="Arial"/>
                <w:sz w:val="16"/>
                <w:szCs w:val="16"/>
              </w:rPr>
            </w:pPr>
            <w:r w:rsidRPr="00147320">
              <w:rPr>
                <w:rFonts w:cs="Arial"/>
                <w:sz w:val="16"/>
                <w:szCs w:val="16"/>
              </w:rPr>
              <w:t xml:space="preserve">Update rule with </w:t>
            </w:r>
          </w:p>
          <w:p w14:paraId="4A20DB88" w14:textId="49686C72" w:rsidR="00DF0E61"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F0E61" w:rsidRPr="00147320">
              <w:rPr>
                <w:rFonts w:cs="Arial"/>
                <w:sz w:val="16"/>
                <w:szCs w:val="16"/>
              </w:rPr>
              <w:t xml:space="preserve"> rule and message</w:t>
            </w:r>
          </w:p>
        </w:tc>
        <w:tc>
          <w:tcPr>
            <w:tcW w:w="850" w:type="dxa"/>
          </w:tcPr>
          <w:p w14:paraId="4A20DB8A" w14:textId="5FE5744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8C" w14:textId="77777777" w:rsidR="00B6571D" w:rsidRPr="00147320" w:rsidRDefault="00F160D6" w:rsidP="00982B67">
            <w:pPr>
              <w:spacing w:line="220" w:lineRule="exact"/>
              <w:rPr>
                <w:rFonts w:cs="Arial"/>
                <w:b/>
                <w:sz w:val="16"/>
                <w:szCs w:val="16"/>
              </w:rPr>
            </w:pPr>
            <w:hyperlink r:id="rId527" w:history="1">
              <w:r w:rsidR="00B6571D" w:rsidRPr="00147320">
                <w:rPr>
                  <w:rStyle w:val="Hyperlink"/>
                  <w:rFonts w:cs="Arial"/>
                  <w:sz w:val="16"/>
                  <w:szCs w:val="16"/>
                </w:rPr>
                <w:t>BR-E-07</w:t>
              </w:r>
            </w:hyperlink>
          </w:p>
        </w:tc>
        <w:tc>
          <w:tcPr>
            <w:tcW w:w="5174" w:type="dxa"/>
          </w:tcPr>
          <w:p w14:paraId="4A20DB8D" w14:textId="77777777" w:rsidR="00B6571D" w:rsidRPr="00147320" w:rsidRDefault="00B6571D" w:rsidP="00982B67">
            <w:pPr>
              <w:spacing w:line="220" w:lineRule="exact"/>
              <w:rPr>
                <w:rFonts w:cs="Arial"/>
                <w:sz w:val="16"/>
                <w:szCs w:val="16"/>
              </w:rPr>
            </w:pPr>
            <w:r w:rsidRPr="00147320">
              <w:rPr>
                <w:rFonts w:cs="Arial"/>
                <w:sz w:val="16"/>
                <w:szCs w:val="16"/>
              </w:rPr>
              <w:t>[BR-E-07]-In a Document level charge (BG-21) where the Document level charge VAT category code (BT-102) is "Exempt from VAT", the Document level charge VAT rate (BT-103) shall be 0 (zero).</w:t>
            </w:r>
            <w:r w:rsidR="00562D83" w:rsidRPr="00147320">
              <w:rPr>
                <w:rFonts w:cs="Arial"/>
                <w:sz w:val="16"/>
                <w:szCs w:val="16"/>
              </w:rPr>
              <w:t xml:space="preserve"> </w:t>
            </w:r>
            <w:r w:rsidRPr="00147320">
              <w:rPr>
                <w:rFonts w:cs="Arial"/>
                <w:sz w:val="16"/>
                <w:szCs w:val="16"/>
              </w:rPr>
              <w:t> </w:t>
            </w:r>
          </w:p>
        </w:tc>
        <w:tc>
          <w:tcPr>
            <w:tcW w:w="5174" w:type="dxa"/>
          </w:tcPr>
          <w:p w14:paraId="4A20DB8E" w14:textId="77777777" w:rsidR="00B6571D" w:rsidRPr="00147320" w:rsidRDefault="00B6571D" w:rsidP="00982B67">
            <w:pPr>
              <w:spacing w:line="220" w:lineRule="exact"/>
              <w:rPr>
                <w:rFonts w:cs="Arial"/>
                <w:sz w:val="16"/>
                <w:szCs w:val="16"/>
              </w:rPr>
            </w:pPr>
            <w:r w:rsidRPr="00147320">
              <w:rPr>
                <w:rFonts w:cs="Arial"/>
                <w:sz w:val="16"/>
                <w:szCs w:val="16"/>
              </w:rPr>
              <w:t>[BR-E-07-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"Exempt from Tax", the Document level charge tax rate (BT-103) shall be 0 (zero).</w:t>
            </w:r>
            <w:r w:rsidR="00562D83" w:rsidRPr="00147320">
              <w:rPr>
                <w:rFonts w:cs="Arial"/>
                <w:sz w:val="16"/>
                <w:szCs w:val="16"/>
              </w:rPr>
              <w:t xml:space="preserve"> </w:t>
            </w:r>
            <w:r w:rsidRPr="00147320">
              <w:rPr>
                <w:rFonts w:cs="Arial"/>
                <w:sz w:val="16"/>
                <w:szCs w:val="16"/>
              </w:rPr>
              <w:t> </w:t>
            </w:r>
          </w:p>
          <w:p w14:paraId="4A20DB8F" w14:textId="77777777" w:rsidR="00684B47" w:rsidRPr="00147320" w:rsidRDefault="00684B47" w:rsidP="00982B67">
            <w:pPr>
              <w:spacing w:line="220" w:lineRule="exact"/>
              <w:rPr>
                <w:rFonts w:cs="Arial"/>
                <w:b/>
                <w:sz w:val="16"/>
                <w:szCs w:val="16"/>
              </w:rPr>
            </w:pPr>
            <w:r w:rsidRPr="00147320">
              <w:rPr>
                <w:rFonts w:cs="Arial"/>
                <w:b/>
                <w:sz w:val="16"/>
                <w:szCs w:val="16"/>
              </w:rPr>
              <w:t>Rule:</w:t>
            </w:r>
          </w:p>
          <w:p w14:paraId="3BE758AA" w14:textId="77777777" w:rsidR="0076294B" w:rsidRPr="00147320" w:rsidRDefault="00684B47" w:rsidP="00982B67">
            <w:pPr>
              <w:spacing w:line="220" w:lineRule="exact"/>
              <w:rPr>
                <w:rFonts w:cs="Arial"/>
                <w:sz w:val="16"/>
                <w:szCs w:val="16"/>
              </w:rPr>
            </w:pPr>
            <w:r w:rsidRPr="00147320">
              <w:rPr>
                <w:rFonts w:cs="Arial"/>
                <w:sz w:val="16"/>
                <w:szCs w:val="16"/>
              </w:rPr>
              <w:t xml:space="preserve">Update rule with </w:t>
            </w:r>
          </w:p>
          <w:p w14:paraId="4A20DB90" w14:textId="5707597E" w:rsidR="00684B47"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rule and message</w:t>
            </w:r>
          </w:p>
        </w:tc>
        <w:tc>
          <w:tcPr>
            <w:tcW w:w="850" w:type="dxa"/>
          </w:tcPr>
          <w:p w14:paraId="4A20DB92" w14:textId="0EEFF0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B" w14:textId="77777777" w:rsidTr="00863855">
        <w:trPr>
          <w:cantSplit/>
          <w:trHeight w:val="20"/>
        </w:trPr>
        <w:tc>
          <w:tcPr>
            <w:tcW w:w="1526" w:type="dxa"/>
          </w:tcPr>
          <w:p w14:paraId="4A20DB94" w14:textId="77777777" w:rsidR="00B6571D" w:rsidRPr="00147320" w:rsidRDefault="00F160D6" w:rsidP="00982B67">
            <w:pPr>
              <w:spacing w:line="220" w:lineRule="exact"/>
              <w:rPr>
                <w:rFonts w:cs="Arial"/>
                <w:b/>
                <w:sz w:val="16"/>
                <w:szCs w:val="16"/>
              </w:rPr>
            </w:pPr>
            <w:hyperlink r:id="rId528" w:history="1">
              <w:r w:rsidR="00B6571D" w:rsidRPr="00147320">
                <w:rPr>
                  <w:rStyle w:val="Hyperlink"/>
                  <w:rFonts w:cs="Arial"/>
                  <w:sz w:val="16"/>
                  <w:szCs w:val="16"/>
                </w:rPr>
                <w:t>BR-E-08</w:t>
              </w:r>
            </w:hyperlink>
          </w:p>
        </w:tc>
        <w:tc>
          <w:tcPr>
            <w:tcW w:w="5174" w:type="dxa"/>
          </w:tcPr>
          <w:p w14:paraId="4A20DB95" w14:textId="77777777" w:rsidR="00B6571D" w:rsidRPr="00147320" w:rsidRDefault="00B6571D" w:rsidP="00982B67">
            <w:pPr>
              <w:spacing w:line="220" w:lineRule="exact"/>
              <w:rPr>
                <w:rFonts w:cs="Arial"/>
                <w:sz w:val="16"/>
                <w:szCs w:val="16"/>
              </w:rPr>
            </w:pPr>
            <w:r w:rsidRPr="00147320">
              <w:rPr>
                <w:rFonts w:cs="Arial"/>
                <w:sz w:val="16"/>
                <w:szCs w:val="16"/>
              </w:rPr>
              <w:t xml:space="preserve">[BR-E-08]-In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Pr="00147320" w:rsidRDefault="00B6571D" w:rsidP="00982B67">
            <w:pPr>
              <w:spacing w:line="220" w:lineRule="exact"/>
              <w:rPr>
                <w:rFonts w:cs="Arial"/>
                <w:sz w:val="16"/>
                <w:szCs w:val="16"/>
              </w:rPr>
            </w:pPr>
            <w:r w:rsidRPr="00147320">
              <w:rPr>
                <w:rFonts w:cs="Arial"/>
                <w:sz w:val="16"/>
                <w:szCs w:val="16"/>
              </w:rPr>
              <w:t>[BR-E-08-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Pr="00147320" w:rsidRDefault="00E35F43" w:rsidP="00982B67">
            <w:pPr>
              <w:spacing w:line="220" w:lineRule="exact"/>
              <w:rPr>
                <w:rFonts w:cs="Arial"/>
                <w:b/>
                <w:sz w:val="16"/>
                <w:szCs w:val="16"/>
              </w:rPr>
            </w:pPr>
            <w:r w:rsidRPr="00147320">
              <w:rPr>
                <w:rFonts w:cs="Arial"/>
                <w:b/>
                <w:sz w:val="16"/>
                <w:szCs w:val="16"/>
              </w:rPr>
              <w:t>Rule:</w:t>
            </w:r>
          </w:p>
          <w:p w14:paraId="134FF2EA" w14:textId="6C40CC9A" w:rsidR="0080012F" w:rsidRPr="00147320" w:rsidRDefault="00E35F43"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98" w14:textId="279914A4" w:rsidR="00E35F43"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w:t>
            </w:r>
            <w:r w:rsidR="00E35F43" w:rsidRPr="00147320">
              <w:rPr>
                <w:rFonts w:cs="Arial"/>
                <w:sz w:val="16"/>
                <w:szCs w:val="16"/>
              </w:rPr>
              <w:t xml:space="preserve">rule and </w:t>
            </w:r>
            <w:r w:rsidR="00684B47" w:rsidRPr="00147320">
              <w:rPr>
                <w:rFonts w:cs="Arial"/>
                <w:sz w:val="16"/>
                <w:szCs w:val="16"/>
              </w:rPr>
              <w:t>message</w:t>
            </w:r>
          </w:p>
        </w:tc>
        <w:tc>
          <w:tcPr>
            <w:tcW w:w="850" w:type="dxa"/>
          </w:tcPr>
          <w:p w14:paraId="4A20DB9A" w14:textId="71675F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9C" w14:textId="77777777" w:rsidR="00B6571D" w:rsidRPr="00147320" w:rsidRDefault="00F160D6" w:rsidP="00982B67">
            <w:pPr>
              <w:spacing w:line="220" w:lineRule="exact"/>
              <w:rPr>
                <w:rFonts w:cs="Arial"/>
                <w:b/>
                <w:sz w:val="16"/>
                <w:szCs w:val="16"/>
              </w:rPr>
            </w:pPr>
            <w:hyperlink r:id="rId529" w:history="1">
              <w:r w:rsidR="00B6571D" w:rsidRPr="00147320">
                <w:rPr>
                  <w:rStyle w:val="Hyperlink"/>
                  <w:rFonts w:cs="Arial"/>
                  <w:sz w:val="16"/>
                  <w:szCs w:val="16"/>
                </w:rPr>
                <w:t>BR-E-09</w:t>
              </w:r>
            </w:hyperlink>
          </w:p>
        </w:tc>
        <w:tc>
          <w:tcPr>
            <w:tcW w:w="5174" w:type="dxa"/>
          </w:tcPr>
          <w:p w14:paraId="4A20DB9D" w14:textId="77777777" w:rsidR="00B6571D" w:rsidRPr="00147320" w:rsidRDefault="00B6571D" w:rsidP="00982B67">
            <w:pPr>
              <w:spacing w:line="220" w:lineRule="exact"/>
              <w:rPr>
                <w:rFonts w:cs="Arial"/>
                <w:sz w:val="16"/>
                <w:szCs w:val="16"/>
              </w:rPr>
            </w:pPr>
            <w:r w:rsidRPr="00147320">
              <w:rPr>
                <w:rFonts w:cs="Arial"/>
                <w:sz w:val="16"/>
                <w:szCs w:val="16"/>
              </w:rPr>
              <w:t xml:space="preserve">[BR-E-09]-The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equals "Exempt from VAT" shall equal 0 (zero).</w:t>
            </w:r>
          </w:p>
        </w:tc>
        <w:tc>
          <w:tcPr>
            <w:tcW w:w="5174" w:type="dxa"/>
          </w:tcPr>
          <w:p w14:paraId="4A20DB9E" w14:textId="77777777" w:rsidR="00B6571D" w:rsidRPr="00147320" w:rsidRDefault="00B6571D" w:rsidP="00982B67">
            <w:pPr>
              <w:spacing w:line="220" w:lineRule="exact"/>
              <w:rPr>
                <w:rFonts w:cs="Arial"/>
                <w:sz w:val="16"/>
                <w:szCs w:val="16"/>
              </w:rPr>
            </w:pPr>
            <w:r w:rsidRPr="00147320">
              <w:rPr>
                <w:rFonts w:cs="Arial"/>
                <w:sz w:val="16"/>
                <w:szCs w:val="16"/>
              </w:rPr>
              <w:t>[BR-E-09-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equals "Exempt from Tax" shall equal 0 (zero).</w:t>
            </w:r>
          </w:p>
          <w:p w14:paraId="4A20DB9F" w14:textId="77777777" w:rsidR="00605DB2" w:rsidRPr="00147320" w:rsidRDefault="00605DB2" w:rsidP="00982B67">
            <w:pPr>
              <w:spacing w:line="220" w:lineRule="exact"/>
              <w:rPr>
                <w:rFonts w:cs="Arial"/>
                <w:b/>
                <w:sz w:val="16"/>
                <w:szCs w:val="16"/>
              </w:rPr>
            </w:pPr>
            <w:r w:rsidRPr="00147320">
              <w:rPr>
                <w:rFonts w:cs="Arial"/>
                <w:b/>
                <w:sz w:val="16"/>
                <w:szCs w:val="16"/>
              </w:rPr>
              <w:t>Rule:</w:t>
            </w:r>
          </w:p>
          <w:p w14:paraId="3C5E2D1B" w14:textId="6B187383" w:rsidR="0080012F" w:rsidRPr="00147320" w:rsidRDefault="00605DB2"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A0" w14:textId="430A3C0E" w:rsidR="00605DB2" w:rsidRPr="00147320" w:rsidRDefault="008B4541" w:rsidP="00982B67">
            <w:pPr>
              <w:spacing w:line="220" w:lineRule="exact"/>
              <w:rPr>
                <w:rFonts w:cs="Arial"/>
                <w:color w:val="1F497D"/>
                <w:sz w:val="16"/>
                <w:szCs w:val="16"/>
                <w:lang w:eastAsia="en-AU"/>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05DB2" w:rsidRPr="00147320">
              <w:rPr>
                <w:rFonts w:cs="Arial"/>
                <w:sz w:val="16"/>
                <w:szCs w:val="16"/>
              </w:rPr>
              <w:t xml:space="preserve"> rule and message</w:t>
            </w:r>
          </w:p>
        </w:tc>
        <w:tc>
          <w:tcPr>
            <w:tcW w:w="850" w:type="dxa"/>
          </w:tcPr>
          <w:p w14:paraId="4A20DBA2" w14:textId="78CEA10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9" w14:textId="77777777" w:rsidTr="00863855">
        <w:trPr>
          <w:cantSplit/>
          <w:trHeight w:val="20"/>
        </w:trPr>
        <w:tc>
          <w:tcPr>
            <w:tcW w:w="1526" w:type="dxa"/>
          </w:tcPr>
          <w:p w14:paraId="4A20DBA4" w14:textId="77777777" w:rsidR="00B6571D" w:rsidRPr="00147320" w:rsidRDefault="00F160D6" w:rsidP="00982B67">
            <w:pPr>
              <w:spacing w:line="220" w:lineRule="exact"/>
              <w:rPr>
                <w:rFonts w:cs="Arial"/>
                <w:b/>
                <w:sz w:val="16"/>
                <w:szCs w:val="16"/>
                <w:u w:val="single"/>
              </w:rPr>
            </w:pPr>
            <w:hyperlink r:id="rId530" w:history="1">
              <w:r w:rsidR="00B6571D" w:rsidRPr="00147320">
                <w:rPr>
                  <w:rStyle w:val="Hyperlink"/>
                  <w:rFonts w:cs="Arial"/>
                  <w:sz w:val="16"/>
                  <w:szCs w:val="16"/>
                </w:rPr>
                <w:t>BR-E-10</w:t>
              </w:r>
            </w:hyperlink>
          </w:p>
        </w:tc>
        <w:tc>
          <w:tcPr>
            <w:tcW w:w="5174" w:type="dxa"/>
          </w:tcPr>
          <w:p w14:paraId="4A20DBA5" w14:textId="77777777" w:rsidR="00B6571D" w:rsidRPr="00147320" w:rsidRDefault="00282171" w:rsidP="00982B67">
            <w:pPr>
              <w:spacing w:line="220" w:lineRule="exact"/>
              <w:rPr>
                <w:rFonts w:cs="Arial"/>
                <w:sz w:val="16"/>
                <w:szCs w:val="16"/>
              </w:rPr>
            </w:pPr>
            <w:r w:rsidRPr="00147320">
              <w:rPr>
                <w:rFonts w:cs="Arial"/>
                <w:sz w:val="16"/>
                <w:szCs w:val="16"/>
              </w:rPr>
              <w:t xml:space="preserve">[BR-E-10]-A </w:t>
            </w:r>
            <w:proofErr w:type="spellStart"/>
            <w:r w:rsidRPr="00147320">
              <w:rPr>
                <w:rFonts w:cs="Arial"/>
                <w:sz w:val="16"/>
                <w:szCs w:val="16"/>
              </w:rPr>
              <w:t>VATBr</w:t>
            </w:r>
            <w:r w:rsidR="00B6571D" w:rsidRPr="00147320">
              <w:rPr>
                <w:rFonts w:cs="Arial"/>
                <w:sz w:val="16"/>
                <w:szCs w:val="16"/>
              </w:rPr>
              <w:t>eakdown</w:t>
            </w:r>
            <w:proofErr w:type="spellEnd"/>
            <w:r w:rsidR="00B6571D" w:rsidRPr="00147320">
              <w:rPr>
                <w:rFonts w:cs="Arial"/>
                <w:sz w:val="16"/>
                <w:szCs w:val="16"/>
              </w:rPr>
              <w:t xml:space="preserve"> (BG-23) with VAT Category code (BT-118) "Exempt from VAT" shall have a VAT exemption reason code (BT-121) or a VAT exemption reason text (BT-120).</w:t>
            </w:r>
            <w:r w:rsidR="00562D83" w:rsidRPr="00147320">
              <w:rPr>
                <w:rFonts w:cs="Arial"/>
                <w:sz w:val="16"/>
                <w:szCs w:val="16"/>
              </w:rPr>
              <w:t xml:space="preserve"> </w:t>
            </w:r>
            <w:r w:rsidR="00B6571D" w:rsidRPr="00147320">
              <w:rPr>
                <w:rFonts w:cs="Arial"/>
                <w:sz w:val="16"/>
                <w:szCs w:val="16"/>
              </w:rPr>
              <w:t> </w:t>
            </w:r>
          </w:p>
        </w:tc>
        <w:tc>
          <w:tcPr>
            <w:tcW w:w="5174" w:type="dxa"/>
          </w:tcPr>
          <w:p w14:paraId="4A20DBA6" w14:textId="77777777" w:rsidR="00B6571D" w:rsidRPr="00147320" w:rsidRDefault="00B6571D" w:rsidP="00982B67">
            <w:pPr>
              <w:spacing w:line="220" w:lineRule="exact"/>
              <w:rPr>
                <w:rFonts w:cs="Arial"/>
                <w:color w:val="FF0000"/>
                <w:sz w:val="16"/>
                <w:szCs w:val="16"/>
              </w:rPr>
            </w:pPr>
          </w:p>
        </w:tc>
        <w:tc>
          <w:tcPr>
            <w:tcW w:w="992" w:type="dxa"/>
          </w:tcPr>
          <w:p w14:paraId="4A20DBA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A8" w14:textId="2590E5C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AA" w14:textId="77777777" w:rsidR="00B6571D" w:rsidRPr="00147320" w:rsidRDefault="00F160D6" w:rsidP="00982B67">
            <w:pPr>
              <w:spacing w:line="220" w:lineRule="exact"/>
              <w:rPr>
                <w:rFonts w:cs="Arial"/>
                <w:b/>
                <w:sz w:val="16"/>
                <w:szCs w:val="16"/>
              </w:rPr>
            </w:pPr>
            <w:hyperlink r:id="rId531" w:history="1">
              <w:r w:rsidR="00B6571D" w:rsidRPr="00147320">
                <w:rPr>
                  <w:rStyle w:val="Hyperlink"/>
                  <w:rFonts w:cs="Arial"/>
                  <w:sz w:val="16"/>
                  <w:szCs w:val="16"/>
                </w:rPr>
                <w:t>BR-G-01</w:t>
              </w:r>
            </w:hyperlink>
          </w:p>
        </w:tc>
        <w:tc>
          <w:tcPr>
            <w:tcW w:w="5174" w:type="dxa"/>
          </w:tcPr>
          <w:p w14:paraId="4A20DBAB" w14:textId="77777777" w:rsidR="00B6571D" w:rsidRPr="00147320" w:rsidRDefault="00B6571D" w:rsidP="00982B67">
            <w:pPr>
              <w:spacing w:line="220" w:lineRule="exact"/>
              <w:rPr>
                <w:rFonts w:cs="Arial"/>
                <w:sz w:val="16"/>
                <w:szCs w:val="16"/>
              </w:rPr>
            </w:pPr>
            <w:r w:rsidRPr="00147320">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"Export outside the EU".</w:t>
            </w:r>
          </w:p>
        </w:tc>
        <w:tc>
          <w:tcPr>
            <w:tcW w:w="5174" w:type="dxa"/>
          </w:tcPr>
          <w:p w14:paraId="4A20DBAC" w14:textId="77777777" w:rsidR="00B6571D" w:rsidRPr="00147320" w:rsidRDefault="00B6571D" w:rsidP="00982B67">
            <w:pPr>
              <w:spacing w:line="220" w:lineRule="exact"/>
              <w:rPr>
                <w:rFonts w:cs="Arial"/>
                <w:sz w:val="16"/>
                <w:szCs w:val="16"/>
              </w:rPr>
            </w:pPr>
            <w:r w:rsidRPr="00147320">
              <w:rPr>
                <w:rFonts w:cs="Arial"/>
                <w:sz w:val="16"/>
                <w:szCs w:val="16"/>
              </w:rPr>
              <w:t>[BR-G-01-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Pr="00147320" w:rsidRDefault="00353F1E" w:rsidP="00982B67">
            <w:pPr>
              <w:spacing w:line="220" w:lineRule="exact"/>
              <w:rPr>
                <w:rFonts w:cs="Arial"/>
                <w:b/>
                <w:sz w:val="16"/>
                <w:szCs w:val="16"/>
              </w:rPr>
            </w:pPr>
            <w:r w:rsidRPr="00147320">
              <w:rPr>
                <w:rFonts w:cs="Arial"/>
                <w:b/>
                <w:sz w:val="16"/>
                <w:szCs w:val="16"/>
              </w:rPr>
              <w:t>Rule:</w:t>
            </w:r>
          </w:p>
          <w:p w14:paraId="37649346" w14:textId="77777777" w:rsidR="00D3321E" w:rsidRPr="00147320" w:rsidRDefault="00D3321E" w:rsidP="00982B67">
            <w:pPr>
              <w:spacing w:line="220" w:lineRule="exact"/>
              <w:rPr>
                <w:rFonts w:cs="Arial"/>
                <w:sz w:val="16"/>
                <w:szCs w:val="16"/>
              </w:rPr>
            </w:pPr>
            <w:r w:rsidRPr="00147320">
              <w:rPr>
                <w:rFonts w:cs="Arial"/>
                <w:sz w:val="16"/>
                <w:szCs w:val="16"/>
              </w:rPr>
              <w:t xml:space="preserve">Update rule with  </w:t>
            </w:r>
          </w:p>
          <w:p w14:paraId="51CE198E" w14:textId="0D5663DF" w:rsidR="0045662D" w:rsidRPr="00147320" w:rsidRDefault="00D3321E"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
          <w:p w14:paraId="2D9D0B2F" w14:textId="53E03EBA" w:rsidR="00A7001E" w:rsidRPr="00147320" w:rsidRDefault="0045662D"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D3321E" w:rsidRPr="00147320">
              <w:rPr>
                <w:rFonts w:cs="Arial"/>
                <w:sz w:val="16"/>
                <w:szCs w:val="16"/>
              </w:rPr>
              <w:t>AllowanceCharge</w:t>
            </w:r>
            <w:proofErr w:type="spellEnd"/>
            <w:r w:rsidR="00D3321E" w:rsidRPr="00147320">
              <w:rPr>
                <w:rFonts w:cs="Arial"/>
                <w:sz w:val="16"/>
                <w:szCs w:val="16"/>
              </w:rPr>
              <w:t>/</w:t>
            </w:r>
            <w:proofErr w:type="spellStart"/>
            <w:r w:rsidR="00D3321E" w:rsidRPr="00147320">
              <w:rPr>
                <w:rFonts w:cs="Arial"/>
                <w:sz w:val="16"/>
                <w:szCs w:val="16"/>
              </w:rPr>
              <w:t>TaxCategory</w:t>
            </w:r>
            <w:proofErr w:type="spellEnd"/>
            <w:r w:rsidR="00D3321E" w:rsidRPr="00147320">
              <w:rPr>
                <w:rFonts w:cs="Arial"/>
                <w:sz w:val="16"/>
                <w:szCs w:val="16"/>
              </w:rPr>
              <w:t>/</w:t>
            </w:r>
            <w:proofErr w:type="spellStart"/>
            <w:r w:rsidR="00D3321E" w:rsidRPr="00147320">
              <w:rPr>
                <w:rFonts w:cs="Arial"/>
                <w:sz w:val="16"/>
                <w:szCs w:val="16"/>
              </w:rPr>
              <w:t>TaxScheme</w:t>
            </w:r>
            <w:proofErr w:type="spellEnd"/>
            <w:r w:rsidR="00D3321E" w:rsidRPr="00147320">
              <w:rPr>
                <w:rFonts w:cs="Arial"/>
                <w:sz w:val="16"/>
                <w:szCs w:val="16"/>
              </w:rPr>
              <w:t xml:space="preserve"> = </w:t>
            </w:r>
            <w:r w:rsidR="00A57CB4" w:rsidRPr="00147320">
              <w:rPr>
                <w:rFonts w:cs="Arial"/>
                <w:sz w:val="16"/>
                <w:szCs w:val="16"/>
              </w:rPr>
              <w:t>“</w:t>
            </w:r>
            <w:r w:rsidR="00D3321E" w:rsidRPr="00147320">
              <w:rPr>
                <w:rFonts w:cs="Arial"/>
                <w:sz w:val="16"/>
                <w:szCs w:val="16"/>
              </w:rPr>
              <w:t>GST</w:t>
            </w:r>
            <w:r w:rsidR="00A57CB4" w:rsidRPr="00147320">
              <w:rPr>
                <w:rFonts w:cs="Arial"/>
                <w:sz w:val="16"/>
                <w:szCs w:val="16"/>
              </w:rPr>
              <w:t>”</w:t>
            </w:r>
            <w:r w:rsidR="00D3321E" w:rsidRPr="00147320">
              <w:rPr>
                <w:rFonts w:cs="Arial"/>
                <w:sz w:val="16"/>
                <w:szCs w:val="16"/>
              </w:rPr>
              <w:t>,</w:t>
            </w:r>
          </w:p>
          <w:p w14:paraId="4A20DBAE" w14:textId="7ADA396C" w:rsidR="00353F1E"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F"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53F1E" w:rsidRPr="00147320">
              <w:rPr>
                <w:rFonts w:cs="Arial"/>
                <w:sz w:val="16"/>
                <w:szCs w:val="16"/>
              </w:rPr>
              <w:t xml:space="preserve"> rule and message</w:t>
            </w:r>
          </w:p>
        </w:tc>
        <w:tc>
          <w:tcPr>
            <w:tcW w:w="850" w:type="dxa"/>
          </w:tcPr>
          <w:p w14:paraId="4A20DBB0" w14:textId="00BB51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7" w14:textId="77777777" w:rsidTr="00863855">
        <w:trPr>
          <w:cantSplit/>
          <w:trHeight w:val="20"/>
        </w:trPr>
        <w:tc>
          <w:tcPr>
            <w:tcW w:w="1526" w:type="dxa"/>
          </w:tcPr>
          <w:p w14:paraId="4A20DBB2" w14:textId="77777777" w:rsidR="00B6571D" w:rsidRPr="00147320" w:rsidRDefault="00F160D6" w:rsidP="00982B67">
            <w:pPr>
              <w:spacing w:line="220" w:lineRule="exact"/>
              <w:rPr>
                <w:rFonts w:cs="Arial"/>
                <w:b/>
                <w:sz w:val="16"/>
                <w:szCs w:val="16"/>
              </w:rPr>
            </w:pPr>
            <w:hyperlink r:id="rId532" w:history="1">
              <w:r w:rsidR="00B6571D" w:rsidRPr="00147320">
                <w:rPr>
                  <w:rStyle w:val="Hyperlink"/>
                  <w:rFonts w:cs="Arial"/>
                  <w:sz w:val="16"/>
                  <w:szCs w:val="16"/>
                </w:rPr>
                <w:t>BR-G-02</w:t>
              </w:r>
            </w:hyperlink>
          </w:p>
        </w:tc>
        <w:tc>
          <w:tcPr>
            <w:tcW w:w="5174" w:type="dxa"/>
          </w:tcPr>
          <w:p w14:paraId="4A20DBB3" w14:textId="77777777" w:rsidR="00B6571D" w:rsidRPr="00147320" w:rsidRDefault="00B6571D" w:rsidP="00982B67">
            <w:pPr>
              <w:spacing w:line="220" w:lineRule="exact"/>
              <w:rPr>
                <w:rFonts w:cs="Arial"/>
                <w:sz w:val="16"/>
                <w:szCs w:val="16"/>
              </w:rPr>
            </w:pPr>
            <w:r w:rsidRPr="00147320">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147320" w:rsidRDefault="00B6571D" w:rsidP="00982B67">
            <w:pPr>
              <w:spacing w:line="220" w:lineRule="exact"/>
              <w:rPr>
                <w:rFonts w:cs="Arial"/>
                <w:sz w:val="16"/>
                <w:szCs w:val="16"/>
              </w:rPr>
            </w:pPr>
          </w:p>
        </w:tc>
        <w:tc>
          <w:tcPr>
            <w:tcW w:w="992" w:type="dxa"/>
          </w:tcPr>
          <w:p w14:paraId="4A20DBB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6" w14:textId="2B76B5B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8" w14:textId="77777777" w:rsidR="00B6571D" w:rsidRPr="00147320" w:rsidRDefault="00F160D6" w:rsidP="00982B67">
            <w:pPr>
              <w:spacing w:line="220" w:lineRule="exact"/>
              <w:rPr>
                <w:rFonts w:cs="Arial"/>
                <w:b/>
                <w:sz w:val="16"/>
                <w:szCs w:val="16"/>
              </w:rPr>
            </w:pPr>
            <w:hyperlink r:id="rId533" w:history="1">
              <w:r w:rsidR="00B6571D" w:rsidRPr="00147320">
                <w:rPr>
                  <w:rStyle w:val="Hyperlink"/>
                  <w:rFonts w:cs="Arial"/>
                  <w:sz w:val="16"/>
                  <w:szCs w:val="16"/>
                </w:rPr>
                <w:t>BR-G-03</w:t>
              </w:r>
            </w:hyperlink>
          </w:p>
        </w:tc>
        <w:tc>
          <w:tcPr>
            <w:tcW w:w="5174" w:type="dxa"/>
          </w:tcPr>
          <w:p w14:paraId="4A20DBB9" w14:textId="77777777" w:rsidR="00B6571D" w:rsidRPr="00147320" w:rsidRDefault="00B6571D" w:rsidP="00982B67">
            <w:pPr>
              <w:spacing w:line="220" w:lineRule="exact"/>
              <w:rPr>
                <w:rFonts w:cs="Arial"/>
                <w:sz w:val="16"/>
                <w:szCs w:val="16"/>
              </w:rPr>
            </w:pPr>
            <w:r w:rsidRPr="00147320">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147320" w:rsidRDefault="00B6571D" w:rsidP="00982B67">
            <w:pPr>
              <w:spacing w:line="220" w:lineRule="exact"/>
              <w:rPr>
                <w:rFonts w:cs="Arial"/>
                <w:sz w:val="16"/>
                <w:szCs w:val="16"/>
              </w:rPr>
            </w:pPr>
          </w:p>
        </w:tc>
        <w:tc>
          <w:tcPr>
            <w:tcW w:w="992" w:type="dxa"/>
          </w:tcPr>
          <w:p w14:paraId="4A20DBB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C" w14:textId="161F0F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3" w14:textId="77777777" w:rsidTr="00863855">
        <w:trPr>
          <w:cantSplit/>
          <w:trHeight w:val="20"/>
        </w:trPr>
        <w:tc>
          <w:tcPr>
            <w:tcW w:w="1526" w:type="dxa"/>
          </w:tcPr>
          <w:p w14:paraId="4A20DBBE" w14:textId="77777777" w:rsidR="00B6571D" w:rsidRPr="00147320" w:rsidRDefault="00F160D6" w:rsidP="00982B67">
            <w:pPr>
              <w:spacing w:line="220" w:lineRule="exact"/>
              <w:rPr>
                <w:rFonts w:cs="Arial"/>
                <w:b/>
                <w:sz w:val="16"/>
                <w:szCs w:val="16"/>
              </w:rPr>
            </w:pPr>
            <w:hyperlink r:id="rId534" w:history="1">
              <w:r w:rsidR="00B6571D" w:rsidRPr="00147320">
                <w:rPr>
                  <w:rStyle w:val="Hyperlink"/>
                  <w:rFonts w:cs="Arial"/>
                  <w:sz w:val="16"/>
                  <w:szCs w:val="16"/>
                </w:rPr>
                <w:t>BR-G-04</w:t>
              </w:r>
            </w:hyperlink>
          </w:p>
        </w:tc>
        <w:tc>
          <w:tcPr>
            <w:tcW w:w="5174" w:type="dxa"/>
          </w:tcPr>
          <w:p w14:paraId="4A20DBBF" w14:textId="77777777" w:rsidR="00B6571D" w:rsidRPr="00147320" w:rsidRDefault="00B6571D" w:rsidP="00982B67">
            <w:pPr>
              <w:spacing w:line="220" w:lineRule="exact"/>
              <w:rPr>
                <w:rFonts w:cs="Arial"/>
                <w:sz w:val="16"/>
                <w:szCs w:val="16"/>
              </w:rPr>
            </w:pPr>
            <w:r w:rsidRPr="00147320">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147320" w:rsidRDefault="00B6571D" w:rsidP="00982B67">
            <w:pPr>
              <w:spacing w:line="220" w:lineRule="exact"/>
              <w:rPr>
                <w:rFonts w:cs="Arial"/>
                <w:sz w:val="16"/>
                <w:szCs w:val="16"/>
              </w:rPr>
            </w:pPr>
          </w:p>
        </w:tc>
        <w:tc>
          <w:tcPr>
            <w:tcW w:w="992" w:type="dxa"/>
          </w:tcPr>
          <w:p w14:paraId="4A20DBC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C2" w14:textId="771880B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C4" w14:textId="77777777" w:rsidR="00B6571D" w:rsidRPr="00147320" w:rsidRDefault="00F160D6" w:rsidP="00982B67">
            <w:pPr>
              <w:spacing w:line="220" w:lineRule="exact"/>
              <w:rPr>
                <w:rFonts w:cs="Arial"/>
                <w:b/>
                <w:sz w:val="16"/>
                <w:szCs w:val="16"/>
              </w:rPr>
            </w:pPr>
            <w:hyperlink r:id="rId535" w:history="1">
              <w:r w:rsidR="00B6571D" w:rsidRPr="00147320">
                <w:rPr>
                  <w:rStyle w:val="Hyperlink"/>
                  <w:rFonts w:cs="Arial"/>
                  <w:sz w:val="16"/>
                  <w:szCs w:val="16"/>
                </w:rPr>
                <w:t>BR-G-05</w:t>
              </w:r>
            </w:hyperlink>
          </w:p>
        </w:tc>
        <w:tc>
          <w:tcPr>
            <w:tcW w:w="5174" w:type="dxa"/>
          </w:tcPr>
          <w:p w14:paraId="4A20DBC5" w14:textId="77777777" w:rsidR="00B6571D" w:rsidRPr="00147320" w:rsidRDefault="00B6571D" w:rsidP="00982B67">
            <w:pPr>
              <w:spacing w:line="220" w:lineRule="exact"/>
              <w:rPr>
                <w:rFonts w:cs="Arial"/>
                <w:sz w:val="16"/>
                <w:szCs w:val="16"/>
              </w:rPr>
            </w:pPr>
            <w:r w:rsidRPr="00147320">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Pr="00147320" w:rsidRDefault="00B6571D" w:rsidP="00982B67">
            <w:pPr>
              <w:spacing w:line="220" w:lineRule="exact"/>
              <w:rPr>
                <w:rFonts w:cs="Arial"/>
                <w:sz w:val="16"/>
                <w:szCs w:val="16"/>
              </w:rPr>
            </w:pPr>
            <w:r w:rsidRPr="00147320">
              <w:rPr>
                <w:rFonts w:cs="Arial"/>
                <w:sz w:val="16"/>
                <w:szCs w:val="16"/>
              </w:rPr>
              <w:t>[BR-G-05-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"Free export item, tax not charged" the Invoiced item tax rate (BT-152) shall be 0 (zero).</w:t>
            </w:r>
          </w:p>
          <w:p w14:paraId="4A20DBC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363ACE5B" w14:textId="00BAB63E" w:rsidR="00864589" w:rsidRPr="00147320" w:rsidRDefault="001134F6" w:rsidP="00982B67">
            <w:pPr>
              <w:spacing w:line="220" w:lineRule="exact"/>
              <w:rPr>
                <w:rFonts w:cs="Arial"/>
                <w:sz w:val="16"/>
                <w:szCs w:val="16"/>
              </w:rPr>
            </w:pPr>
            <w:r w:rsidRPr="00147320">
              <w:rPr>
                <w:rFonts w:cs="Arial"/>
                <w:sz w:val="16"/>
                <w:szCs w:val="16"/>
              </w:rPr>
              <w:t xml:space="preserve">Update rule </w:t>
            </w:r>
            <w:r w:rsidR="00864589" w:rsidRPr="00147320">
              <w:rPr>
                <w:rFonts w:cs="Arial"/>
                <w:sz w:val="16"/>
                <w:szCs w:val="16"/>
              </w:rPr>
              <w:t>with</w:t>
            </w:r>
          </w:p>
          <w:p w14:paraId="4A20DBC8" w14:textId="5E31C963" w:rsidR="001134F6" w:rsidRPr="00147320" w:rsidRDefault="00864589"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00310770" w:rsidRPr="00147320">
              <w:rPr>
                <w:rFonts w:cs="Arial"/>
                <w:sz w:val="16"/>
                <w:szCs w:val="16"/>
              </w:rPr>
              <w:t xml:space="preserve"> </w:t>
            </w:r>
          </w:p>
        </w:tc>
        <w:tc>
          <w:tcPr>
            <w:tcW w:w="992" w:type="dxa"/>
          </w:tcPr>
          <w:p w14:paraId="4A20DBC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CA" w14:textId="7A65328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3" w14:textId="77777777" w:rsidTr="00863855">
        <w:trPr>
          <w:cantSplit/>
          <w:trHeight w:val="20"/>
        </w:trPr>
        <w:tc>
          <w:tcPr>
            <w:tcW w:w="1526" w:type="dxa"/>
          </w:tcPr>
          <w:p w14:paraId="4A20DBCC" w14:textId="77777777" w:rsidR="00B6571D" w:rsidRPr="00147320" w:rsidRDefault="00F160D6" w:rsidP="00982B67">
            <w:pPr>
              <w:spacing w:line="220" w:lineRule="exact"/>
              <w:rPr>
                <w:rFonts w:cs="Arial"/>
                <w:b/>
                <w:sz w:val="16"/>
                <w:szCs w:val="16"/>
              </w:rPr>
            </w:pPr>
            <w:hyperlink r:id="rId536" w:history="1">
              <w:r w:rsidR="00B6571D" w:rsidRPr="00147320">
                <w:rPr>
                  <w:rStyle w:val="Hyperlink"/>
                  <w:rFonts w:cs="Arial"/>
                  <w:sz w:val="16"/>
                  <w:szCs w:val="16"/>
                </w:rPr>
                <w:t>BR-G-06</w:t>
              </w:r>
            </w:hyperlink>
          </w:p>
        </w:tc>
        <w:tc>
          <w:tcPr>
            <w:tcW w:w="5174" w:type="dxa"/>
          </w:tcPr>
          <w:p w14:paraId="4A20DBCD" w14:textId="77777777" w:rsidR="00B6571D" w:rsidRPr="00147320" w:rsidRDefault="00B6571D" w:rsidP="00982B67">
            <w:pPr>
              <w:spacing w:line="220" w:lineRule="exact"/>
              <w:rPr>
                <w:rFonts w:cs="Arial"/>
                <w:sz w:val="16"/>
                <w:szCs w:val="16"/>
              </w:rPr>
            </w:pPr>
            <w:r w:rsidRPr="00147320">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Pr="00147320" w:rsidRDefault="00B6571D" w:rsidP="00982B67">
            <w:pPr>
              <w:spacing w:line="220" w:lineRule="exact"/>
              <w:rPr>
                <w:rFonts w:cs="Arial"/>
                <w:sz w:val="16"/>
                <w:szCs w:val="16"/>
              </w:rPr>
            </w:pPr>
            <w:r w:rsidRPr="00147320">
              <w:rPr>
                <w:rFonts w:cs="Arial"/>
                <w:sz w:val="16"/>
                <w:szCs w:val="16"/>
              </w:rPr>
              <w:t>[BR-G-06-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"Free export item, tax not charged" the Document level allowance tax rate (BT-96) shall be 0 (zero).</w:t>
            </w:r>
            <w:r w:rsidR="001134F6" w:rsidRPr="00147320">
              <w:rPr>
                <w:rFonts w:cs="Arial"/>
                <w:sz w:val="16"/>
                <w:szCs w:val="16"/>
              </w:rPr>
              <w:t xml:space="preserve"> </w:t>
            </w:r>
          </w:p>
          <w:p w14:paraId="4A20DBC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B5427EC" w14:textId="77777777" w:rsidR="0076294B" w:rsidRPr="00147320" w:rsidRDefault="001134F6" w:rsidP="00982B67">
            <w:pPr>
              <w:spacing w:line="220" w:lineRule="exact"/>
              <w:rPr>
                <w:rFonts w:cs="Arial"/>
                <w:sz w:val="16"/>
                <w:szCs w:val="16"/>
              </w:rPr>
            </w:pPr>
            <w:r w:rsidRPr="00147320">
              <w:rPr>
                <w:rFonts w:cs="Arial"/>
                <w:sz w:val="16"/>
                <w:szCs w:val="16"/>
              </w:rPr>
              <w:t xml:space="preserve">Update rule with </w:t>
            </w:r>
          </w:p>
          <w:p w14:paraId="4A20DBD0" w14:textId="22F75408"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2" w14:textId="307216F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D4" w14:textId="77777777" w:rsidR="00B6571D" w:rsidRPr="00147320" w:rsidRDefault="00F160D6" w:rsidP="00982B67">
            <w:pPr>
              <w:spacing w:line="220" w:lineRule="exact"/>
              <w:rPr>
                <w:rFonts w:cs="Arial"/>
                <w:b/>
                <w:sz w:val="16"/>
                <w:szCs w:val="16"/>
              </w:rPr>
            </w:pPr>
            <w:hyperlink r:id="rId537" w:history="1">
              <w:r w:rsidR="00B6571D" w:rsidRPr="00147320">
                <w:rPr>
                  <w:rStyle w:val="Hyperlink"/>
                  <w:rFonts w:cs="Arial"/>
                  <w:sz w:val="16"/>
                  <w:szCs w:val="16"/>
                </w:rPr>
                <w:t>BR-G-07</w:t>
              </w:r>
            </w:hyperlink>
          </w:p>
        </w:tc>
        <w:tc>
          <w:tcPr>
            <w:tcW w:w="5174" w:type="dxa"/>
          </w:tcPr>
          <w:p w14:paraId="4A20DBD5" w14:textId="77777777" w:rsidR="00B6571D" w:rsidRPr="00147320" w:rsidRDefault="00B6571D" w:rsidP="00982B67">
            <w:pPr>
              <w:spacing w:line="220" w:lineRule="exact"/>
              <w:rPr>
                <w:rFonts w:cs="Arial"/>
                <w:sz w:val="16"/>
                <w:szCs w:val="16"/>
              </w:rPr>
            </w:pPr>
            <w:r w:rsidRPr="00147320">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Pr="00147320" w:rsidRDefault="00B6571D" w:rsidP="00982B67">
            <w:pPr>
              <w:spacing w:line="220" w:lineRule="exact"/>
              <w:rPr>
                <w:rFonts w:cs="Arial"/>
                <w:sz w:val="16"/>
                <w:szCs w:val="16"/>
              </w:rPr>
            </w:pPr>
            <w:r w:rsidRPr="00147320">
              <w:rPr>
                <w:rFonts w:cs="Arial"/>
                <w:sz w:val="16"/>
                <w:szCs w:val="16"/>
              </w:rPr>
              <w:t>[BR-G-07-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"Free export item, tax not charged" the Document level charge tax rate (BT-103) shall be 0 (zero).</w:t>
            </w:r>
            <w:r w:rsidR="001134F6" w:rsidRPr="00147320">
              <w:rPr>
                <w:rFonts w:cs="Arial"/>
                <w:sz w:val="16"/>
                <w:szCs w:val="16"/>
              </w:rPr>
              <w:t xml:space="preserve"> </w:t>
            </w:r>
          </w:p>
          <w:p w14:paraId="4A20DBD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8ED87CE" w14:textId="3D4036EB" w:rsidR="0076294B" w:rsidRPr="00147320" w:rsidRDefault="001134F6" w:rsidP="00982B67">
            <w:pPr>
              <w:spacing w:line="220" w:lineRule="exact"/>
              <w:rPr>
                <w:rFonts w:cs="Arial"/>
                <w:sz w:val="16"/>
                <w:szCs w:val="16"/>
              </w:rPr>
            </w:pPr>
            <w:r w:rsidRPr="00147320">
              <w:rPr>
                <w:rFonts w:cs="Arial"/>
                <w:sz w:val="16"/>
                <w:szCs w:val="16"/>
              </w:rPr>
              <w:t>Update rule with</w:t>
            </w:r>
          </w:p>
          <w:p w14:paraId="4A20DBD8" w14:textId="397CEE27"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A" w14:textId="23F8C5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3" w14:textId="77777777" w:rsidTr="00863855">
        <w:trPr>
          <w:cantSplit/>
          <w:trHeight w:val="20"/>
        </w:trPr>
        <w:tc>
          <w:tcPr>
            <w:tcW w:w="1526" w:type="dxa"/>
          </w:tcPr>
          <w:p w14:paraId="4A20DBDC" w14:textId="77777777" w:rsidR="00B6571D" w:rsidRPr="00147320" w:rsidRDefault="00F160D6" w:rsidP="00982B67">
            <w:pPr>
              <w:spacing w:line="220" w:lineRule="exact"/>
              <w:rPr>
                <w:rFonts w:cs="Arial"/>
                <w:b/>
                <w:sz w:val="16"/>
                <w:szCs w:val="16"/>
              </w:rPr>
            </w:pPr>
            <w:hyperlink r:id="rId538" w:history="1">
              <w:r w:rsidR="00B6571D" w:rsidRPr="00147320">
                <w:rPr>
                  <w:rStyle w:val="Hyperlink"/>
                  <w:rFonts w:cs="Arial"/>
                  <w:sz w:val="16"/>
                  <w:szCs w:val="16"/>
                </w:rPr>
                <w:t>BR-G-08</w:t>
              </w:r>
            </w:hyperlink>
          </w:p>
        </w:tc>
        <w:tc>
          <w:tcPr>
            <w:tcW w:w="5174" w:type="dxa"/>
          </w:tcPr>
          <w:p w14:paraId="4A20DBDD" w14:textId="77777777" w:rsidR="00B6571D" w:rsidRPr="00147320" w:rsidRDefault="00B6571D" w:rsidP="00982B67">
            <w:pPr>
              <w:spacing w:line="220" w:lineRule="exact"/>
              <w:rPr>
                <w:rFonts w:cs="Arial"/>
                <w:sz w:val="16"/>
                <w:szCs w:val="16"/>
              </w:rPr>
            </w:pPr>
            <w:r w:rsidRPr="00147320">
              <w:rPr>
                <w:rFonts w:cs="Arial"/>
                <w:sz w:val="16"/>
                <w:szCs w:val="16"/>
              </w:rPr>
              <w:t xml:space="preserve">[BR-G-08]-In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Pr="00147320" w:rsidRDefault="00B6571D" w:rsidP="00982B67">
            <w:pPr>
              <w:spacing w:line="220" w:lineRule="exact"/>
              <w:rPr>
                <w:rFonts w:cs="Arial"/>
                <w:sz w:val="16"/>
                <w:szCs w:val="16"/>
              </w:rPr>
            </w:pPr>
            <w:r w:rsidRPr="00147320">
              <w:rPr>
                <w:rFonts w:cs="Arial"/>
                <w:sz w:val="16"/>
                <w:szCs w:val="16"/>
              </w:rPr>
              <w:t>[BR-G-08-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sidRPr="00147320">
              <w:rPr>
                <w:rFonts w:cs="Arial"/>
                <w:sz w:val="16"/>
                <w:szCs w:val="16"/>
              </w:rPr>
              <w:t xml:space="preserve"> </w:t>
            </w:r>
          </w:p>
          <w:p w14:paraId="4A20DBD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76F79BF5" w14:textId="44317A03" w:rsidR="001D20EE" w:rsidRPr="00147320" w:rsidRDefault="001134F6" w:rsidP="00982B67">
            <w:pPr>
              <w:spacing w:line="220" w:lineRule="exact"/>
              <w:rPr>
                <w:rFonts w:cs="Arial"/>
                <w:sz w:val="16"/>
                <w:szCs w:val="16"/>
              </w:rPr>
            </w:pPr>
            <w:r w:rsidRPr="00147320">
              <w:rPr>
                <w:rFonts w:cs="Arial"/>
                <w:sz w:val="16"/>
                <w:szCs w:val="16"/>
              </w:rPr>
              <w:t xml:space="preserve">Update rule </w:t>
            </w:r>
            <w:r w:rsidR="001D20EE" w:rsidRPr="00147320">
              <w:rPr>
                <w:rFonts w:cs="Arial"/>
                <w:sz w:val="16"/>
                <w:szCs w:val="16"/>
              </w:rPr>
              <w:t>with</w:t>
            </w:r>
          </w:p>
          <w:p w14:paraId="4A20DBE0" w14:textId="0FAD81C3"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2" w14:textId="68A57E5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E4" w14:textId="77777777" w:rsidR="00B6571D" w:rsidRPr="00147320" w:rsidRDefault="00F160D6" w:rsidP="00982B67">
            <w:pPr>
              <w:spacing w:line="220" w:lineRule="exact"/>
              <w:rPr>
                <w:rFonts w:cs="Arial"/>
                <w:b/>
                <w:sz w:val="16"/>
                <w:szCs w:val="16"/>
              </w:rPr>
            </w:pPr>
            <w:hyperlink r:id="rId539" w:history="1">
              <w:r w:rsidR="00B6571D" w:rsidRPr="00147320">
                <w:rPr>
                  <w:rStyle w:val="Hyperlink"/>
                  <w:rFonts w:cs="Arial"/>
                  <w:sz w:val="16"/>
                  <w:szCs w:val="16"/>
                </w:rPr>
                <w:t>BR-G-09</w:t>
              </w:r>
            </w:hyperlink>
          </w:p>
        </w:tc>
        <w:tc>
          <w:tcPr>
            <w:tcW w:w="5174" w:type="dxa"/>
          </w:tcPr>
          <w:p w14:paraId="4A20DBE5" w14:textId="77777777" w:rsidR="00B6571D" w:rsidRPr="00147320" w:rsidRDefault="00B6571D" w:rsidP="00982B67">
            <w:pPr>
              <w:spacing w:line="220" w:lineRule="exact"/>
              <w:rPr>
                <w:rFonts w:cs="Arial"/>
                <w:sz w:val="16"/>
                <w:szCs w:val="16"/>
              </w:rPr>
            </w:pPr>
            <w:r w:rsidRPr="00147320">
              <w:rPr>
                <w:rFonts w:cs="Arial"/>
                <w:sz w:val="16"/>
                <w:szCs w:val="16"/>
              </w:rPr>
              <w:t xml:space="preserve">[BR-G-09]-The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shall be 0 (zero).</w:t>
            </w:r>
          </w:p>
        </w:tc>
        <w:tc>
          <w:tcPr>
            <w:tcW w:w="5174" w:type="dxa"/>
          </w:tcPr>
          <w:p w14:paraId="4A20DBE6" w14:textId="77777777" w:rsidR="001134F6" w:rsidRPr="00147320" w:rsidRDefault="00B6571D" w:rsidP="00982B67">
            <w:pPr>
              <w:spacing w:line="220" w:lineRule="exact"/>
              <w:rPr>
                <w:rFonts w:cs="Arial"/>
                <w:sz w:val="16"/>
                <w:szCs w:val="16"/>
              </w:rPr>
            </w:pPr>
            <w:r w:rsidRPr="00147320">
              <w:rPr>
                <w:rFonts w:cs="Arial"/>
                <w:sz w:val="16"/>
                <w:szCs w:val="16"/>
              </w:rPr>
              <w:t>[BR-G-09-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“Free export item, tax not charged” shall be 0 (zero).</w:t>
            </w:r>
            <w:r w:rsidR="001134F6" w:rsidRPr="00147320">
              <w:rPr>
                <w:rFonts w:cs="Arial"/>
                <w:sz w:val="16"/>
                <w:szCs w:val="16"/>
              </w:rPr>
              <w:t xml:space="preserve"> </w:t>
            </w:r>
          </w:p>
          <w:p w14:paraId="4A20DBE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681FF7A" w14:textId="6B70DA81" w:rsidR="00F71FE9" w:rsidRPr="00147320" w:rsidRDefault="001134F6" w:rsidP="00982B67">
            <w:pPr>
              <w:spacing w:line="220" w:lineRule="exact"/>
              <w:rPr>
                <w:rFonts w:cs="Arial"/>
                <w:sz w:val="16"/>
                <w:szCs w:val="16"/>
              </w:rPr>
            </w:pPr>
            <w:r w:rsidRPr="00147320">
              <w:rPr>
                <w:rFonts w:cs="Arial"/>
                <w:sz w:val="16"/>
                <w:szCs w:val="16"/>
              </w:rPr>
              <w:t xml:space="preserve">Update rule </w:t>
            </w:r>
            <w:r w:rsidR="00F71FE9" w:rsidRPr="00147320">
              <w:rPr>
                <w:rFonts w:cs="Arial"/>
                <w:sz w:val="16"/>
                <w:szCs w:val="16"/>
              </w:rPr>
              <w:t>with</w:t>
            </w:r>
          </w:p>
          <w:p w14:paraId="4A20DBE8" w14:textId="57B8E87C"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A" w14:textId="3EF8030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1" w14:textId="77777777" w:rsidTr="00863855">
        <w:trPr>
          <w:cantSplit/>
          <w:trHeight w:val="20"/>
        </w:trPr>
        <w:tc>
          <w:tcPr>
            <w:tcW w:w="1526" w:type="dxa"/>
          </w:tcPr>
          <w:p w14:paraId="4A20DBEC" w14:textId="77777777" w:rsidR="00B6571D" w:rsidRPr="00147320" w:rsidRDefault="00F160D6" w:rsidP="00982B67">
            <w:pPr>
              <w:spacing w:line="220" w:lineRule="exact"/>
              <w:rPr>
                <w:rFonts w:cs="Arial"/>
                <w:b/>
                <w:sz w:val="16"/>
                <w:szCs w:val="16"/>
                <w:u w:val="single"/>
              </w:rPr>
            </w:pPr>
            <w:hyperlink r:id="rId540" w:history="1">
              <w:r w:rsidR="00B6571D" w:rsidRPr="00147320">
                <w:rPr>
                  <w:rStyle w:val="Hyperlink"/>
                  <w:rFonts w:cs="Arial"/>
                  <w:sz w:val="16"/>
                  <w:szCs w:val="16"/>
                </w:rPr>
                <w:t>BR-G-10</w:t>
              </w:r>
            </w:hyperlink>
          </w:p>
        </w:tc>
        <w:tc>
          <w:tcPr>
            <w:tcW w:w="5174" w:type="dxa"/>
          </w:tcPr>
          <w:p w14:paraId="4A20DBED" w14:textId="77777777" w:rsidR="00B6571D" w:rsidRPr="00147320" w:rsidRDefault="00B6571D" w:rsidP="00982B67">
            <w:pPr>
              <w:spacing w:line="220" w:lineRule="exact"/>
              <w:rPr>
                <w:rFonts w:cs="Arial"/>
                <w:sz w:val="16"/>
                <w:szCs w:val="16"/>
              </w:rPr>
            </w:pPr>
            <w:r w:rsidRPr="00147320">
              <w:rPr>
                <w:rFonts w:cs="Arial"/>
                <w:sz w:val="16"/>
                <w:szCs w:val="16"/>
              </w:rPr>
              <w:t xml:space="preserve">[BR-G-10]-A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147320" w:rsidRDefault="00B6571D" w:rsidP="00982B67">
            <w:pPr>
              <w:spacing w:line="220" w:lineRule="exact"/>
              <w:rPr>
                <w:rFonts w:cs="Arial"/>
                <w:color w:val="FF0000"/>
                <w:sz w:val="16"/>
                <w:szCs w:val="16"/>
              </w:rPr>
            </w:pPr>
          </w:p>
        </w:tc>
        <w:tc>
          <w:tcPr>
            <w:tcW w:w="992" w:type="dxa"/>
          </w:tcPr>
          <w:p w14:paraId="4A20DBEF" w14:textId="77777777" w:rsidR="00B6571D" w:rsidRPr="00147320" w:rsidRDefault="00B6571D" w:rsidP="00982B67">
            <w:pPr>
              <w:spacing w:line="220" w:lineRule="exact"/>
              <w:rPr>
                <w:rFonts w:cs="Arial"/>
                <w:sz w:val="16"/>
                <w:szCs w:val="16"/>
              </w:rPr>
            </w:pPr>
            <w:r w:rsidRPr="00147320">
              <w:rPr>
                <w:rFonts w:cs="Arial"/>
                <w:sz w:val="16"/>
                <w:szCs w:val="16"/>
              </w:rPr>
              <w:t xml:space="preserve">Deleted </w:t>
            </w:r>
          </w:p>
        </w:tc>
        <w:tc>
          <w:tcPr>
            <w:tcW w:w="850" w:type="dxa"/>
          </w:tcPr>
          <w:p w14:paraId="4A20DBF0" w14:textId="42DF3C9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2" w14:textId="77777777" w:rsidR="00B6571D" w:rsidRPr="00147320" w:rsidRDefault="00F160D6" w:rsidP="00982B67">
            <w:pPr>
              <w:spacing w:line="220" w:lineRule="exact"/>
              <w:rPr>
                <w:rFonts w:cs="Arial"/>
                <w:b/>
                <w:sz w:val="16"/>
                <w:szCs w:val="16"/>
                <w:u w:val="single"/>
              </w:rPr>
            </w:pPr>
            <w:hyperlink r:id="rId541" w:history="1">
              <w:r w:rsidR="00B6571D" w:rsidRPr="00147320">
                <w:rPr>
                  <w:rStyle w:val="Hyperlink"/>
                  <w:rFonts w:cs="Arial"/>
                  <w:sz w:val="16"/>
                  <w:szCs w:val="16"/>
                </w:rPr>
                <w:t>BR-IC-01</w:t>
              </w:r>
            </w:hyperlink>
          </w:p>
        </w:tc>
        <w:tc>
          <w:tcPr>
            <w:tcW w:w="5174" w:type="dxa"/>
          </w:tcPr>
          <w:p w14:paraId="4A20DBF3" w14:textId="77777777" w:rsidR="00B6571D" w:rsidRPr="00147320" w:rsidRDefault="00B6571D" w:rsidP="00982B67">
            <w:pPr>
              <w:spacing w:line="220" w:lineRule="exact"/>
              <w:rPr>
                <w:rFonts w:cs="Arial"/>
                <w:sz w:val="16"/>
                <w:szCs w:val="16"/>
              </w:rPr>
            </w:pPr>
            <w:r w:rsidRPr="00147320">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"Intra-community supply".</w:t>
            </w:r>
          </w:p>
        </w:tc>
        <w:tc>
          <w:tcPr>
            <w:tcW w:w="5174" w:type="dxa"/>
          </w:tcPr>
          <w:p w14:paraId="4A20DBF4" w14:textId="77777777" w:rsidR="00B6571D" w:rsidRPr="00147320" w:rsidRDefault="00B6571D" w:rsidP="00982B67">
            <w:pPr>
              <w:spacing w:line="220" w:lineRule="exact"/>
              <w:rPr>
                <w:rFonts w:cs="Arial"/>
                <w:sz w:val="16"/>
                <w:szCs w:val="16"/>
              </w:rPr>
            </w:pPr>
          </w:p>
        </w:tc>
        <w:tc>
          <w:tcPr>
            <w:tcW w:w="992" w:type="dxa"/>
          </w:tcPr>
          <w:p w14:paraId="4A20DBF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6" w14:textId="42EEDF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D" w14:textId="77777777" w:rsidTr="00863855">
        <w:trPr>
          <w:cantSplit/>
          <w:trHeight w:val="20"/>
        </w:trPr>
        <w:tc>
          <w:tcPr>
            <w:tcW w:w="1526" w:type="dxa"/>
          </w:tcPr>
          <w:p w14:paraId="4A20DBF8" w14:textId="77777777" w:rsidR="00B6571D" w:rsidRPr="00147320" w:rsidRDefault="00F160D6" w:rsidP="00982B67">
            <w:pPr>
              <w:spacing w:line="220" w:lineRule="exact"/>
              <w:rPr>
                <w:rFonts w:cs="Arial"/>
                <w:b/>
                <w:sz w:val="16"/>
                <w:szCs w:val="16"/>
                <w:u w:val="single"/>
              </w:rPr>
            </w:pPr>
            <w:hyperlink r:id="rId542" w:history="1">
              <w:r w:rsidR="00B6571D" w:rsidRPr="00147320">
                <w:rPr>
                  <w:rStyle w:val="Hyperlink"/>
                  <w:rFonts w:cs="Arial"/>
                  <w:sz w:val="16"/>
                  <w:szCs w:val="16"/>
                </w:rPr>
                <w:t>BR-IC-02</w:t>
              </w:r>
            </w:hyperlink>
          </w:p>
        </w:tc>
        <w:tc>
          <w:tcPr>
            <w:tcW w:w="5174" w:type="dxa"/>
          </w:tcPr>
          <w:p w14:paraId="4A20DBF9" w14:textId="77777777" w:rsidR="00B6571D" w:rsidRPr="00147320" w:rsidRDefault="00B6571D" w:rsidP="00982B67">
            <w:pPr>
              <w:spacing w:line="220" w:lineRule="exact"/>
              <w:rPr>
                <w:rFonts w:cs="Arial"/>
                <w:sz w:val="16"/>
                <w:szCs w:val="16"/>
              </w:rPr>
            </w:pPr>
            <w:r w:rsidRPr="00147320">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147320" w:rsidRDefault="00B6571D" w:rsidP="00982B67">
            <w:pPr>
              <w:spacing w:line="220" w:lineRule="exact"/>
              <w:rPr>
                <w:rFonts w:cs="Arial"/>
                <w:sz w:val="16"/>
                <w:szCs w:val="16"/>
              </w:rPr>
            </w:pPr>
          </w:p>
        </w:tc>
        <w:tc>
          <w:tcPr>
            <w:tcW w:w="992" w:type="dxa"/>
          </w:tcPr>
          <w:p w14:paraId="4A20DBF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C" w14:textId="4B4AD62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E" w14:textId="77777777" w:rsidR="00B6571D" w:rsidRPr="00147320" w:rsidRDefault="00F160D6" w:rsidP="00982B67">
            <w:pPr>
              <w:spacing w:line="220" w:lineRule="exact"/>
              <w:rPr>
                <w:rFonts w:cs="Arial"/>
                <w:b/>
                <w:sz w:val="16"/>
                <w:szCs w:val="16"/>
                <w:u w:val="single"/>
              </w:rPr>
            </w:pPr>
            <w:hyperlink r:id="rId543" w:history="1">
              <w:r w:rsidR="00B6571D" w:rsidRPr="00147320">
                <w:rPr>
                  <w:rStyle w:val="Hyperlink"/>
                  <w:rFonts w:cs="Arial"/>
                  <w:sz w:val="16"/>
                  <w:szCs w:val="16"/>
                </w:rPr>
                <w:t>BR-IC-03</w:t>
              </w:r>
            </w:hyperlink>
          </w:p>
        </w:tc>
        <w:tc>
          <w:tcPr>
            <w:tcW w:w="5174" w:type="dxa"/>
          </w:tcPr>
          <w:p w14:paraId="4A20DBFF" w14:textId="77777777" w:rsidR="00B6571D" w:rsidRPr="00147320" w:rsidRDefault="00B6571D" w:rsidP="00982B67">
            <w:pPr>
              <w:spacing w:line="220" w:lineRule="exact"/>
              <w:rPr>
                <w:rFonts w:cs="Arial"/>
                <w:sz w:val="16"/>
                <w:szCs w:val="16"/>
              </w:rPr>
            </w:pPr>
            <w:r w:rsidRPr="00147320">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147320" w:rsidRDefault="00B6571D" w:rsidP="00982B67">
            <w:pPr>
              <w:spacing w:line="220" w:lineRule="exact"/>
              <w:rPr>
                <w:rFonts w:cs="Arial"/>
                <w:sz w:val="16"/>
                <w:szCs w:val="16"/>
              </w:rPr>
            </w:pPr>
          </w:p>
        </w:tc>
        <w:tc>
          <w:tcPr>
            <w:tcW w:w="992" w:type="dxa"/>
          </w:tcPr>
          <w:p w14:paraId="4A20DC0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2" w14:textId="17DC715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9" w14:textId="77777777" w:rsidTr="00863855">
        <w:trPr>
          <w:cantSplit/>
          <w:trHeight w:val="20"/>
        </w:trPr>
        <w:tc>
          <w:tcPr>
            <w:tcW w:w="1526" w:type="dxa"/>
          </w:tcPr>
          <w:p w14:paraId="4A20DC04" w14:textId="77777777" w:rsidR="00B6571D" w:rsidRPr="00147320" w:rsidRDefault="00F160D6" w:rsidP="00982B67">
            <w:pPr>
              <w:spacing w:line="220" w:lineRule="exact"/>
              <w:rPr>
                <w:rFonts w:cs="Arial"/>
                <w:b/>
                <w:sz w:val="16"/>
                <w:szCs w:val="16"/>
                <w:u w:val="single"/>
              </w:rPr>
            </w:pPr>
            <w:hyperlink r:id="rId544" w:history="1">
              <w:r w:rsidR="00B6571D" w:rsidRPr="00147320">
                <w:rPr>
                  <w:rStyle w:val="Hyperlink"/>
                  <w:rFonts w:cs="Arial"/>
                  <w:sz w:val="16"/>
                  <w:szCs w:val="16"/>
                </w:rPr>
                <w:t>BR-IC-04</w:t>
              </w:r>
            </w:hyperlink>
          </w:p>
        </w:tc>
        <w:tc>
          <w:tcPr>
            <w:tcW w:w="5174" w:type="dxa"/>
          </w:tcPr>
          <w:p w14:paraId="4A20DC05" w14:textId="77777777" w:rsidR="00B6571D" w:rsidRPr="00147320" w:rsidRDefault="00B6571D" w:rsidP="00982B67">
            <w:pPr>
              <w:spacing w:line="220" w:lineRule="exact"/>
              <w:rPr>
                <w:rFonts w:cs="Arial"/>
                <w:sz w:val="16"/>
                <w:szCs w:val="16"/>
              </w:rPr>
            </w:pPr>
            <w:r w:rsidRPr="00147320">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147320" w:rsidRDefault="00B6571D" w:rsidP="00982B67">
            <w:pPr>
              <w:spacing w:line="220" w:lineRule="exact"/>
              <w:rPr>
                <w:rFonts w:cs="Arial"/>
                <w:sz w:val="16"/>
                <w:szCs w:val="16"/>
              </w:rPr>
            </w:pPr>
          </w:p>
        </w:tc>
        <w:tc>
          <w:tcPr>
            <w:tcW w:w="992" w:type="dxa"/>
          </w:tcPr>
          <w:p w14:paraId="4A20DC0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8" w14:textId="2FFC889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0A" w14:textId="77777777" w:rsidR="00B6571D" w:rsidRPr="00147320" w:rsidRDefault="00F160D6" w:rsidP="00982B67">
            <w:pPr>
              <w:spacing w:line="220" w:lineRule="exact"/>
              <w:rPr>
                <w:rFonts w:cs="Arial"/>
                <w:b/>
                <w:sz w:val="16"/>
                <w:szCs w:val="16"/>
                <w:u w:val="single"/>
              </w:rPr>
            </w:pPr>
            <w:hyperlink r:id="rId545" w:history="1">
              <w:r w:rsidR="00B6571D" w:rsidRPr="00147320">
                <w:rPr>
                  <w:rStyle w:val="Hyperlink"/>
                  <w:rFonts w:cs="Arial"/>
                  <w:sz w:val="16"/>
                  <w:szCs w:val="16"/>
                </w:rPr>
                <w:t>BR-IC-05</w:t>
              </w:r>
            </w:hyperlink>
          </w:p>
        </w:tc>
        <w:tc>
          <w:tcPr>
            <w:tcW w:w="5174" w:type="dxa"/>
          </w:tcPr>
          <w:p w14:paraId="4A20DC0B" w14:textId="77777777" w:rsidR="00B6571D" w:rsidRPr="00147320" w:rsidRDefault="00B6571D" w:rsidP="00982B67">
            <w:pPr>
              <w:spacing w:line="220" w:lineRule="exact"/>
              <w:rPr>
                <w:rFonts w:cs="Arial"/>
                <w:sz w:val="16"/>
                <w:szCs w:val="16"/>
              </w:rPr>
            </w:pPr>
            <w:r w:rsidRPr="00147320">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147320" w:rsidRDefault="00B6571D" w:rsidP="00982B67">
            <w:pPr>
              <w:spacing w:line="220" w:lineRule="exact"/>
              <w:rPr>
                <w:rFonts w:cs="Arial"/>
                <w:sz w:val="16"/>
                <w:szCs w:val="16"/>
              </w:rPr>
            </w:pPr>
          </w:p>
        </w:tc>
        <w:tc>
          <w:tcPr>
            <w:tcW w:w="992" w:type="dxa"/>
          </w:tcPr>
          <w:p w14:paraId="4A20DC0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E" w14:textId="5508A7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5" w14:textId="77777777" w:rsidTr="00863855">
        <w:trPr>
          <w:cantSplit/>
          <w:trHeight w:val="20"/>
        </w:trPr>
        <w:tc>
          <w:tcPr>
            <w:tcW w:w="1526" w:type="dxa"/>
          </w:tcPr>
          <w:p w14:paraId="4A20DC10" w14:textId="77777777" w:rsidR="00B6571D" w:rsidRPr="00147320" w:rsidRDefault="00F160D6" w:rsidP="00982B67">
            <w:pPr>
              <w:spacing w:line="220" w:lineRule="exact"/>
              <w:rPr>
                <w:rFonts w:cs="Arial"/>
                <w:b/>
                <w:sz w:val="16"/>
                <w:szCs w:val="16"/>
                <w:u w:val="single"/>
              </w:rPr>
            </w:pPr>
            <w:hyperlink r:id="rId546" w:history="1">
              <w:r w:rsidR="00B6571D" w:rsidRPr="00147320">
                <w:rPr>
                  <w:rStyle w:val="Hyperlink"/>
                  <w:rFonts w:cs="Arial"/>
                  <w:sz w:val="16"/>
                  <w:szCs w:val="16"/>
                </w:rPr>
                <w:t>BR-IC-06</w:t>
              </w:r>
            </w:hyperlink>
          </w:p>
        </w:tc>
        <w:tc>
          <w:tcPr>
            <w:tcW w:w="5174" w:type="dxa"/>
          </w:tcPr>
          <w:p w14:paraId="4A20DC11" w14:textId="77777777" w:rsidR="00B6571D" w:rsidRPr="00147320" w:rsidRDefault="00B6571D" w:rsidP="00982B67">
            <w:pPr>
              <w:spacing w:line="220" w:lineRule="exact"/>
              <w:rPr>
                <w:rFonts w:cs="Arial"/>
                <w:sz w:val="16"/>
                <w:szCs w:val="16"/>
              </w:rPr>
            </w:pPr>
            <w:r w:rsidRPr="00147320">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147320" w:rsidRDefault="00B6571D" w:rsidP="00982B67">
            <w:pPr>
              <w:spacing w:line="220" w:lineRule="exact"/>
              <w:rPr>
                <w:rFonts w:cs="Arial"/>
                <w:sz w:val="16"/>
                <w:szCs w:val="16"/>
              </w:rPr>
            </w:pPr>
          </w:p>
        </w:tc>
        <w:tc>
          <w:tcPr>
            <w:tcW w:w="992" w:type="dxa"/>
          </w:tcPr>
          <w:p w14:paraId="4A20DC1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4" w14:textId="27CFE4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6" w14:textId="77777777" w:rsidR="00B6571D" w:rsidRPr="00147320" w:rsidRDefault="00F160D6" w:rsidP="00982B67">
            <w:pPr>
              <w:spacing w:line="220" w:lineRule="exact"/>
              <w:rPr>
                <w:rFonts w:cs="Arial"/>
                <w:b/>
                <w:sz w:val="16"/>
                <w:szCs w:val="16"/>
                <w:u w:val="single"/>
              </w:rPr>
            </w:pPr>
            <w:hyperlink r:id="rId547" w:history="1">
              <w:r w:rsidR="00B6571D" w:rsidRPr="00147320">
                <w:rPr>
                  <w:rStyle w:val="Hyperlink"/>
                  <w:rFonts w:cs="Arial"/>
                  <w:sz w:val="16"/>
                  <w:szCs w:val="16"/>
                </w:rPr>
                <w:t>BR-IC-07</w:t>
              </w:r>
            </w:hyperlink>
          </w:p>
        </w:tc>
        <w:tc>
          <w:tcPr>
            <w:tcW w:w="5174" w:type="dxa"/>
          </w:tcPr>
          <w:p w14:paraId="4A20DC17" w14:textId="77777777" w:rsidR="00B6571D" w:rsidRPr="00147320" w:rsidRDefault="00B6571D" w:rsidP="00982B67">
            <w:pPr>
              <w:spacing w:line="220" w:lineRule="exact"/>
              <w:rPr>
                <w:rFonts w:cs="Arial"/>
                <w:sz w:val="16"/>
                <w:szCs w:val="16"/>
              </w:rPr>
            </w:pPr>
            <w:r w:rsidRPr="00147320">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147320" w:rsidRDefault="00B6571D" w:rsidP="00982B67">
            <w:pPr>
              <w:spacing w:line="220" w:lineRule="exact"/>
              <w:rPr>
                <w:rFonts w:cs="Arial"/>
                <w:sz w:val="16"/>
                <w:szCs w:val="16"/>
              </w:rPr>
            </w:pPr>
          </w:p>
        </w:tc>
        <w:tc>
          <w:tcPr>
            <w:tcW w:w="992" w:type="dxa"/>
          </w:tcPr>
          <w:p w14:paraId="4A20DC1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A" w14:textId="6DDA4A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1" w14:textId="77777777" w:rsidTr="00863855">
        <w:trPr>
          <w:cantSplit/>
          <w:trHeight w:val="20"/>
        </w:trPr>
        <w:tc>
          <w:tcPr>
            <w:tcW w:w="1526" w:type="dxa"/>
          </w:tcPr>
          <w:p w14:paraId="4A20DC1C" w14:textId="77777777" w:rsidR="00B6571D" w:rsidRPr="00147320" w:rsidRDefault="00F160D6" w:rsidP="00982B67">
            <w:pPr>
              <w:spacing w:line="220" w:lineRule="exact"/>
              <w:rPr>
                <w:rFonts w:cs="Arial"/>
                <w:b/>
                <w:sz w:val="16"/>
                <w:szCs w:val="16"/>
                <w:u w:val="single"/>
              </w:rPr>
            </w:pPr>
            <w:hyperlink r:id="rId548" w:history="1">
              <w:r w:rsidR="00B6571D" w:rsidRPr="00147320">
                <w:rPr>
                  <w:rStyle w:val="Hyperlink"/>
                  <w:rFonts w:cs="Arial"/>
                  <w:sz w:val="16"/>
                  <w:szCs w:val="16"/>
                </w:rPr>
                <w:t>BR-IC-08</w:t>
              </w:r>
            </w:hyperlink>
          </w:p>
        </w:tc>
        <w:tc>
          <w:tcPr>
            <w:tcW w:w="5174" w:type="dxa"/>
          </w:tcPr>
          <w:p w14:paraId="4A20DC1D" w14:textId="77777777" w:rsidR="00B6571D" w:rsidRPr="00147320" w:rsidRDefault="00B6571D" w:rsidP="00982B67">
            <w:pPr>
              <w:spacing w:line="220" w:lineRule="exact"/>
              <w:rPr>
                <w:rFonts w:cs="Arial"/>
                <w:sz w:val="16"/>
                <w:szCs w:val="16"/>
              </w:rPr>
            </w:pPr>
            <w:r w:rsidRPr="00147320">
              <w:rPr>
                <w:rFonts w:cs="Arial"/>
                <w:sz w:val="16"/>
                <w:szCs w:val="16"/>
              </w:rPr>
              <w:t xml:space="preserve">[BR-IC-08]-In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147320" w:rsidRDefault="00B6571D" w:rsidP="00982B67">
            <w:pPr>
              <w:spacing w:line="220" w:lineRule="exact"/>
              <w:rPr>
                <w:rFonts w:cs="Arial"/>
                <w:sz w:val="16"/>
                <w:szCs w:val="16"/>
              </w:rPr>
            </w:pPr>
          </w:p>
        </w:tc>
        <w:tc>
          <w:tcPr>
            <w:tcW w:w="992" w:type="dxa"/>
          </w:tcPr>
          <w:p w14:paraId="4A20DC1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0" w14:textId="132E555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2" w14:textId="77777777" w:rsidR="00B6571D" w:rsidRPr="00147320" w:rsidRDefault="00F160D6" w:rsidP="00982B67">
            <w:pPr>
              <w:spacing w:line="220" w:lineRule="exact"/>
              <w:rPr>
                <w:rFonts w:cs="Arial"/>
                <w:b/>
                <w:sz w:val="16"/>
                <w:szCs w:val="16"/>
                <w:u w:val="single"/>
              </w:rPr>
            </w:pPr>
            <w:hyperlink r:id="rId549" w:history="1">
              <w:r w:rsidR="00B6571D" w:rsidRPr="00147320">
                <w:rPr>
                  <w:rStyle w:val="Hyperlink"/>
                  <w:rFonts w:cs="Arial"/>
                  <w:sz w:val="16"/>
                  <w:szCs w:val="16"/>
                </w:rPr>
                <w:t>BR-IC-09</w:t>
              </w:r>
            </w:hyperlink>
          </w:p>
        </w:tc>
        <w:tc>
          <w:tcPr>
            <w:tcW w:w="5174" w:type="dxa"/>
          </w:tcPr>
          <w:p w14:paraId="4A20DC23" w14:textId="77777777" w:rsidR="00B6571D" w:rsidRPr="00147320" w:rsidRDefault="00B6571D" w:rsidP="00982B67">
            <w:pPr>
              <w:spacing w:line="220" w:lineRule="exact"/>
              <w:rPr>
                <w:rFonts w:cs="Arial"/>
                <w:sz w:val="16"/>
                <w:szCs w:val="16"/>
              </w:rPr>
            </w:pPr>
            <w:r w:rsidRPr="00147320">
              <w:rPr>
                <w:rFonts w:cs="Arial"/>
                <w:sz w:val="16"/>
                <w:szCs w:val="16"/>
              </w:rPr>
              <w:t xml:space="preserve">[BR-IC-09]-The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shall be 0 (zero).</w:t>
            </w:r>
          </w:p>
        </w:tc>
        <w:tc>
          <w:tcPr>
            <w:tcW w:w="5174" w:type="dxa"/>
          </w:tcPr>
          <w:p w14:paraId="4A20DC24" w14:textId="77777777" w:rsidR="00B6571D" w:rsidRPr="00147320" w:rsidRDefault="00B6571D" w:rsidP="00982B67">
            <w:pPr>
              <w:spacing w:line="220" w:lineRule="exact"/>
              <w:rPr>
                <w:rFonts w:cs="Arial"/>
                <w:sz w:val="16"/>
                <w:szCs w:val="16"/>
              </w:rPr>
            </w:pPr>
          </w:p>
        </w:tc>
        <w:tc>
          <w:tcPr>
            <w:tcW w:w="992" w:type="dxa"/>
          </w:tcPr>
          <w:p w14:paraId="4A20DC2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6" w14:textId="617FD94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D" w14:textId="77777777" w:rsidTr="00863855">
        <w:trPr>
          <w:cantSplit/>
          <w:trHeight w:val="20"/>
        </w:trPr>
        <w:tc>
          <w:tcPr>
            <w:tcW w:w="1526" w:type="dxa"/>
          </w:tcPr>
          <w:p w14:paraId="4A20DC28" w14:textId="77777777" w:rsidR="00B6571D" w:rsidRPr="00147320" w:rsidRDefault="00F160D6" w:rsidP="00982B67">
            <w:pPr>
              <w:spacing w:line="220" w:lineRule="exact"/>
              <w:rPr>
                <w:rFonts w:cs="Arial"/>
                <w:b/>
                <w:sz w:val="16"/>
                <w:szCs w:val="16"/>
                <w:u w:val="single"/>
              </w:rPr>
            </w:pPr>
            <w:hyperlink r:id="rId550" w:history="1">
              <w:r w:rsidR="00B6571D" w:rsidRPr="00147320">
                <w:rPr>
                  <w:rStyle w:val="Hyperlink"/>
                  <w:rFonts w:cs="Arial"/>
                  <w:sz w:val="16"/>
                  <w:szCs w:val="16"/>
                </w:rPr>
                <w:t>BR-IC-10</w:t>
              </w:r>
            </w:hyperlink>
          </w:p>
        </w:tc>
        <w:tc>
          <w:tcPr>
            <w:tcW w:w="5174" w:type="dxa"/>
          </w:tcPr>
          <w:p w14:paraId="4A20DC29" w14:textId="77777777" w:rsidR="00B6571D" w:rsidRPr="00147320" w:rsidRDefault="00B6571D" w:rsidP="00982B67">
            <w:pPr>
              <w:spacing w:line="220" w:lineRule="exact"/>
              <w:rPr>
                <w:rFonts w:cs="Arial"/>
                <w:sz w:val="16"/>
                <w:szCs w:val="16"/>
              </w:rPr>
            </w:pPr>
            <w:r w:rsidRPr="00147320">
              <w:rPr>
                <w:rFonts w:cs="Arial"/>
                <w:sz w:val="16"/>
                <w:szCs w:val="16"/>
              </w:rPr>
              <w:t xml:space="preserve">[BR-IC-10]-A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147320" w:rsidRDefault="00B6571D" w:rsidP="00982B67">
            <w:pPr>
              <w:spacing w:line="220" w:lineRule="exact"/>
              <w:rPr>
                <w:rFonts w:cs="Arial"/>
                <w:sz w:val="16"/>
                <w:szCs w:val="16"/>
              </w:rPr>
            </w:pPr>
          </w:p>
        </w:tc>
        <w:tc>
          <w:tcPr>
            <w:tcW w:w="992" w:type="dxa"/>
          </w:tcPr>
          <w:p w14:paraId="4A20DC2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C" w14:textId="50ADB0F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E" w14:textId="77777777" w:rsidR="00B6571D" w:rsidRPr="00147320" w:rsidRDefault="00F160D6" w:rsidP="00982B67">
            <w:pPr>
              <w:spacing w:line="220" w:lineRule="exact"/>
              <w:rPr>
                <w:rFonts w:cs="Arial"/>
                <w:b/>
                <w:sz w:val="16"/>
                <w:szCs w:val="16"/>
                <w:u w:val="single"/>
              </w:rPr>
            </w:pPr>
            <w:hyperlink r:id="rId551" w:history="1">
              <w:r w:rsidR="00B6571D" w:rsidRPr="00147320">
                <w:rPr>
                  <w:rStyle w:val="Hyperlink"/>
                  <w:rFonts w:cs="Arial"/>
                  <w:sz w:val="16"/>
                  <w:szCs w:val="16"/>
                </w:rPr>
                <w:t>BR-IC-11</w:t>
              </w:r>
            </w:hyperlink>
          </w:p>
        </w:tc>
        <w:tc>
          <w:tcPr>
            <w:tcW w:w="5174" w:type="dxa"/>
          </w:tcPr>
          <w:p w14:paraId="4A20DC2F" w14:textId="77777777" w:rsidR="00B6571D" w:rsidRPr="00147320" w:rsidRDefault="00B6571D" w:rsidP="00982B67">
            <w:pPr>
              <w:spacing w:line="220" w:lineRule="exact"/>
              <w:rPr>
                <w:rFonts w:cs="Arial"/>
                <w:sz w:val="16"/>
                <w:szCs w:val="16"/>
              </w:rPr>
            </w:pPr>
            <w:r w:rsidRPr="00147320">
              <w:rPr>
                <w:rFonts w:cs="Arial"/>
                <w:sz w:val="16"/>
                <w:szCs w:val="16"/>
              </w:rPr>
              <w:t xml:space="preserve">[BR-IC-11]-In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147320" w:rsidRDefault="00B6571D" w:rsidP="00982B67">
            <w:pPr>
              <w:spacing w:line="220" w:lineRule="exact"/>
              <w:rPr>
                <w:rFonts w:cs="Arial"/>
                <w:sz w:val="16"/>
                <w:szCs w:val="16"/>
              </w:rPr>
            </w:pPr>
          </w:p>
        </w:tc>
        <w:tc>
          <w:tcPr>
            <w:tcW w:w="992" w:type="dxa"/>
          </w:tcPr>
          <w:p w14:paraId="4A20DC3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2" w14:textId="55B986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9" w14:textId="77777777" w:rsidTr="00863855">
        <w:trPr>
          <w:cantSplit/>
          <w:trHeight w:val="20"/>
        </w:trPr>
        <w:tc>
          <w:tcPr>
            <w:tcW w:w="1526" w:type="dxa"/>
          </w:tcPr>
          <w:p w14:paraId="4A20DC34" w14:textId="77777777" w:rsidR="00B6571D" w:rsidRPr="00147320" w:rsidRDefault="00F160D6" w:rsidP="00982B67">
            <w:pPr>
              <w:spacing w:line="220" w:lineRule="exact"/>
              <w:rPr>
                <w:rFonts w:cs="Arial"/>
                <w:b/>
                <w:sz w:val="16"/>
                <w:szCs w:val="16"/>
                <w:u w:val="single"/>
              </w:rPr>
            </w:pPr>
            <w:hyperlink r:id="rId552" w:history="1">
              <w:r w:rsidR="00B6571D" w:rsidRPr="00147320">
                <w:rPr>
                  <w:rStyle w:val="Hyperlink"/>
                  <w:rFonts w:cs="Arial"/>
                  <w:sz w:val="16"/>
                  <w:szCs w:val="16"/>
                </w:rPr>
                <w:t>BR-IC-12</w:t>
              </w:r>
            </w:hyperlink>
          </w:p>
        </w:tc>
        <w:tc>
          <w:tcPr>
            <w:tcW w:w="5174" w:type="dxa"/>
          </w:tcPr>
          <w:p w14:paraId="4A20DC35" w14:textId="77777777" w:rsidR="00B6571D" w:rsidRPr="00147320" w:rsidRDefault="00B6571D" w:rsidP="00982B67">
            <w:pPr>
              <w:spacing w:line="220" w:lineRule="exact"/>
              <w:rPr>
                <w:rFonts w:cs="Arial"/>
                <w:sz w:val="16"/>
                <w:szCs w:val="16"/>
              </w:rPr>
            </w:pPr>
            <w:r w:rsidRPr="00147320">
              <w:rPr>
                <w:rFonts w:cs="Arial"/>
                <w:sz w:val="16"/>
                <w:szCs w:val="16"/>
              </w:rPr>
              <w:t xml:space="preserve">[BR-IC-12]-In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147320" w:rsidRDefault="00B6571D" w:rsidP="00982B67">
            <w:pPr>
              <w:spacing w:line="220" w:lineRule="exact"/>
              <w:rPr>
                <w:rFonts w:cs="Arial"/>
                <w:sz w:val="16"/>
                <w:szCs w:val="16"/>
              </w:rPr>
            </w:pPr>
          </w:p>
        </w:tc>
        <w:tc>
          <w:tcPr>
            <w:tcW w:w="992" w:type="dxa"/>
          </w:tcPr>
          <w:p w14:paraId="4A20DC3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8" w14:textId="12152E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3A" w14:textId="77777777" w:rsidR="00B6571D" w:rsidRPr="00147320" w:rsidRDefault="00F160D6" w:rsidP="00982B67">
            <w:pPr>
              <w:spacing w:line="220" w:lineRule="exact"/>
              <w:rPr>
                <w:rFonts w:cs="Arial"/>
                <w:b/>
                <w:sz w:val="16"/>
                <w:szCs w:val="16"/>
                <w:u w:val="single"/>
              </w:rPr>
            </w:pPr>
            <w:hyperlink r:id="rId553" w:history="1">
              <w:r w:rsidR="00B6571D" w:rsidRPr="00147320">
                <w:rPr>
                  <w:rStyle w:val="Hyperlink"/>
                  <w:rFonts w:cs="Arial"/>
                  <w:sz w:val="16"/>
                  <w:szCs w:val="16"/>
                </w:rPr>
                <w:t>BR-IG-01</w:t>
              </w:r>
            </w:hyperlink>
          </w:p>
        </w:tc>
        <w:tc>
          <w:tcPr>
            <w:tcW w:w="5174" w:type="dxa"/>
          </w:tcPr>
          <w:p w14:paraId="4A20DC3B" w14:textId="77777777" w:rsidR="00B6571D" w:rsidRPr="00147320" w:rsidRDefault="00B6571D" w:rsidP="00982B67">
            <w:pPr>
              <w:spacing w:line="220" w:lineRule="exact"/>
              <w:rPr>
                <w:rFonts w:cs="Arial"/>
                <w:sz w:val="16"/>
                <w:szCs w:val="16"/>
              </w:rPr>
            </w:pPr>
            <w:r w:rsidRPr="00147320">
              <w:rPr>
                <w:rFonts w:cs="Arial"/>
                <w:sz w:val="16"/>
                <w:szCs w:val="16"/>
              </w:rPr>
              <w:t xml:space="preserve">[BR-IG-01]-An Invoice that contains an Invoice line (BG-25), a Document level allowance (BG-20) or a Document level charge (BG-21) where the VAT category code (BT-151, BT-95 or BT-102) is “IGIC”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"IGIC".</w:t>
            </w:r>
          </w:p>
        </w:tc>
        <w:tc>
          <w:tcPr>
            <w:tcW w:w="5174" w:type="dxa"/>
          </w:tcPr>
          <w:p w14:paraId="4A20DC3C" w14:textId="77777777" w:rsidR="00B6571D" w:rsidRPr="00147320" w:rsidRDefault="00B6571D" w:rsidP="00982B67">
            <w:pPr>
              <w:spacing w:line="220" w:lineRule="exact"/>
              <w:rPr>
                <w:rFonts w:cs="Arial"/>
                <w:sz w:val="16"/>
                <w:szCs w:val="16"/>
              </w:rPr>
            </w:pPr>
          </w:p>
        </w:tc>
        <w:tc>
          <w:tcPr>
            <w:tcW w:w="992" w:type="dxa"/>
          </w:tcPr>
          <w:p w14:paraId="4A20DC3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E" w14:textId="1D05BC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5" w14:textId="77777777" w:rsidTr="00863855">
        <w:trPr>
          <w:cantSplit/>
          <w:trHeight w:val="20"/>
        </w:trPr>
        <w:tc>
          <w:tcPr>
            <w:tcW w:w="1526" w:type="dxa"/>
          </w:tcPr>
          <w:p w14:paraId="4A20DC40" w14:textId="77777777" w:rsidR="00B6571D" w:rsidRPr="00147320" w:rsidRDefault="00F160D6" w:rsidP="00982B67">
            <w:pPr>
              <w:spacing w:line="220" w:lineRule="exact"/>
              <w:rPr>
                <w:rFonts w:cs="Arial"/>
                <w:b/>
                <w:sz w:val="16"/>
                <w:szCs w:val="16"/>
                <w:u w:val="single"/>
              </w:rPr>
            </w:pPr>
            <w:hyperlink r:id="rId554" w:history="1">
              <w:r w:rsidR="00B6571D" w:rsidRPr="00147320">
                <w:rPr>
                  <w:rStyle w:val="Hyperlink"/>
                  <w:rFonts w:cs="Arial"/>
                  <w:sz w:val="16"/>
                  <w:szCs w:val="16"/>
                </w:rPr>
                <w:t>BR-IG-02</w:t>
              </w:r>
            </w:hyperlink>
          </w:p>
        </w:tc>
        <w:tc>
          <w:tcPr>
            <w:tcW w:w="5174" w:type="dxa"/>
          </w:tcPr>
          <w:p w14:paraId="4A20DC41" w14:textId="77777777" w:rsidR="00B6571D" w:rsidRPr="00147320" w:rsidRDefault="00B6571D" w:rsidP="00982B67">
            <w:pPr>
              <w:spacing w:line="220" w:lineRule="exact"/>
              <w:rPr>
                <w:rFonts w:cs="Arial"/>
                <w:sz w:val="16"/>
                <w:szCs w:val="16"/>
              </w:rPr>
            </w:pPr>
            <w:r w:rsidRPr="00147320">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147320" w:rsidRDefault="00B6571D" w:rsidP="00982B67">
            <w:pPr>
              <w:spacing w:line="220" w:lineRule="exact"/>
              <w:rPr>
                <w:rFonts w:cs="Arial"/>
                <w:sz w:val="16"/>
                <w:szCs w:val="16"/>
              </w:rPr>
            </w:pPr>
          </w:p>
        </w:tc>
        <w:tc>
          <w:tcPr>
            <w:tcW w:w="992" w:type="dxa"/>
          </w:tcPr>
          <w:p w14:paraId="4A20DC4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4" w14:textId="484DFED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6" w14:textId="77777777" w:rsidR="00B6571D" w:rsidRPr="00147320" w:rsidRDefault="00F160D6" w:rsidP="00982B67">
            <w:pPr>
              <w:spacing w:line="220" w:lineRule="exact"/>
              <w:rPr>
                <w:rFonts w:cs="Arial"/>
                <w:b/>
                <w:sz w:val="16"/>
                <w:szCs w:val="16"/>
                <w:u w:val="single"/>
              </w:rPr>
            </w:pPr>
            <w:hyperlink r:id="rId555" w:history="1">
              <w:r w:rsidR="00B6571D" w:rsidRPr="00147320">
                <w:rPr>
                  <w:rStyle w:val="Hyperlink"/>
                  <w:rFonts w:cs="Arial"/>
                  <w:sz w:val="16"/>
                  <w:szCs w:val="16"/>
                </w:rPr>
                <w:t>BR-IG-03</w:t>
              </w:r>
            </w:hyperlink>
          </w:p>
        </w:tc>
        <w:tc>
          <w:tcPr>
            <w:tcW w:w="5174" w:type="dxa"/>
          </w:tcPr>
          <w:p w14:paraId="4A20DC47" w14:textId="77777777" w:rsidR="00B6571D" w:rsidRPr="00147320" w:rsidRDefault="00B6571D" w:rsidP="00982B67">
            <w:pPr>
              <w:spacing w:line="220" w:lineRule="exact"/>
              <w:rPr>
                <w:rFonts w:cs="Arial"/>
                <w:sz w:val="16"/>
                <w:szCs w:val="16"/>
              </w:rPr>
            </w:pPr>
            <w:r w:rsidRPr="00147320">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147320" w:rsidRDefault="00B6571D" w:rsidP="00982B67">
            <w:pPr>
              <w:spacing w:line="220" w:lineRule="exact"/>
              <w:rPr>
                <w:rFonts w:cs="Arial"/>
                <w:sz w:val="16"/>
                <w:szCs w:val="16"/>
              </w:rPr>
            </w:pPr>
          </w:p>
        </w:tc>
        <w:tc>
          <w:tcPr>
            <w:tcW w:w="992" w:type="dxa"/>
          </w:tcPr>
          <w:p w14:paraId="4A20DC4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A" w14:textId="692B74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1" w14:textId="77777777" w:rsidTr="00863855">
        <w:trPr>
          <w:cantSplit/>
          <w:trHeight w:val="20"/>
        </w:trPr>
        <w:tc>
          <w:tcPr>
            <w:tcW w:w="1526" w:type="dxa"/>
          </w:tcPr>
          <w:p w14:paraId="4A20DC4C" w14:textId="77777777" w:rsidR="00B6571D" w:rsidRPr="00147320" w:rsidRDefault="00F160D6" w:rsidP="00982B67">
            <w:pPr>
              <w:spacing w:line="220" w:lineRule="exact"/>
              <w:rPr>
                <w:rFonts w:cs="Arial"/>
                <w:b/>
                <w:sz w:val="16"/>
                <w:szCs w:val="16"/>
                <w:u w:val="single"/>
              </w:rPr>
            </w:pPr>
            <w:hyperlink r:id="rId556" w:history="1">
              <w:r w:rsidR="00B6571D" w:rsidRPr="00147320">
                <w:rPr>
                  <w:rStyle w:val="Hyperlink"/>
                  <w:rFonts w:cs="Arial"/>
                  <w:sz w:val="16"/>
                  <w:szCs w:val="16"/>
                </w:rPr>
                <w:t>BR-IG-04</w:t>
              </w:r>
            </w:hyperlink>
          </w:p>
        </w:tc>
        <w:tc>
          <w:tcPr>
            <w:tcW w:w="5174" w:type="dxa"/>
          </w:tcPr>
          <w:p w14:paraId="4A20DC4D" w14:textId="77777777" w:rsidR="00B6571D" w:rsidRPr="00147320" w:rsidRDefault="00B6571D" w:rsidP="00982B67">
            <w:pPr>
              <w:spacing w:line="220" w:lineRule="exact"/>
              <w:rPr>
                <w:rFonts w:cs="Arial"/>
                <w:sz w:val="16"/>
                <w:szCs w:val="16"/>
              </w:rPr>
            </w:pPr>
            <w:r w:rsidRPr="00147320">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147320" w:rsidRDefault="00B6571D" w:rsidP="00982B67">
            <w:pPr>
              <w:spacing w:line="220" w:lineRule="exact"/>
              <w:rPr>
                <w:rFonts w:cs="Arial"/>
                <w:sz w:val="16"/>
                <w:szCs w:val="16"/>
              </w:rPr>
            </w:pPr>
          </w:p>
        </w:tc>
        <w:tc>
          <w:tcPr>
            <w:tcW w:w="992" w:type="dxa"/>
          </w:tcPr>
          <w:p w14:paraId="4A20DC4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0" w14:textId="075A464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2" w14:textId="77777777" w:rsidR="00B6571D" w:rsidRPr="00147320" w:rsidRDefault="00F160D6" w:rsidP="00982B67">
            <w:pPr>
              <w:spacing w:line="220" w:lineRule="exact"/>
              <w:rPr>
                <w:rFonts w:cs="Arial"/>
                <w:b/>
                <w:sz w:val="16"/>
                <w:szCs w:val="16"/>
                <w:u w:val="single"/>
              </w:rPr>
            </w:pPr>
            <w:hyperlink r:id="rId557" w:history="1">
              <w:r w:rsidR="00B6571D" w:rsidRPr="00147320">
                <w:rPr>
                  <w:rStyle w:val="Hyperlink"/>
                  <w:rFonts w:cs="Arial"/>
                  <w:sz w:val="16"/>
                  <w:szCs w:val="16"/>
                </w:rPr>
                <w:t>BR-IG-05</w:t>
              </w:r>
            </w:hyperlink>
          </w:p>
        </w:tc>
        <w:tc>
          <w:tcPr>
            <w:tcW w:w="5174" w:type="dxa"/>
          </w:tcPr>
          <w:p w14:paraId="4A20DC53" w14:textId="77777777" w:rsidR="00B6571D" w:rsidRPr="00147320" w:rsidRDefault="00B6571D" w:rsidP="00982B67">
            <w:pPr>
              <w:spacing w:line="220" w:lineRule="exact"/>
              <w:rPr>
                <w:rFonts w:cs="Arial"/>
                <w:sz w:val="16"/>
                <w:szCs w:val="16"/>
              </w:rPr>
            </w:pPr>
            <w:r w:rsidRPr="00147320">
              <w:rPr>
                <w:rFonts w:cs="Arial"/>
                <w:sz w:val="16"/>
                <w:szCs w:val="16"/>
              </w:rPr>
              <w:t>[BR-IG-05]-In an Invoice line (BG-25) where the Invoiced item VAT category code (BT-151) is "IGIC"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4" w14:textId="77777777" w:rsidR="00B6571D" w:rsidRPr="00147320" w:rsidRDefault="00B6571D" w:rsidP="00982B67">
            <w:pPr>
              <w:spacing w:line="220" w:lineRule="exact"/>
              <w:rPr>
                <w:rFonts w:cs="Arial"/>
                <w:sz w:val="16"/>
                <w:szCs w:val="16"/>
              </w:rPr>
            </w:pPr>
          </w:p>
        </w:tc>
        <w:tc>
          <w:tcPr>
            <w:tcW w:w="992" w:type="dxa"/>
          </w:tcPr>
          <w:p w14:paraId="4A20DC5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6" w14:textId="2BE62D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D" w14:textId="77777777" w:rsidTr="00863855">
        <w:trPr>
          <w:cantSplit/>
          <w:trHeight w:val="20"/>
        </w:trPr>
        <w:tc>
          <w:tcPr>
            <w:tcW w:w="1526" w:type="dxa"/>
          </w:tcPr>
          <w:p w14:paraId="4A20DC58" w14:textId="77777777" w:rsidR="00B6571D" w:rsidRPr="00147320" w:rsidRDefault="00F160D6" w:rsidP="00982B67">
            <w:pPr>
              <w:spacing w:line="220" w:lineRule="exact"/>
              <w:rPr>
                <w:rFonts w:cs="Arial"/>
                <w:b/>
                <w:sz w:val="16"/>
                <w:szCs w:val="16"/>
                <w:u w:val="single"/>
              </w:rPr>
            </w:pPr>
            <w:hyperlink r:id="rId558" w:history="1">
              <w:r w:rsidR="00B6571D" w:rsidRPr="00147320">
                <w:rPr>
                  <w:rStyle w:val="Hyperlink"/>
                  <w:rFonts w:cs="Arial"/>
                  <w:sz w:val="16"/>
                  <w:szCs w:val="16"/>
                </w:rPr>
                <w:t>BR-IG-06</w:t>
              </w:r>
            </w:hyperlink>
          </w:p>
        </w:tc>
        <w:tc>
          <w:tcPr>
            <w:tcW w:w="5174" w:type="dxa"/>
          </w:tcPr>
          <w:p w14:paraId="4A20DC59" w14:textId="77777777" w:rsidR="00B6571D" w:rsidRPr="00147320" w:rsidRDefault="00B6571D" w:rsidP="00982B67">
            <w:pPr>
              <w:spacing w:line="220" w:lineRule="exact"/>
              <w:rPr>
                <w:rFonts w:cs="Arial"/>
                <w:sz w:val="16"/>
                <w:szCs w:val="16"/>
              </w:rPr>
            </w:pPr>
            <w:r w:rsidRPr="00147320">
              <w:rPr>
                <w:rFonts w:cs="Arial"/>
                <w:sz w:val="16"/>
                <w:szCs w:val="16"/>
              </w:rPr>
              <w:t>[BR-IG-06]-In a Document level allowance (BG-20) where the Document level allowance VAT category code (BT-95) is "IGIC"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A" w14:textId="77777777" w:rsidR="00B6571D" w:rsidRPr="00147320" w:rsidRDefault="00B6571D" w:rsidP="00982B67">
            <w:pPr>
              <w:spacing w:line="220" w:lineRule="exact"/>
              <w:rPr>
                <w:rFonts w:cs="Arial"/>
                <w:sz w:val="16"/>
                <w:szCs w:val="16"/>
              </w:rPr>
            </w:pPr>
          </w:p>
        </w:tc>
        <w:tc>
          <w:tcPr>
            <w:tcW w:w="992" w:type="dxa"/>
          </w:tcPr>
          <w:p w14:paraId="4A20DC5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C" w14:textId="72A9270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E" w14:textId="77777777" w:rsidR="00B6571D" w:rsidRPr="00147320" w:rsidRDefault="00F160D6" w:rsidP="00982B67">
            <w:pPr>
              <w:spacing w:line="220" w:lineRule="exact"/>
              <w:rPr>
                <w:rFonts w:cs="Arial"/>
                <w:b/>
                <w:sz w:val="16"/>
                <w:szCs w:val="16"/>
                <w:u w:val="single"/>
              </w:rPr>
            </w:pPr>
            <w:hyperlink r:id="rId559" w:history="1">
              <w:r w:rsidR="00B6571D" w:rsidRPr="00147320">
                <w:rPr>
                  <w:rStyle w:val="Hyperlink"/>
                  <w:rFonts w:cs="Arial"/>
                  <w:sz w:val="16"/>
                  <w:szCs w:val="16"/>
                </w:rPr>
                <w:t>BR-IG-07</w:t>
              </w:r>
            </w:hyperlink>
          </w:p>
        </w:tc>
        <w:tc>
          <w:tcPr>
            <w:tcW w:w="5174" w:type="dxa"/>
          </w:tcPr>
          <w:p w14:paraId="4A20DC5F" w14:textId="77777777" w:rsidR="00B6571D" w:rsidRPr="00147320" w:rsidRDefault="00B6571D" w:rsidP="00982B67">
            <w:pPr>
              <w:spacing w:line="220" w:lineRule="exact"/>
              <w:rPr>
                <w:rFonts w:cs="Arial"/>
                <w:sz w:val="16"/>
                <w:szCs w:val="16"/>
              </w:rPr>
            </w:pPr>
            <w:r w:rsidRPr="00147320">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147320" w:rsidRDefault="00B6571D" w:rsidP="00982B67">
            <w:pPr>
              <w:spacing w:line="220" w:lineRule="exact"/>
              <w:rPr>
                <w:rFonts w:cs="Arial"/>
                <w:sz w:val="16"/>
                <w:szCs w:val="16"/>
              </w:rPr>
            </w:pPr>
          </w:p>
        </w:tc>
        <w:tc>
          <w:tcPr>
            <w:tcW w:w="992" w:type="dxa"/>
          </w:tcPr>
          <w:p w14:paraId="4A20DC6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2" w14:textId="2D40EF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9" w14:textId="77777777" w:rsidTr="00863855">
        <w:trPr>
          <w:cantSplit/>
          <w:trHeight w:val="20"/>
        </w:trPr>
        <w:tc>
          <w:tcPr>
            <w:tcW w:w="1526" w:type="dxa"/>
          </w:tcPr>
          <w:p w14:paraId="4A20DC64" w14:textId="77777777" w:rsidR="00B6571D" w:rsidRPr="00147320" w:rsidRDefault="00F160D6" w:rsidP="00982B67">
            <w:pPr>
              <w:spacing w:line="220" w:lineRule="exact"/>
              <w:rPr>
                <w:rFonts w:cs="Arial"/>
                <w:b/>
                <w:sz w:val="16"/>
                <w:szCs w:val="16"/>
                <w:u w:val="single"/>
              </w:rPr>
            </w:pPr>
            <w:hyperlink r:id="rId560" w:history="1">
              <w:r w:rsidR="00B6571D" w:rsidRPr="00147320">
                <w:rPr>
                  <w:rStyle w:val="Hyperlink"/>
                  <w:rFonts w:cs="Arial"/>
                  <w:sz w:val="16"/>
                  <w:szCs w:val="16"/>
                </w:rPr>
                <w:t>BR-IG-08</w:t>
              </w:r>
            </w:hyperlink>
          </w:p>
        </w:tc>
        <w:tc>
          <w:tcPr>
            <w:tcW w:w="5174" w:type="dxa"/>
          </w:tcPr>
          <w:p w14:paraId="4A20DC65" w14:textId="77777777" w:rsidR="00B6571D" w:rsidRPr="00147320" w:rsidRDefault="00B6571D" w:rsidP="00982B67">
            <w:pPr>
              <w:spacing w:line="220" w:lineRule="exact"/>
              <w:rPr>
                <w:rFonts w:cs="Arial"/>
                <w:sz w:val="16"/>
                <w:szCs w:val="16"/>
              </w:rPr>
            </w:pPr>
            <w:r w:rsidRPr="00147320">
              <w:rPr>
                <w:rFonts w:cs="Arial"/>
                <w:sz w:val="16"/>
                <w:szCs w:val="16"/>
              </w:rPr>
              <w:t xml:space="preserve">[BR-IG-08]-For each different value of VAT category rate (BT-119) where the VAT category code (BT-118) is "IGIC",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147320" w:rsidRDefault="00B6571D" w:rsidP="00982B67">
            <w:pPr>
              <w:spacing w:line="220" w:lineRule="exact"/>
              <w:rPr>
                <w:rFonts w:cs="Arial"/>
                <w:sz w:val="16"/>
                <w:szCs w:val="16"/>
              </w:rPr>
            </w:pPr>
          </w:p>
        </w:tc>
        <w:tc>
          <w:tcPr>
            <w:tcW w:w="992" w:type="dxa"/>
          </w:tcPr>
          <w:p w14:paraId="4A20DC6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8" w14:textId="10C30D5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6A" w14:textId="77777777" w:rsidR="00B6571D" w:rsidRPr="00147320" w:rsidRDefault="00F160D6" w:rsidP="00982B67">
            <w:pPr>
              <w:spacing w:line="220" w:lineRule="exact"/>
              <w:rPr>
                <w:rFonts w:cs="Arial"/>
                <w:b/>
                <w:sz w:val="16"/>
                <w:szCs w:val="16"/>
                <w:u w:val="single"/>
              </w:rPr>
            </w:pPr>
            <w:hyperlink r:id="rId561" w:history="1">
              <w:r w:rsidR="00B6571D" w:rsidRPr="00147320">
                <w:rPr>
                  <w:rStyle w:val="Hyperlink"/>
                  <w:rFonts w:cs="Arial"/>
                  <w:sz w:val="16"/>
                  <w:szCs w:val="16"/>
                </w:rPr>
                <w:t>BR-IG-09</w:t>
              </w:r>
            </w:hyperlink>
          </w:p>
        </w:tc>
        <w:tc>
          <w:tcPr>
            <w:tcW w:w="5174" w:type="dxa"/>
          </w:tcPr>
          <w:p w14:paraId="4A20DC6B" w14:textId="77777777" w:rsidR="00B6571D" w:rsidRPr="00147320" w:rsidRDefault="00B6571D" w:rsidP="00982B67">
            <w:pPr>
              <w:spacing w:line="220" w:lineRule="exact"/>
              <w:rPr>
                <w:rFonts w:cs="Arial"/>
                <w:sz w:val="16"/>
                <w:szCs w:val="16"/>
              </w:rPr>
            </w:pPr>
            <w:r w:rsidRPr="00147320">
              <w:rPr>
                <w:rFonts w:cs="Arial"/>
                <w:sz w:val="16"/>
                <w:szCs w:val="16"/>
              </w:rPr>
              <w:t xml:space="preserve">[BR-IG-09]-The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147320" w:rsidRDefault="00B6571D" w:rsidP="00982B67">
            <w:pPr>
              <w:spacing w:line="220" w:lineRule="exact"/>
              <w:rPr>
                <w:rFonts w:cs="Arial"/>
                <w:sz w:val="16"/>
                <w:szCs w:val="16"/>
              </w:rPr>
            </w:pPr>
          </w:p>
        </w:tc>
        <w:tc>
          <w:tcPr>
            <w:tcW w:w="992" w:type="dxa"/>
          </w:tcPr>
          <w:p w14:paraId="4A20DC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E" w14:textId="1CB834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5" w14:textId="77777777" w:rsidTr="00863855">
        <w:trPr>
          <w:cantSplit/>
          <w:trHeight w:val="20"/>
        </w:trPr>
        <w:tc>
          <w:tcPr>
            <w:tcW w:w="1526" w:type="dxa"/>
          </w:tcPr>
          <w:p w14:paraId="4A20DC70" w14:textId="77777777" w:rsidR="00B6571D" w:rsidRPr="00147320" w:rsidRDefault="00F160D6" w:rsidP="00982B67">
            <w:pPr>
              <w:spacing w:line="220" w:lineRule="exact"/>
              <w:rPr>
                <w:rFonts w:cs="Arial"/>
                <w:b/>
                <w:sz w:val="16"/>
                <w:szCs w:val="16"/>
                <w:u w:val="single"/>
              </w:rPr>
            </w:pPr>
            <w:hyperlink r:id="rId562" w:history="1">
              <w:r w:rsidR="00B6571D" w:rsidRPr="00147320">
                <w:rPr>
                  <w:rStyle w:val="Hyperlink"/>
                  <w:rFonts w:cs="Arial"/>
                  <w:sz w:val="16"/>
                  <w:szCs w:val="16"/>
                </w:rPr>
                <w:t>BR-IG-10</w:t>
              </w:r>
            </w:hyperlink>
          </w:p>
        </w:tc>
        <w:tc>
          <w:tcPr>
            <w:tcW w:w="5174" w:type="dxa"/>
          </w:tcPr>
          <w:p w14:paraId="4A20DC71" w14:textId="77777777" w:rsidR="00B6571D" w:rsidRPr="00147320" w:rsidRDefault="00B6571D" w:rsidP="00982B67">
            <w:pPr>
              <w:spacing w:line="220" w:lineRule="exact"/>
              <w:rPr>
                <w:rFonts w:cs="Arial"/>
                <w:sz w:val="16"/>
                <w:szCs w:val="16"/>
              </w:rPr>
            </w:pPr>
            <w:r w:rsidRPr="00147320">
              <w:rPr>
                <w:rFonts w:cs="Arial"/>
                <w:sz w:val="16"/>
                <w:szCs w:val="16"/>
              </w:rPr>
              <w:t xml:space="preserve">[BR-IG-10]-A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"IGIC"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4A20DC72" w14:textId="77777777" w:rsidR="00B6571D" w:rsidRPr="00147320" w:rsidRDefault="00B6571D" w:rsidP="00982B67">
            <w:pPr>
              <w:spacing w:line="220" w:lineRule="exact"/>
              <w:rPr>
                <w:rFonts w:cs="Arial"/>
                <w:sz w:val="16"/>
                <w:szCs w:val="16"/>
              </w:rPr>
            </w:pPr>
          </w:p>
        </w:tc>
        <w:tc>
          <w:tcPr>
            <w:tcW w:w="992" w:type="dxa"/>
          </w:tcPr>
          <w:p w14:paraId="4A20DC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4" w14:textId="4A68BED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6" w14:textId="77777777" w:rsidR="00B6571D" w:rsidRPr="00147320" w:rsidRDefault="00F160D6" w:rsidP="00982B67">
            <w:pPr>
              <w:spacing w:line="220" w:lineRule="exact"/>
              <w:rPr>
                <w:rFonts w:cs="Arial"/>
                <w:b/>
                <w:sz w:val="16"/>
                <w:szCs w:val="16"/>
                <w:u w:val="single"/>
              </w:rPr>
            </w:pPr>
            <w:hyperlink r:id="rId563" w:history="1">
              <w:r w:rsidR="00B6571D" w:rsidRPr="00147320">
                <w:rPr>
                  <w:rStyle w:val="Hyperlink"/>
                  <w:rFonts w:cs="Arial"/>
                  <w:sz w:val="16"/>
                  <w:szCs w:val="16"/>
                </w:rPr>
                <w:t>BR-IP-01</w:t>
              </w:r>
            </w:hyperlink>
          </w:p>
        </w:tc>
        <w:tc>
          <w:tcPr>
            <w:tcW w:w="5174" w:type="dxa"/>
          </w:tcPr>
          <w:p w14:paraId="4A20DC77" w14:textId="77777777" w:rsidR="00B6571D" w:rsidRPr="00147320" w:rsidRDefault="00B6571D" w:rsidP="00982B67">
            <w:pPr>
              <w:spacing w:line="220" w:lineRule="exact"/>
              <w:rPr>
                <w:rFonts w:cs="Arial"/>
                <w:sz w:val="16"/>
                <w:szCs w:val="16"/>
              </w:rPr>
            </w:pPr>
            <w:r w:rsidRPr="00147320">
              <w:rPr>
                <w:rFonts w:cs="Arial"/>
                <w:sz w:val="16"/>
                <w:szCs w:val="16"/>
              </w:rPr>
              <w:t xml:space="preserve">[BR-IP-01]-An Invoice that contains an Invoice line (BG-25), a Document level allowance (BG-20) or a Document level charge (BG-21) where the VAT category code (BT-151, BT-95 or BT-102) is “IPSI”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"IPSI".</w:t>
            </w:r>
          </w:p>
        </w:tc>
        <w:tc>
          <w:tcPr>
            <w:tcW w:w="5174" w:type="dxa"/>
          </w:tcPr>
          <w:p w14:paraId="4A20DC78" w14:textId="77777777" w:rsidR="00B6571D" w:rsidRPr="00147320" w:rsidRDefault="00B6571D" w:rsidP="00982B67">
            <w:pPr>
              <w:spacing w:line="220" w:lineRule="exact"/>
              <w:rPr>
                <w:rFonts w:cs="Arial"/>
                <w:sz w:val="16"/>
                <w:szCs w:val="16"/>
              </w:rPr>
            </w:pPr>
          </w:p>
        </w:tc>
        <w:tc>
          <w:tcPr>
            <w:tcW w:w="992" w:type="dxa"/>
          </w:tcPr>
          <w:p w14:paraId="4A20DC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A" w14:textId="4797E5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1" w14:textId="77777777" w:rsidTr="00863855">
        <w:trPr>
          <w:cantSplit/>
          <w:trHeight w:val="20"/>
        </w:trPr>
        <w:tc>
          <w:tcPr>
            <w:tcW w:w="1526" w:type="dxa"/>
          </w:tcPr>
          <w:p w14:paraId="4A20DC7C" w14:textId="77777777" w:rsidR="00B6571D" w:rsidRPr="00147320" w:rsidRDefault="00F160D6" w:rsidP="00982B67">
            <w:pPr>
              <w:spacing w:line="220" w:lineRule="exact"/>
              <w:rPr>
                <w:rFonts w:cs="Arial"/>
                <w:b/>
                <w:sz w:val="16"/>
                <w:szCs w:val="16"/>
                <w:u w:val="single"/>
              </w:rPr>
            </w:pPr>
            <w:hyperlink r:id="rId564" w:history="1">
              <w:r w:rsidR="00B6571D" w:rsidRPr="00147320">
                <w:rPr>
                  <w:rStyle w:val="Hyperlink"/>
                  <w:rFonts w:cs="Arial"/>
                  <w:sz w:val="16"/>
                  <w:szCs w:val="16"/>
                </w:rPr>
                <w:t>BR-IP-02</w:t>
              </w:r>
            </w:hyperlink>
          </w:p>
        </w:tc>
        <w:tc>
          <w:tcPr>
            <w:tcW w:w="5174" w:type="dxa"/>
          </w:tcPr>
          <w:p w14:paraId="4A20DC7D" w14:textId="77777777" w:rsidR="00B6571D" w:rsidRPr="00147320" w:rsidRDefault="00B6571D" w:rsidP="00982B67">
            <w:pPr>
              <w:spacing w:line="220" w:lineRule="exact"/>
              <w:rPr>
                <w:rFonts w:cs="Arial"/>
                <w:sz w:val="16"/>
                <w:szCs w:val="16"/>
              </w:rPr>
            </w:pPr>
            <w:r w:rsidRPr="00147320">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147320" w:rsidRDefault="00B6571D" w:rsidP="00982B67">
            <w:pPr>
              <w:spacing w:line="220" w:lineRule="exact"/>
              <w:rPr>
                <w:rFonts w:cs="Arial"/>
                <w:sz w:val="16"/>
                <w:szCs w:val="16"/>
              </w:rPr>
            </w:pPr>
          </w:p>
        </w:tc>
        <w:tc>
          <w:tcPr>
            <w:tcW w:w="992" w:type="dxa"/>
          </w:tcPr>
          <w:p w14:paraId="4A20DC7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0" w14:textId="2D9808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2" w14:textId="77777777" w:rsidR="00B6571D" w:rsidRPr="00147320" w:rsidRDefault="00F160D6" w:rsidP="00982B67">
            <w:pPr>
              <w:spacing w:line="220" w:lineRule="exact"/>
              <w:rPr>
                <w:rFonts w:cs="Arial"/>
                <w:b/>
                <w:sz w:val="16"/>
                <w:szCs w:val="16"/>
                <w:u w:val="single"/>
              </w:rPr>
            </w:pPr>
            <w:hyperlink r:id="rId565" w:history="1">
              <w:r w:rsidR="00B6571D" w:rsidRPr="00147320">
                <w:rPr>
                  <w:rStyle w:val="Hyperlink"/>
                  <w:rFonts w:cs="Arial"/>
                  <w:sz w:val="16"/>
                  <w:szCs w:val="16"/>
                </w:rPr>
                <w:t>BR-IP-03</w:t>
              </w:r>
            </w:hyperlink>
          </w:p>
        </w:tc>
        <w:tc>
          <w:tcPr>
            <w:tcW w:w="5174" w:type="dxa"/>
          </w:tcPr>
          <w:p w14:paraId="4A20DC83" w14:textId="77777777" w:rsidR="00B6571D" w:rsidRPr="00147320" w:rsidRDefault="00B6571D" w:rsidP="00982B67">
            <w:pPr>
              <w:spacing w:line="220" w:lineRule="exact"/>
              <w:rPr>
                <w:rFonts w:cs="Arial"/>
                <w:sz w:val="16"/>
                <w:szCs w:val="16"/>
              </w:rPr>
            </w:pPr>
            <w:r w:rsidRPr="00147320">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147320" w:rsidRDefault="00B6571D" w:rsidP="00982B67">
            <w:pPr>
              <w:spacing w:line="220" w:lineRule="exact"/>
              <w:rPr>
                <w:rFonts w:cs="Arial"/>
                <w:sz w:val="16"/>
                <w:szCs w:val="16"/>
              </w:rPr>
            </w:pPr>
          </w:p>
        </w:tc>
        <w:tc>
          <w:tcPr>
            <w:tcW w:w="992" w:type="dxa"/>
          </w:tcPr>
          <w:p w14:paraId="4A20DC8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6" w14:textId="0D18E0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D" w14:textId="77777777" w:rsidTr="00863855">
        <w:trPr>
          <w:cantSplit/>
          <w:trHeight w:val="20"/>
        </w:trPr>
        <w:tc>
          <w:tcPr>
            <w:tcW w:w="1526" w:type="dxa"/>
          </w:tcPr>
          <w:p w14:paraId="4A20DC88" w14:textId="77777777" w:rsidR="00B6571D" w:rsidRPr="00147320" w:rsidRDefault="00F160D6" w:rsidP="00982B67">
            <w:pPr>
              <w:spacing w:line="220" w:lineRule="exact"/>
              <w:rPr>
                <w:rFonts w:cs="Arial"/>
                <w:b/>
                <w:sz w:val="16"/>
                <w:szCs w:val="16"/>
                <w:u w:val="single"/>
              </w:rPr>
            </w:pPr>
            <w:hyperlink r:id="rId566" w:history="1">
              <w:r w:rsidR="00B6571D" w:rsidRPr="00147320">
                <w:rPr>
                  <w:rStyle w:val="Hyperlink"/>
                  <w:rFonts w:cs="Arial"/>
                  <w:sz w:val="16"/>
                  <w:szCs w:val="16"/>
                </w:rPr>
                <w:t>BR-IP-04</w:t>
              </w:r>
            </w:hyperlink>
          </w:p>
        </w:tc>
        <w:tc>
          <w:tcPr>
            <w:tcW w:w="5174" w:type="dxa"/>
          </w:tcPr>
          <w:p w14:paraId="4A20DC89" w14:textId="77777777" w:rsidR="00B6571D" w:rsidRPr="00147320" w:rsidRDefault="00B6571D" w:rsidP="00982B67">
            <w:pPr>
              <w:spacing w:line="220" w:lineRule="exact"/>
              <w:rPr>
                <w:rFonts w:cs="Arial"/>
                <w:sz w:val="16"/>
                <w:szCs w:val="16"/>
              </w:rPr>
            </w:pPr>
            <w:r w:rsidRPr="00147320">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147320" w:rsidRDefault="00B6571D" w:rsidP="00982B67">
            <w:pPr>
              <w:spacing w:line="220" w:lineRule="exact"/>
              <w:rPr>
                <w:rFonts w:cs="Arial"/>
                <w:sz w:val="16"/>
                <w:szCs w:val="16"/>
              </w:rPr>
            </w:pPr>
          </w:p>
        </w:tc>
        <w:tc>
          <w:tcPr>
            <w:tcW w:w="992" w:type="dxa"/>
          </w:tcPr>
          <w:p w14:paraId="4A20DC8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C" w14:textId="391C8F3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E" w14:textId="77777777" w:rsidR="00B6571D" w:rsidRPr="00147320" w:rsidRDefault="00F160D6" w:rsidP="00982B67">
            <w:pPr>
              <w:spacing w:line="220" w:lineRule="exact"/>
              <w:rPr>
                <w:rFonts w:cs="Arial"/>
                <w:b/>
                <w:sz w:val="16"/>
                <w:szCs w:val="16"/>
                <w:u w:val="single"/>
              </w:rPr>
            </w:pPr>
            <w:hyperlink r:id="rId567" w:history="1">
              <w:r w:rsidR="00B6571D" w:rsidRPr="00147320">
                <w:rPr>
                  <w:rStyle w:val="Hyperlink"/>
                  <w:rFonts w:cs="Arial"/>
                  <w:sz w:val="16"/>
                  <w:szCs w:val="16"/>
                </w:rPr>
                <w:t>BR-IP-05</w:t>
              </w:r>
            </w:hyperlink>
          </w:p>
        </w:tc>
        <w:tc>
          <w:tcPr>
            <w:tcW w:w="5174" w:type="dxa"/>
          </w:tcPr>
          <w:p w14:paraId="4A20DC8F" w14:textId="77777777" w:rsidR="00B6571D" w:rsidRPr="00147320" w:rsidRDefault="00B6571D" w:rsidP="00982B67">
            <w:pPr>
              <w:spacing w:line="220" w:lineRule="exact"/>
              <w:rPr>
                <w:rFonts w:cs="Arial"/>
                <w:sz w:val="16"/>
                <w:szCs w:val="16"/>
              </w:rPr>
            </w:pPr>
            <w:r w:rsidRPr="00147320">
              <w:rPr>
                <w:rFonts w:cs="Arial"/>
                <w:sz w:val="16"/>
                <w:szCs w:val="16"/>
              </w:rPr>
              <w:t>[BR-IP-05]-In an Invoice line (BG-25) where the Invoiced item VAT category code (BT-151) is "IPSI"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0" w14:textId="77777777" w:rsidR="00B6571D" w:rsidRPr="00147320" w:rsidRDefault="00B6571D" w:rsidP="00982B67">
            <w:pPr>
              <w:spacing w:line="220" w:lineRule="exact"/>
              <w:rPr>
                <w:rFonts w:cs="Arial"/>
                <w:sz w:val="16"/>
                <w:szCs w:val="16"/>
              </w:rPr>
            </w:pPr>
          </w:p>
        </w:tc>
        <w:tc>
          <w:tcPr>
            <w:tcW w:w="992" w:type="dxa"/>
          </w:tcPr>
          <w:p w14:paraId="4A20DC9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2" w14:textId="589FC66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9" w14:textId="77777777" w:rsidTr="00863855">
        <w:trPr>
          <w:cantSplit/>
          <w:trHeight w:val="20"/>
        </w:trPr>
        <w:tc>
          <w:tcPr>
            <w:tcW w:w="1526" w:type="dxa"/>
          </w:tcPr>
          <w:p w14:paraId="4A20DC94" w14:textId="77777777" w:rsidR="00B6571D" w:rsidRPr="00147320" w:rsidRDefault="00F160D6" w:rsidP="00982B67">
            <w:pPr>
              <w:spacing w:line="220" w:lineRule="exact"/>
              <w:rPr>
                <w:rFonts w:cs="Arial"/>
                <w:b/>
                <w:sz w:val="16"/>
                <w:szCs w:val="16"/>
                <w:u w:val="single"/>
              </w:rPr>
            </w:pPr>
            <w:hyperlink r:id="rId568" w:history="1">
              <w:r w:rsidR="00B6571D" w:rsidRPr="00147320">
                <w:rPr>
                  <w:rStyle w:val="Hyperlink"/>
                  <w:rFonts w:cs="Arial"/>
                  <w:sz w:val="16"/>
                  <w:szCs w:val="16"/>
                </w:rPr>
                <w:t>BR-IP-06</w:t>
              </w:r>
            </w:hyperlink>
          </w:p>
        </w:tc>
        <w:tc>
          <w:tcPr>
            <w:tcW w:w="5174" w:type="dxa"/>
          </w:tcPr>
          <w:p w14:paraId="4A20DC95" w14:textId="77777777" w:rsidR="00B6571D" w:rsidRPr="00147320" w:rsidRDefault="00B6571D" w:rsidP="00982B67">
            <w:pPr>
              <w:spacing w:line="220" w:lineRule="exact"/>
              <w:rPr>
                <w:rFonts w:cs="Arial"/>
                <w:sz w:val="16"/>
                <w:szCs w:val="16"/>
              </w:rPr>
            </w:pPr>
            <w:r w:rsidRPr="00147320">
              <w:rPr>
                <w:rFonts w:cs="Arial"/>
                <w:sz w:val="16"/>
                <w:szCs w:val="16"/>
              </w:rPr>
              <w:t>[BR-IP-06]-In a Document level allowance (BG-20) where the Document level allowance VAT category code (BT-95) is "IPSI"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6" w14:textId="77777777" w:rsidR="00B6571D" w:rsidRPr="00147320" w:rsidRDefault="00B6571D" w:rsidP="00982B67">
            <w:pPr>
              <w:spacing w:line="220" w:lineRule="exact"/>
              <w:rPr>
                <w:rFonts w:cs="Arial"/>
                <w:sz w:val="16"/>
                <w:szCs w:val="16"/>
              </w:rPr>
            </w:pPr>
          </w:p>
        </w:tc>
        <w:tc>
          <w:tcPr>
            <w:tcW w:w="992" w:type="dxa"/>
          </w:tcPr>
          <w:p w14:paraId="4A20DC9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8" w14:textId="7E9138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9A" w14:textId="77777777" w:rsidR="00B6571D" w:rsidRPr="00147320" w:rsidRDefault="00F160D6" w:rsidP="00982B67">
            <w:pPr>
              <w:spacing w:line="220" w:lineRule="exact"/>
              <w:rPr>
                <w:rFonts w:cs="Arial"/>
                <w:b/>
                <w:sz w:val="16"/>
                <w:szCs w:val="16"/>
                <w:u w:val="single"/>
              </w:rPr>
            </w:pPr>
            <w:hyperlink r:id="rId569" w:history="1">
              <w:r w:rsidR="00B6571D" w:rsidRPr="00147320">
                <w:rPr>
                  <w:rStyle w:val="Hyperlink"/>
                  <w:rFonts w:cs="Arial"/>
                  <w:sz w:val="16"/>
                  <w:szCs w:val="16"/>
                </w:rPr>
                <w:t>BR-IP-07</w:t>
              </w:r>
            </w:hyperlink>
          </w:p>
        </w:tc>
        <w:tc>
          <w:tcPr>
            <w:tcW w:w="5174" w:type="dxa"/>
          </w:tcPr>
          <w:p w14:paraId="4A20DC9B" w14:textId="77777777" w:rsidR="00B6571D" w:rsidRPr="00147320" w:rsidRDefault="00B6571D" w:rsidP="00982B67">
            <w:pPr>
              <w:spacing w:line="220" w:lineRule="exact"/>
              <w:rPr>
                <w:rFonts w:cs="Arial"/>
                <w:sz w:val="16"/>
                <w:szCs w:val="16"/>
              </w:rPr>
            </w:pPr>
            <w:r w:rsidRPr="00147320">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147320" w:rsidRDefault="00B6571D" w:rsidP="00982B67">
            <w:pPr>
              <w:spacing w:line="220" w:lineRule="exact"/>
              <w:rPr>
                <w:rFonts w:cs="Arial"/>
                <w:sz w:val="16"/>
                <w:szCs w:val="16"/>
              </w:rPr>
            </w:pPr>
          </w:p>
        </w:tc>
        <w:tc>
          <w:tcPr>
            <w:tcW w:w="992" w:type="dxa"/>
          </w:tcPr>
          <w:p w14:paraId="4A20DC9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E" w14:textId="53FDC2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5" w14:textId="77777777" w:rsidTr="00863855">
        <w:trPr>
          <w:cantSplit/>
          <w:trHeight w:val="20"/>
        </w:trPr>
        <w:tc>
          <w:tcPr>
            <w:tcW w:w="1526" w:type="dxa"/>
          </w:tcPr>
          <w:p w14:paraId="4A20DCA0" w14:textId="77777777" w:rsidR="00B6571D" w:rsidRPr="00147320" w:rsidRDefault="00F160D6" w:rsidP="00982B67">
            <w:pPr>
              <w:spacing w:line="220" w:lineRule="exact"/>
              <w:rPr>
                <w:rFonts w:cs="Arial"/>
                <w:b/>
                <w:sz w:val="16"/>
                <w:szCs w:val="16"/>
                <w:u w:val="single"/>
              </w:rPr>
            </w:pPr>
            <w:hyperlink r:id="rId570" w:history="1">
              <w:r w:rsidR="00B6571D" w:rsidRPr="00147320">
                <w:rPr>
                  <w:rStyle w:val="Hyperlink"/>
                  <w:rFonts w:cs="Arial"/>
                  <w:sz w:val="16"/>
                  <w:szCs w:val="16"/>
                </w:rPr>
                <w:t>BR-IP-08</w:t>
              </w:r>
            </w:hyperlink>
          </w:p>
        </w:tc>
        <w:tc>
          <w:tcPr>
            <w:tcW w:w="5174" w:type="dxa"/>
          </w:tcPr>
          <w:p w14:paraId="4A20DCA1" w14:textId="77777777" w:rsidR="00B6571D" w:rsidRPr="00147320" w:rsidRDefault="00B6571D" w:rsidP="00982B67">
            <w:pPr>
              <w:spacing w:line="220" w:lineRule="exact"/>
              <w:rPr>
                <w:rFonts w:cs="Arial"/>
                <w:sz w:val="16"/>
                <w:szCs w:val="16"/>
              </w:rPr>
            </w:pPr>
            <w:r w:rsidRPr="00147320">
              <w:rPr>
                <w:rFonts w:cs="Arial"/>
                <w:sz w:val="16"/>
                <w:szCs w:val="16"/>
              </w:rPr>
              <w:t xml:space="preserve">[BR-IP-08]-For each different value of VAT category rate (BT-119) where the VAT category code (BT-118) is "IPSI",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147320" w:rsidRDefault="00B6571D" w:rsidP="00982B67">
            <w:pPr>
              <w:spacing w:line="220" w:lineRule="exact"/>
              <w:rPr>
                <w:rFonts w:cs="Arial"/>
                <w:sz w:val="16"/>
                <w:szCs w:val="16"/>
              </w:rPr>
            </w:pPr>
          </w:p>
        </w:tc>
        <w:tc>
          <w:tcPr>
            <w:tcW w:w="992" w:type="dxa"/>
          </w:tcPr>
          <w:p w14:paraId="4A20DCA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4" w14:textId="7EED9B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6" w14:textId="77777777" w:rsidR="00B6571D" w:rsidRPr="00147320" w:rsidRDefault="00F160D6" w:rsidP="00982B67">
            <w:pPr>
              <w:spacing w:line="220" w:lineRule="exact"/>
              <w:rPr>
                <w:rFonts w:cs="Arial"/>
                <w:b/>
                <w:sz w:val="16"/>
                <w:szCs w:val="16"/>
                <w:u w:val="single"/>
              </w:rPr>
            </w:pPr>
            <w:hyperlink r:id="rId571" w:history="1">
              <w:r w:rsidR="00B6571D" w:rsidRPr="00147320">
                <w:rPr>
                  <w:rStyle w:val="Hyperlink"/>
                  <w:rFonts w:cs="Arial"/>
                  <w:sz w:val="16"/>
                  <w:szCs w:val="16"/>
                </w:rPr>
                <w:t>BR-IP-09</w:t>
              </w:r>
            </w:hyperlink>
          </w:p>
        </w:tc>
        <w:tc>
          <w:tcPr>
            <w:tcW w:w="5174" w:type="dxa"/>
          </w:tcPr>
          <w:p w14:paraId="4A20DCA7" w14:textId="77777777" w:rsidR="00B6571D" w:rsidRPr="00147320" w:rsidRDefault="00B6571D" w:rsidP="00982B67">
            <w:pPr>
              <w:spacing w:line="220" w:lineRule="exact"/>
              <w:rPr>
                <w:rFonts w:cs="Arial"/>
                <w:sz w:val="16"/>
                <w:szCs w:val="16"/>
              </w:rPr>
            </w:pPr>
            <w:r w:rsidRPr="00147320">
              <w:rPr>
                <w:rFonts w:cs="Arial"/>
                <w:sz w:val="16"/>
                <w:szCs w:val="16"/>
              </w:rPr>
              <w:t xml:space="preserve">[BR-IP-09]-The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147320" w:rsidRDefault="00B6571D" w:rsidP="00982B67">
            <w:pPr>
              <w:spacing w:line="220" w:lineRule="exact"/>
              <w:rPr>
                <w:rFonts w:cs="Arial"/>
                <w:sz w:val="16"/>
                <w:szCs w:val="16"/>
              </w:rPr>
            </w:pPr>
          </w:p>
        </w:tc>
        <w:tc>
          <w:tcPr>
            <w:tcW w:w="992" w:type="dxa"/>
          </w:tcPr>
          <w:p w14:paraId="4A20DCA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A" w14:textId="4CDD23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1" w14:textId="77777777" w:rsidTr="00863855">
        <w:trPr>
          <w:cantSplit/>
          <w:trHeight w:val="20"/>
        </w:trPr>
        <w:tc>
          <w:tcPr>
            <w:tcW w:w="1526" w:type="dxa"/>
          </w:tcPr>
          <w:p w14:paraId="4A20DCAC" w14:textId="77777777" w:rsidR="00B6571D" w:rsidRPr="00147320" w:rsidRDefault="00F160D6" w:rsidP="00982B67">
            <w:pPr>
              <w:spacing w:line="220" w:lineRule="exact"/>
              <w:rPr>
                <w:rFonts w:cs="Arial"/>
                <w:b/>
                <w:sz w:val="16"/>
                <w:szCs w:val="16"/>
                <w:u w:val="single"/>
              </w:rPr>
            </w:pPr>
            <w:hyperlink r:id="rId572" w:history="1">
              <w:r w:rsidR="00B6571D" w:rsidRPr="00147320">
                <w:rPr>
                  <w:rStyle w:val="Hyperlink"/>
                  <w:rFonts w:cs="Arial"/>
                  <w:sz w:val="16"/>
                  <w:szCs w:val="16"/>
                </w:rPr>
                <w:t>BR-IP-10</w:t>
              </w:r>
            </w:hyperlink>
          </w:p>
        </w:tc>
        <w:tc>
          <w:tcPr>
            <w:tcW w:w="5174" w:type="dxa"/>
          </w:tcPr>
          <w:p w14:paraId="4A20DCAD" w14:textId="77777777" w:rsidR="00B6571D" w:rsidRPr="00147320" w:rsidRDefault="00B6571D" w:rsidP="00982B67">
            <w:pPr>
              <w:spacing w:line="220" w:lineRule="exact"/>
              <w:rPr>
                <w:rFonts w:cs="Arial"/>
                <w:sz w:val="16"/>
                <w:szCs w:val="16"/>
              </w:rPr>
            </w:pPr>
            <w:r w:rsidRPr="00147320">
              <w:rPr>
                <w:rFonts w:cs="Arial"/>
                <w:sz w:val="16"/>
                <w:szCs w:val="16"/>
              </w:rPr>
              <w:t xml:space="preserve">[BR-IP-10]-A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"IPSI" shall not have a VAT exemption reason code (BT-121) or VAT exemption reason text (BT-120).</w:t>
            </w:r>
            <w:r w:rsidR="00562D83" w:rsidRPr="00147320">
              <w:rPr>
                <w:rFonts w:cs="Arial"/>
                <w:sz w:val="16"/>
                <w:szCs w:val="16"/>
              </w:rPr>
              <w:t xml:space="preserve">  </w:t>
            </w:r>
          </w:p>
        </w:tc>
        <w:tc>
          <w:tcPr>
            <w:tcW w:w="5174" w:type="dxa"/>
          </w:tcPr>
          <w:p w14:paraId="4A20DCAE" w14:textId="77777777" w:rsidR="00B6571D" w:rsidRPr="00147320" w:rsidRDefault="00B6571D" w:rsidP="00982B67">
            <w:pPr>
              <w:spacing w:line="220" w:lineRule="exact"/>
              <w:rPr>
                <w:rFonts w:cs="Arial"/>
                <w:sz w:val="16"/>
                <w:szCs w:val="16"/>
              </w:rPr>
            </w:pPr>
          </w:p>
        </w:tc>
        <w:tc>
          <w:tcPr>
            <w:tcW w:w="992" w:type="dxa"/>
          </w:tcPr>
          <w:p w14:paraId="4A20DCA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0" w14:textId="5065F5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B2" w14:textId="77777777" w:rsidR="00B6571D" w:rsidRPr="00147320" w:rsidRDefault="00F160D6" w:rsidP="00982B67">
            <w:pPr>
              <w:spacing w:line="220" w:lineRule="exact"/>
              <w:rPr>
                <w:rFonts w:cs="Arial"/>
                <w:b/>
                <w:sz w:val="16"/>
                <w:szCs w:val="16"/>
              </w:rPr>
            </w:pPr>
            <w:hyperlink r:id="rId573" w:history="1">
              <w:r w:rsidR="00B6571D" w:rsidRPr="00147320">
                <w:rPr>
                  <w:rStyle w:val="Hyperlink"/>
                  <w:rFonts w:cs="Arial"/>
                  <w:sz w:val="16"/>
                  <w:szCs w:val="16"/>
                </w:rPr>
                <w:t>BR-O-01</w:t>
              </w:r>
            </w:hyperlink>
          </w:p>
        </w:tc>
        <w:tc>
          <w:tcPr>
            <w:tcW w:w="5174" w:type="dxa"/>
          </w:tcPr>
          <w:p w14:paraId="4A20DCB3" w14:textId="77777777" w:rsidR="00B6571D" w:rsidRPr="00147320" w:rsidRDefault="00B6571D" w:rsidP="00982B67">
            <w:pPr>
              <w:spacing w:line="220" w:lineRule="exact"/>
              <w:rPr>
                <w:rFonts w:cs="Arial"/>
                <w:sz w:val="16"/>
                <w:szCs w:val="16"/>
              </w:rPr>
            </w:pPr>
            <w:r w:rsidRPr="00147320">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group (BG-23) with the VAT category code (BT-118) equal to "Not subject to VAT".</w:t>
            </w:r>
          </w:p>
        </w:tc>
        <w:tc>
          <w:tcPr>
            <w:tcW w:w="5174" w:type="dxa"/>
          </w:tcPr>
          <w:p w14:paraId="4A20DCB4" w14:textId="77777777" w:rsidR="003E0E64" w:rsidRPr="00147320" w:rsidRDefault="00B6571D" w:rsidP="00982B67">
            <w:pPr>
              <w:spacing w:line="220" w:lineRule="exact"/>
              <w:rPr>
                <w:rFonts w:cs="Arial"/>
                <w:sz w:val="16"/>
                <w:szCs w:val="16"/>
              </w:rPr>
            </w:pPr>
            <w:r w:rsidRPr="00147320">
              <w:rPr>
                <w:rFonts w:cs="Arial"/>
                <w:sz w:val="16"/>
                <w:szCs w:val="16"/>
              </w:rPr>
              <w:t>[BR-O-01-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sidRPr="00147320">
              <w:rPr>
                <w:rFonts w:cs="Arial"/>
                <w:sz w:val="16"/>
                <w:szCs w:val="16"/>
              </w:rPr>
              <w:t xml:space="preserve"> </w:t>
            </w:r>
          </w:p>
          <w:p w14:paraId="4A20DCB5" w14:textId="77777777" w:rsidR="003E0E64" w:rsidRPr="00147320" w:rsidRDefault="003E0E64" w:rsidP="00982B67">
            <w:pPr>
              <w:spacing w:line="220" w:lineRule="exact"/>
              <w:rPr>
                <w:rFonts w:cs="Arial"/>
                <w:b/>
                <w:sz w:val="16"/>
                <w:szCs w:val="16"/>
              </w:rPr>
            </w:pPr>
            <w:r w:rsidRPr="00147320">
              <w:rPr>
                <w:rFonts w:cs="Arial"/>
                <w:b/>
                <w:sz w:val="16"/>
                <w:szCs w:val="16"/>
              </w:rPr>
              <w:t>Rule:</w:t>
            </w:r>
          </w:p>
          <w:p w14:paraId="181428CC" w14:textId="04C68EB3" w:rsidR="00B6571D" w:rsidRPr="00147320" w:rsidRDefault="003E0E64" w:rsidP="00982B67">
            <w:pPr>
              <w:spacing w:line="220" w:lineRule="exact"/>
              <w:rPr>
                <w:rFonts w:cs="Arial"/>
                <w:sz w:val="16"/>
                <w:szCs w:val="16"/>
              </w:rPr>
            </w:pPr>
            <w:r w:rsidRPr="00147320">
              <w:rPr>
                <w:rFonts w:cs="Arial"/>
                <w:sz w:val="16"/>
                <w:szCs w:val="16"/>
              </w:rPr>
              <w:t xml:space="preserve">Update rule with  </w:t>
            </w:r>
          </w:p>
          <w:p w14:paraId="0A17E8EE" w14:textId="4D940EB8" w:rsidR="00A7001E" w:rsidRPr="00147320" w:rsidRDefault="000F1ACC"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 xml:space="preserve">/ </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Pr="00147320" w:rsidDel="000F1ACC">
              <w:rPr>
                <w:rFonts w:cs="Arial"/>
                <w:sz w:val="16"/>
                <w:szCs w:val="16"/>
              </w:rPr>
              <w:t xml:space="preserve"> </w:t>
            </w:r>
            <w:proofErr w:type="spellStart"/>
            <w:r w:rsidR="00A7001E" w:rsidRPr="00147320">
              <w:rPr>
                <w:rFonts w:cs="Arial"/>
                <w:sz w:val="16"/>
                <w:szCs w:val="16"/>
              </w:rPr>
              <w:t>TaxTotal</w:t>
            </w:r>
            <w:proofErr w:type="spellEnd"/>
            <w:r w:rsidR="00A7001E" w:rsidRPr="00147320">
              <w:rPr>
                <w:rFonts w:cs="Arial"/>
                <w:sz w:val="16"/>
                <w:szCs w:val="16"/>
              </w:rPr>
              <w:t>/</w:t>
            </w:r>
            <w:proofErr w:type="spellStart"/>
            <w:r w:rsidR="00A7001E" w:rsidRPr="00147320">
              <w:rPr>
                <w:rFonts w:cs="Arial"/>
                <w:sz w:val="16"/>
                <w:szCs w:val="16"/>
              </w:rPr>
              <w:t>TaxSubtotal</w:t>
            </w:r>
            <w:proofErr w:type="spellEnd"/>
            <w:r w:rsidR="00A7001E" w:rsidRPr="00147320">
              <w:rPr>
                <w:rFonts w:cs="Arial"/>
                <w:sz w:val="16"/>
                <w:szCs w:val="16"/>
              </w:rPr>
              <w:t>/</w:t>
            </w:r>
            <w:proofErr w:type="spellStart"/>
            <w:r w:rsidR="00A7001E" w:rsidRPr="00147320">
              <w:rPr>
                <w:rFonts w:cs="Arial"/>
                <w:sz w:val="16"/>
                <w:szCs w:val="16"/>
              </w:rPr>
              <w:t>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w:t>
            </w:r>
            <w:proofErr w:type="gramStart"/>
            <w:r w:rsidR="00A7001E" w:rsidRPr="00147320">
              <w:rPr>
                <w:rFonts w:cs="Arial"/>
                <w:sz w:val="16"/>
                <w:szCs w:val="16"/>
              </w:rPr>
              <w:t>=  </w:t>
            </w:r>
            <w:r w:rsidR="00A57CB4" w:rsidRPr="00147320">
              <w:rPr>
                <w:rFonts w:cs="Arial"/>
                <w:sz w:val="16"/>
                <w:szCs w:val="16"/>
              </w:rPr>
              <w:t>“</w:t>
            </w:r>
            <w:proofErr w:type="gramEnd"/>
            <w:r w:rsidR="00A7001E" w:rsidRPr="00147320">
              <w:rPr>
                <w:rFonts w:cs="Arial"/>
                <w:sz w:val="16"/>
                <w:szCs w:val="16"/>
              </w:rPr>
              <w:t>GST</w:t>
            </w:r>
            <w:r w:rsidR="00A57CB4" w:rsidRPr="00147320">
              <w:rPr>
                <w:rFonts w:cs="Arial"/>
                <w:sz w:val="16"/>
                <w:szCs w:val="16"/>
              </w:rPr>
              <w:t>”</w:t>
            </w:r>
            <w:r w:rsidR="008D4E66" w:rsidRPr="00147320">
              <w:rPr>
                <w:rFonts w:cs="Arial"/>
                <w:sz w:val="16"/>
                <w:szCs w:val="16"/>
              </w:rPr>
              <w:t>.</w:t>
            </w:r>
          </w:p>
          <w:p w14:paraId="4A20DCB6" w14:textId="77777777" w:rsidR="00A7001E" w:rsidRPr="00147320" w:rsidRDefault="00A7001E" w:rsidP="00982B67">
            <w:pPr>
              <w:spacing w:line="220" w:lineRule="exact"/>
              <w:rPr>
                <w:rFonts w:cs="Arial"/>
                <w:sz w:val="16"/>
                <w:szCs w:val="16"/>
              </w:rPr>
            </w:pPr>
          </w:p>
        </w:tc>
        <w:tc>
          <w:tcPr>
            <w:tcW w:w="992" w:type="dxa"/>
          </w:tcPr>
          <w:p w14:paraId="4A20DCB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E0E64" w:rsidRPr="00147320">
              <w:rPr>
                <w:rFonts w:cs="Arial"/>
                <w:sz w:val="16"/>
                <w:szCs w:val="16"/>
              </w:rPr>
              <w:t xml:space="preserve"> rule and message</w:t>
            </w:r>
          </w:p>
        </w:tc>
        <w:tc>
          <w:tcPr>
            <w:tcW w:w="850" w:type="dxa"/>
          </w:tcPr>
          <w:p w14:paraId="4A20DCB8" w14:textId="25AE183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0" w14:textId="77777777" w:rsidTr="00863855">
        <w:trPr>
          <w:cantSplit/>
          <w:trHeight w:val="20"/>
        </w:trPr>
        <w:tc>
          <w:tcPr>
            <w:tcW w:w="1526" w:type="dxa"/>
          </w:tcPr>
          <w:p w14:paraId="4A20DCBA" w14:textId="77777777" w:rsidR="00B6571D" w:rsidRPr="00147320" w:rsidRDefault="00F160D6" w:rsidP="00982B67">
            <w:pPr>
              <w:spacing w:line="220" w:lineRule="exact"/>
              <w:rPr>
                <w:rFonts w:cs="Arial"/>
                <w:b/>
                <w:sz w:val="16"/>
                <w:szCs w:val="16"/>
              </w:rPr>
            </w:pPr>
            <w:hyperlink r:id="rId574" w:history="1">
              <w:r w:rsidR="00B6571D" w:rsidRPr="00147320">
                <w:rPr>
                  <w:rStyle w:val="Hyperlink"/>
                  <w:rFonts w:cs="Arial"/>
                  <w:sz w:val="16"/>
                  <w:szCs w:val="16"/>
                </w:rPr>
                <w:t>BR-O-02</w:t>
              </w:r>
            </w:hyperlink>
          </w:p>
        </w:tc>
        <w:tc>
          <w:tcPr>
            <w:tcW w:w="5174" w:type="dxa"/>
          </w:tcPr>
          <w:p w14:paraId="4A20DCBB" w14:textId="77777777" w:rsidR="00B6571D" w:rsidRPr="00147320" w:rsidRDefault="00B6571D" w:rsidP="00982B67">
            <w:pPr>
              <w:spacing w:line="220" w:lineRule="exact"/>
              <w:rPr>
                <w:rFonts w:cs="Arial"/>
                <w:sz w:val="16"/>
                <w:szCs w:val="16"/>
              </w:rPr>
            </w:pPr>
            <w:r w:rsidRPr="00147320">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147320" w:rsidRDefault="00B6571D" w:rsidP="00982B67">
            <w:pPr>
              <w:spacing w:line="220" w:lineRule="exact"/>
              <w:rPr>
                <w:rFonts w:cs="Arial"/>
                <w:sz w:val="16"/>
                <w:szCs w:val="16"/>
                <w:highlight w:val="yellow"/>
              </w:rPr>
            </w:pPr>
          </w:p>
        </w:tc>
        <w:tc>
          <w:tcPr>
            <w:tcW w:w="992" w:type="dxa"/>
          </w:tcPr>
          <w:p w14:paraId="4A20DCBD" w14:textId="77777777" w:rsidR="00B6571D" w:rsidRPr="00147320" w:rsidRDefault="00B6571D" w:rsidP="00982B67">
            <w:pPr>
              <w:spacing w:line="220" w:lineRule="exact"/>
              <w:rPr>
                <w:rFonts w:cs="Arial"/>
                <w:sz w:val="16"/>
                <w:szCs w:val="16"/>
              </w:rPr>
            </w:pPr>
          </w:p>
          <w:p w14:paraId="4A20DCB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F" w14:textId="102B5E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1" w14:textId="77777777" w:rsidR="00B6571D" w:rsidRPr="00147320" w:rsidRDefault="00F160D6" w:rsidP="00982B67">
            <w:pPr>
              <w:spacing w:line="220" w:lineRule="exact"/>
              <w:rPr>
                <w:rFonts w:cs="Arial"/>
                <w:b/>
                <w:sz w:val="16"/>
                <w:szCs w:val="16"/>
              </w:rPr>
            </w:pPr>
            <w:hyperlink r:id="rId575" w:history="1">
              <w:r w:rsidR="00B6571D" w:rsidRPr="00147320">
                <w:rPr>
                  <w:rStyle w:val="Hyperlink"/>
                  <w:rFonts w:cs="Arial"/>
                  <w:sz w:val="16"/>
                  <w:szCs w:val="16"/>
                </w:rPr>
                <w:t>BR-O-03</w:t>
              </w:r>
            </w:hyperlink>
          </w:p>
        </w:tc>
        <w:tc>
          <w:tcPr>
            <w:tcW w:w="5174" w:type="dxa"/>
          </w:tcPr>
          <w:p w14:paraId="4A20DCC2" w14:textId="77777777" w:rsidR="00B6571D" w:rsidRPr="00147320" w:rsidRDefault="00B6571D" w:rsidP="00982B67">
            <w:pPr>
              <w:spacing w:line="220" w:lineRule="exact"/>
              <w:rPr>
                <w:rFonts w:cs="Arial"/>
                <w:sz w:val="16"/>
                <w:szCs w:val="16"/>
              </w:rPr>
            </w:pPr>
            <w:r w:rsidRPr="00147320">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147320" w:rsidRDefault="00B6571D" w:rsidP="00982B67">
            <w:pPr>
              <w:spacing w:line="220" w:lineRule="exact"/>
              <w:rPr>
                <w:rFonts w:cs="Arial"/>
                <w:sz w:val="16"/>
                <w:szCs w:val="16"/>
                <w:highlight w:val="yellow"/>
              </w:rPr>
            </w:pPr>
          </w:p>
        </w:tc>
        <w:tc>
          <w:tcPr>
            <w:tcW w:w="992" w:type="dxa"/>
          </w:tcPr>
          <w:p w14:paraId="4A20DCC4" w14:textId="77777777" w:rsidR="00B6571D" w:rsidRPr="00147320" w:rsidRDefault="00B6571D" w:rsidP="00982B67">
            <w:pPr>
              <w:spacing w:line="220" w:lineRule="exact"/>
              <w:rPr>
                <w:rFonts w:cs="Arial"/>
                <w:sz w:val="16"/>
                <w:szCs w:val="16"/>
              </w:rPr>
            </w:pPr>
          </w:p>
          <w:p w14:paraId="4A20DCC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6" w14:textId="63B581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E" w14:textId="77777777" w:rsidTr="00863855">
        <w:trPr>
          <w:cantSplit/>
          <w:trHeight w:val="20"/>
        </w:trPr>
        <w:tc>
          <w:tcPr>
            <w:tcW w:w="1526" w:type="dxa"/>
          </w:tcPr>
          <w:p w14:paraId="4A20DCC8" w14:textId="77777777" w:rsidR="00B6571D" w:rsidRPr="00147320" w:rsidRDefault="00F160D6" w:rsidP="00982B67">
            <w:pPr>
              <w:spacing w:line="220" w:lineRule="exact"/>
              <w:rPr>
                <w:rFonts w:cs="Arial"/>
                <w:b/>
                <w:sz w:val="16"/>
                <w:szCs w:val="16"/>
              </w:rPr>
            </w:pPr>
            <w:hyperlink r:id="rId576" w:history="1">
              <w:r w:rsidR="00B6571D" w:rsidRPr="00147320">
                <w:rPr>
                  <w:rStyle w:val="Hyperlink"/>
                  <w:rFonts w:cs="Arial"/>
                  <w:sz w:val="16"/>
                  <w:szCs w:val="16"/>
                </w:rPr>
                <w:t>BR-O-04</w:t>
              </w:r>
            </w:hyperlink>
          </w:p>
        </w:tc>
        <w:tc>
          <w:tcPr>
            <w:tcW w:w="5174" w:type="dxa"/>
          </w:tcPr>
          <w:p w14:paraId="4A20DCC9" w14:textId="77777777" w:rsidR="00B6571D" w:rsidRPr="00147320" w:rsidRDefault="00B6571D" w:rsidP="00982B67">
            <w:pPr>
              <w:spacing w:line="220" w:lineRule="exact"/>
              <w:rPr>
                <w:rFonts w:cs="Arial"/>
                <w:sz w:val="16"/>
                <w:szCs w:val="16"/>
              </w:rPr>
            </w:pPr>
            <w:r w:rsidRPr="00147320">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147320" w:rsidRDefault="00B6571D" w:rsidP="00982B67">
            <w:pPr>
              <w:spacing w:line="220" w:lineRule="exact"/>
              <w:rPr>
                <w:rFonts w:cs="Arial"/>
                <w:sz w:val="16"/>
                <w:szCs w:val="16"/>
                <w:highlight w:val="yellow"/>
              </w:rPr>
            </w:pPr>
          </w:p>
        </w:tc>
        <w:tc>
          <w:tcPr>
            <w:tcW w:w="992" w:type="dxa"/>
          </w:tcPr>
          <w:p w14:paraId="4A20DCCB" w14:textId="77777777" w:rsidR="00B6571D" w:rsidRPr="00147320" w:rsidRDefault="00B6571D" w:rsidP="00982B67">
            <w:pPr>
              <w:spacing w:line="220" w:lineRule="exact"/>
              <w:rPr>
                <w:rFonts w:cs="Arial"/>
                <w:sz w:val="16"/>
                <w:szCs w:val="16"/>
              </w:rPr>
            </w:pPr>
          </w:p>
          <w:p w14:paraId="4A20DCC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D" w14:textId="3B9FFD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F" w14:textId="77777777" w:rsidR="00B6571D" w:rsidRPr="00147320" w:rsidRDefault="00F160D6" w:rsidP="00982B67">
            <w:pPr>
              <w:spacing w:line="220" w:lineRule="exact"/>
              <w:rPr>
                <w:rFonts w:cs="Arial"/>
                <w:b/>
                <w:sz w:val="16"/>
                <w:szCs w:val="16"/>
              </w:rPr>
            </w:pPr>
            <w:hyperlink r:id="rId577" w:history="1">
              <w:r w:rsidR="00B6571D" w:rsidRPr="00147320">
                <w:rPr>
                  <w:rStyle w:val="Hyperlink"/>
                  <w:rFonts w:cs="Arial"/>
                  <w:sz w:val="16"/>
                  <w:szCs w:val="16"/>
                </w:rPr>
                <w:t>BR-O-05</w:t>
              </w:r>
            </w:hyperlink>
          </w:p>
        </w:tc>
        <w:tc>
          <w:tcPr>
            <w:tcW w:w="5174" w:type="dxa"/>
          </w:tcPr>
          <w:p w14:paraId="4A20DCD0" w14:textId="77777777" w:rsidR="00B6571D" w:rsidRPr="00147320" w:rsidRDefault="00B6571D" w:rsidP="00982B67">
            <w:pPr>
              <w:spacing w:line="220" w:lineRule="exact"/>
              <w:rPr>
                <w:rFonts w:cs="Arial"/>
                <w:sz w:val="16"/>
                <w:szCs w:val="16"/>
              </w:rPr>
            </w:pPr>
            <w:r w:rsidRPr="00147320">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Pr="00147320" w:rsidRDefault="00B6571D" w:rsidP="00982B67">
            <w:pPr>
              <w:spacing w:line="220" w:lineRule="exact"/>
              <w:rPr>
                <w:rFonts w:cs="Arial"/>
                <w:sz w:val="16"/>
                <w:szCs w:val="16"/>
              </w:rPr>
            </w:pPr>
            <w:r w:rsidRPr="00147320">
              <w:rPr>
                <w:rFonts w:cs="Arial"/>
                <w:sz w:val="16"/>
                <w:szCs w:val="16"/>
              </w:rPr>
              <w:t>[BR-O-05-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line (BG-25) where the tax category code (BT-151) is "Services outside scope of tax" shall not contain an Invoiced item tax rate (BT-152).</w:t>
            </w:r>
            <w:r w:rsidR="00AA2697" w:rsidRPr="00147320">
              <w:rPr>
                <w:rFonts w:cs="Arial"/>
                <w:sz w:val="16"/>
                <w:szCs w:val="16"/>
              </w:rPr>
              <w:t xml:space="preserve"> </w:t>
            </w:r>
          </w:p>
          <w:p w14:paraId="4A20DCD2"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6210D5A0" w14:textId="3E80239B" w:rsidR="00861C2B" w:rsidRPr="00147320" w:rsidRDefault="00AA2697" w:rsidP="00982B67">
            <w:pPr>
              <w:spacing w:line="220" w:lineRule="exact"/>
              <w:rPr>
                <w:rFonts w:cs="Arial"/>
                <w:sz w:val="16"/>
                <w:szCs w:val="16"/>
              </w:rPr>
            </w:pPr>
            <w:r w:rsidRPr="00147320">
              <w:rPr>
                <w:rFonts w:cs="Arial"/>
                <w:sz w:val="16"/>
                <w:szCs w:val="16"/>
              </w:rPr>
              <w:t xml:space="preserve">Update rule </w:t>
            </w:r>
            <w:r w:rsidR="00861C2B" w:rsidRPr="00147320">
              <w:rPr>
                <w:rFonts w:cs="Arial"/>
                <w:sz w:val="16"/>
                <w:szCs w:val="16"/>
              </w:rPr>
              <w:t>with</w:t>
            </w:r>
          </w:p>
          <w:p w14:paraId="57766F61" w14:textId="0966D2E2" w:rsidR="00861C2B" w:rsidRPr="00147320" w:rsidRDefault="00861C2B"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CD3" w14:textId="7771B4EB" w:rsidR="00B6571D" w:rsidRPr="00147320" w:rsidRDefault="00861C2B"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D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5" w14:textId="64775D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C" w14:textId="77777777" w:rsidTr="00863855">
        <w:trPr>
          <w:cantSplit/>
          <w:trHeight w:val="20"/>
        </w:trPr>
        <w:tc>
          <w:tcPr>
            <w:tcW w:w="1526" w:type="dxa"/>
          </w:tcPr>
          <w:p w14:paraId="4A20DCD7" w14:textId="77777777" w:rsidR="00B6571D" w:rsidRPr="00147320" w:rsidRDefault="00F160D6" w:rsidP="00982B67">
            <w:pPr>
              <w:spacing w:line="220" w:lineRule="exact"/>
              <w:rPr>
                <w:rFonts w:cs="Arial"/>
                <w:b/>
                <w:sz w:val="16"/>
                <w:szCs w:val="16"/>
              </w:rPr>
            </w:pPr>
            <w:hyperlink r:id="rId578" w:history="1">
              <w:r w:rsidR="00B6571D" w:rsidRPr="00147320">
                <w:rPr>
                  <w:rStyle w:val="Hyperlink"/>
                  <w:rFonts w:cs="Arial"/>
                  <w:sz w:val="16"/>
                  <w:szCs w:val="16"/>
                </w:rPr>
                <w:t>BR-O-06</w:t>
              </w:r>
            </w:hyperlink>
          </w:p>
        </w:tc>
        <w:tc>
          <w:tcPr>
            <w:tcW w:w="5174" w:type="dxa"/>
          </w:tcPr>
          <w:p w14:paraId="4A20DCD8" w14:textId="77777777" w:rsidR="00B6571D" w:rsidRPr="00147320" w:rsidRDefault="00B6571D" w:rsidP="00982B67">
            <w:pPr>
              <w:spacing w:line="220" w:lineRule="exact"/>
              <w:rPr>
                <w:rFonts w:cs="Arial"/>
                <w:sz w:val="16"/>
                <w:szCs w:val="16"/>
              </w:rPr>
            </w:pPr>
            <w:r w:rsidRPr="00147320">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Pr="00147320" w:rsidRDefault="00B6571D" w:rsidP="00982B67">
            <w:pPr>
              <w:spacing w:line="220" w:lineRule="exact"/>
              <w:rPr>
                <w:rFonts w:cs="Arial"/>
                <w:sz w:val="16"/>
                <w:szCs w:val="16"/>
              </w:rPr>
            </w:pPr>
            <w:r w:rsidRPr="00147320">
              <w:rPr>
                <w:rFonts w:cs="Arial"/>
                <w:sz w:val="16"/>
                <w:szCs w:val="16"/>
              </w:rPr>
              <w:t>[BR-O-06-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allowance (BG-20) where tax category code (BT-95) is "Services outside scope of tax" shall not contain a Document level allowance tax rate (BT-96).</w:t>
            </w:r>
          </w:p>
          <w:p w14:paraId="1A5F32CF" w14:textId="4262941F" w:rsidR="00F940ED" w:rsidRPr="00147320" w:rsidRDefault="00F940ED" w:rsidP="00982B67">
            <w:pPr>
              <w:spacing w:line="220" w:lineRule="exact"/>
              <w:rPr>
                <w:rFonts w:cs="Arial"/>
                <w:sz w:val="16"/>
                <w:szCs w:val="16"/>
              </w:rPr>
            </w:pPr>
            <w:r w:rsidRPr="00147320">
              <w:rPr>
                <w:rFonts w:cs="Arial"/>
                <w:b/>
                <w:sz w:val="16"/>
                <w:szCs w:val="16"/>
              </w:rPr>
              <w:t>Rule</w:t>
            </w:r>
            <w:r w:rsidRPr="00147320">
              <w:rPr>
                <w:rFonts w:cs="Arial"/>
                <w:sz w:val="16"/>
                <w:szCs w:val="16"/>
              </w:rPr>
              <w:t>:</w:t>
            </w:r>
          </w:p>
          <w:p w14:paraId="00ABBA1F" w14:textId="512CE539" w:rsidR="00F940ED" w:rsidRPr="00147320" w:rsidRDefault="00F940ED" w:rsidP="00982B67">
            <w:pPr>
              <w:spacing w:line="220" w:lineRule="exact"/>
              <w:rPr>
                <w:rFonts w:cs="Arial"/>
                <w:sz w:val="16"/>
                <w:szCs w:val="16"/>
              </w:rPr>
            </w:pPr>
            <w:r w:rsidRPr="00147320">
              <w:rPr>
                <w:rFonts w:cs="Arial"/>
                <w:sz w:val="16"/>
                <w:szCs w:val="16"/>
              </w:rPr>
              <w:t xml:space="preserve">Update rule with </w:t>
            </w:r>
          </w:p>
          <w:p w14:paraId="4A20DCD9" w14:textId="029949BA" w:rsidR="00F940ED" w:rsidRPr="00147320" w:rsidRDefault="00F940ED" w:rsidP="00982B67">
            <w:pPr>
              <w:spacing w:line="220" w:lineRule="exact"/>
              <w:rPr>
                <w:rFonts w:cs="Arial"/>
                <w:sz w:val="16"/>
                <w:szCs w:val="16"/>
              </w:rPr>
            </w:pP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CD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B" w14:textId="232DA6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DD" w14:textId="77777777" w:rsidR="00B6571D" w:rsidRPr="00147320" w:rsidRDefault="00F160D6" w:rsidP="00982B67">
            <w:pPr>
              <w:spacing w:line="220" w:lineRule="exact"/>
              <w:rPr>
                <w:rFonts w:cs="Arial"/>
                <w:b/>
                <w:sz w:val="16"/>
                <w:szCs w:val="16"/>
              </w:rPr>
            </w:pPr>
            <w:hyperlink r:id="rId579" w:history="1">
              <w:r w:rsidR="00B6571D" w:rsidRPr="00147320">
                <w:rPr>
                  <w:rStyle w:val="Hyperlink"/>
                  <w:rFonts w:cs="Arial"/>
                  <w:sz w:val="16"/>
                  <w:szCs w:val="16"/>
                </w:rPr>
                <w:t>BR-O-07</w:t>
              </w:r>
            </w:hyperlink>
          </w:p>
        </w:tc>
        <w:tc>
          <w:tcPr>
            <w:tcW w:w="5174" w:type="dxa"/>
          </w:tcPr>
          <w:p w14:paraId="4A20DCDE" w14:textId="77777777" w:rsidR="00B6571D" w:rsidRPr="00147320" w:rsidRDefault="00B6571D" w:rsidP="00982B67">
            <w:pPr>
              <w:spacing w:line="220" w:lineRule="exact"/>
              <w:rPr>
                <w:rFonts w:cs="Arial"/>
                <w:sz w:val="16"/>
                <w:szCs w:val="16"/>
              </w:rPr>
            </w:pPr>
            <w:r w:rsidRPr="00147320">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Pr="00147320" w:rsidRDefault="00B6571D" w:rsidP="00982B67">
            <w:pPr>
              <w:spacing w:line="220" w:lineRule="exact"/>
              <w:rPr>
                <w:rFonts w:cs="Arial"/>
                <w:sz w:val="16"/>
                <w:szCs w:val="16"/>
              </w:rPr>
            </w:pPr>
            <w:r w:rsidRPr="00147320">
              <w:rPr>
                <w:rFonts w:cs="Arial"/>
                <w:sz w:val="16"/>
                <w:szCs w:val="16"/>
              </w:rPr>
              <w:t>[BR-O-07-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charge (BG-21) where the tax category code (BT-102) is "Services outside scope of tax" shall not contain a Document level charge tax rate (BT-103).</w:t>
            </w:r>
            <w:r w:rsidR="00AA2697" w:rsidRPr="00147320">
              <w:rPr>
                <w:rFonts w:cs="Arial"/>
                <w:sz w:val="16"/>
                <w:szCs w:val="16"/>
              </w:rPr>
              <w:t xml:space="preserve"> </w:t>
            </w:r>
          </w:p>
          <w:p w14:paraId="4A20DCE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09ACF975" w14:textId="77777777" w:rsidR="00101A9E"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CE1" w14:textId="48D72D4B"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3" w14:textId="238A2E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C" w14:textId="77777777" w:rsidTr="00863855">
        <w:trPr>
          <w:cantSplit/>
          <w:trHeight w:val="20"/>
        </w:trPr>
        <w:tc>
          <w:tcPr>
            <w:tcW w:w="1526" w:type="dxa"/>
          </w:tcPr>
          <w:p w14:paraId="4A20DCE5" w14:textId="77777777" w:rsidR="00B6571D" w:rsidRPr="00147320" w:rsidRDefault="00F160D6" w:rsidP="00982B67">
            <w:pPr>
              <w:spacing w:line="220" w:lineRule="exact"/>
              <w:rPr>
                <w:rFonts w:cs="Arial"/>
                <w:b/>
                <w:sz w:val="16"/>
                <w:szCs w:val="16"/>
              </w:rPr>
            </w:pPr>
            <w:hyperlink r:id="rId580" w:history="1">
              <w:r w:rsidR="00B6571D" w:rsidRPr="00147320">
                <w:rPr>
                  <w:rStyle w:val="Hyperlink"/>
                  <w:rFonts w:cs="Arial"/>
                  <w:sz w:val="16"/>
                  <w:szCs w:val="16"/>
                </w:rPr>
                <w:t>BR-O-08</w:t>
              </w:r>
            </w:hyperlink>
          </w:p>
        </w:tc>
        <w:tc>
          <w:tcPr>
            <w:tcW w:w="5174" w:type="dxa"/>
          </w:tcPr>
          <w:p w14:paraId="4A20DCE6" w14:textId="77777777" w:rsidR="00B6571D" w:rsidRPr="00147320" w:rsidRDefault="00B6571D" w:rsidP="00982B67">
            <w:pPr>
              <w:spacing w:line="220" w:lineRule="exact"/>
              <w:rPr>
                <w:rFonts w:cs="Arial"/>
                <w:sz w:val="16"/>
                <w:szCs w:val="16"/>
              </w:rPr>
            </w:pPr>
            <w:r w:rsidRPr="00147320">
              <w:rPr>
                <w:rFonts w:cs="Arial"/>
                <w:sz w:val="16"/>
                <w:szCs w:val="16"/>
              </w:rPr>
              <w:t xml:space="preserve">[BR-O-08]-In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Pr="00147320" w:rsidRDefault="00B6571D" w:rsidP="00982B67">
            <w:pPr>
              <w:spacing w:line="220" w:lineRule="exact"/>
              <w:rPr>
                <w:rFonts w:cs="Arial"/>
                <w:sz w:val="16"/>
                <w:szCs w:val="16"/>
              </w:rPr>
            </w:pPr>
            <w:r w:rsidRPr="00147320">
              <w:rPr>
                <w:rFonts w:cs="Arial"/>
                <w:sz w:val="16"/>
                <w:szCs w:val="16"/>
              </w:rPr>
              <w:t>[BR-O-08-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sidRPr="00147320">
              <w:rPr>
                <w:rFonts w:cs="Arial"/>
                <w:sz w:val="16"/>
                <w:szCs w:val="16"/>
              </w:rPr>
              <w:t xml:space="preserve"> </w:t>
            </w:r>
          </w:p>
          <w:p w14:paraId="4A20DCE8"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2EFF73FA" w14:textId="77777777" w:rsidR="00297633" w:rsidRPr="00147320" w:rsidRDefault="00AA2697" w:rsidP="00982B67">
            <w:pPr>
              <w:spacing w:line="220" w:lineRule="exact"/>
              <w:rPr>
                <w:rFonts w:cs="Arial"/>
                <w:sz w:val="16"/>
                <w:szCs w:val="16"/>
              </w:rPr>
            </w:pPr>
            <w:r w:rsidRPr="00147320">
              <w:rPr>
                <w:rFonts w:cs="Arial"/>
                <w:sz w:val="16"/>
                <w:szCs w:val="16"/>
              </w:rPr>
              <w:t>Update rule with</w:t>
            </w:r>
          </w:p>
          <w:p w14:paraId="4A20DCE9" w14:textId="5E3F5DCC"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B" w14:textId="7396E15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ED" w14:textId="77777777" w:rsidR="00B6571D" w:rsidRPr="00147320" w:rsidRDefault="00F160D6" w:rsidP="00982B67">
            <w:pPr>
              <w:spacing w:line="220" w:lineRule="exact"/>
              <w:rPr>
                <w:rFonts w:cs="Arial"/>
                <w:b/>
                <w:sz w:val="16"/>
                <w:szCs w:val="16"/>
              </w:rPr>
            </w:pPr>
            <w:hyperlink r:id="rId581" w:history="1">
              <w:r w:rsidR="00B6571D" w:rsidRPr="00147320">
                <w:rPr>
                  <w:rStyle w:val="Hyperlink"/>
                  <w:rFonts w:cs="Arial"/>
                  <w:sz w:val="16"/>
                  <w:szCs w:val="16"/>
                </w:rPr>
                <w:t>BR-O-09</w:t>
              </w:r>
            </w:hyperlink>
          </w:p>
        </w:tc>
        <w:tc>
          <w:tcPr>
            <w:tcW w:w="5174" w:type="dxa"/>
          </w:tcPr>
          <w:p w14:paraId="4A20DCEE" w14:textId="77777777" w:rsidR="00B6571D" w:rsidRPr="00147320" w:rsidRDefault="00B6571D" w:rsidP="00982B67">
            <w:pPr>
              <w:spacing w:line="220" w:lineRule="exact"/>
              <w:rPr>
                <w:rFonts w:cs="Arial"/>
                <w:sz w:val="16"/>
                <w:szCs w:val="16"/>
              </w:rPr>
            </w:pPr>
            <w:r w:rsidRPr="00147320">
              <w:rPr>
                <w:rFonts w:cs="Arial"/>
                <w:sz w:val="16"/>
                <w:szCs w:val="16"/>
              </w:rPr>
              <w:t xml:space="preserve">[BR-O-09]-The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“Not subject to VAT” shall be 0 (zero).</w:t>
            </w:r>
          </w:p>
        </w:tc>
        <w:tc>
          <w:tcPr>
            <w:tcW w:w="5174" w:type="dxa"/>
          </w:tcPr>
          <w:p w14:paraId="4A20DCEF" w14:textId="77777777" w:rsidR="00AA2697" w:rsidRPr="00147320" w:rsidRDefault="00B6571D" w:rsidP="00982B67">
            <w:pPr>
              <w:spacing w:line="220" w:lineRule="exact"/>
              <w:rPr>
                <w:rFonts w:cs="Arial"/>
                <w:sz w:val="16"/>
                <w:szCs w:val="16"/>
              </w:rPr>
            </w:pPr>
            <w:r w:rsidRPr="00147320">
              <w:rPr>
                <w:rFonts w:cs="Arial"/>
                <w:sz w:val="16"/>
                <w:szCs w:val="16"/>
              </w:rPr>
              <w:t>[BR-O-09-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“Services outside scope of tax” shall be 0 (zero).</w:t>
            </w:r>
            <w:r w:rsidR="00AA2697" w:rsidRPr="00147320">
              <w:rPr>
                <w:rFonts w:cs="Arial"/>
                <w:sz w:val="16"/>
                <w:szCs w:val="16"/>
              </w:rPr>
              <w:t xml:space="preserve"> </w:t>
            </w:r>
          </w:p>
          <w:p w14:paraId="4A20DCF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5572B87A" w14:textId="1A9BF01A" w:rsidR="008C63DF" w:rsidRPr="00147320" w:rsidRDefault="00AA2697" w:rsidP="00982B67">
            <w:pPr>
              <w:spacing w:line="220" w:lineRule="exact"/>
              <w:rPr>
                <w:rFonts w:cs="Arial"/>
                <w:sz w:val="16"/>
                <w:szCs w:val="16"/>
              </w:rPr>
            </w:pPr>
            <w:r w:rsidRPr="00147320">
              <w:rPr>
                <w:rFonts w:cs="Arial"/>
                <w:sz w:val="16"/>
                <w:szCs w:val="16"/>
              </w:rPr>
              <w:t xml:space="preserve">Update rule </w:t>
            </w:r>
            <w:r w:rsidR="008C63DF" w:rsidRPr="00147320">
              <w:rPr>
                <w:rFonts w:cs="Arial"/>
                <w:sz w:val="16"/>
                <w:szCs w:val="16"/>
              </w:rPr>
              <w:t>with</w:t>
            </w:r>
          </w:p>
          <w:p w14:paraId="4A20DCF1" w14:textId="1AE82A69"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F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F3" w14:textId="402F7AE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A" w14:textId="77777777" w:rsidTr="00863855">
        <w:trPr>
          <w:cantSplit/>
          <w:trHeight w:val="20"/>
        </w:trPr>
        <w:tc>
          <w:tcPr>
            <w:tcW w:w="1526" w:type="dxa"/>
          </w:tcPr>
          <w:p w14:paraId="4A20DCF5" w14:textId="77777777" w:rsidR="00B6571D" w:rsidRPr="00147320" w:rsidRDefault="00F160D6" w:rsidP="00982B67">
            <w:pPr>
              <w:spacing w:line="220" w:lineRule="exact"/>
              <w:rPr>
                <w:rFonts w:cs="Arial"/>
                <w:b/>
                <w:sz w:val="16"/>
                <w:szCs w:val="16"/>
                <w:u w:val="single"/>
              </w:rPr>
            </w:pPr>
            <w:hyperlink r:id="rId582" w:history="1">
              <w:r w:rsidR="00B6571D" w:rsidRPr="00147320">
                <w:rPr>
                  <w:rStyle w:val="Hyperlink"/>
                  <w:rFonts w:cs="Arial"/>
                  <w:sz w:val="16"/>
                  <w:szCs w:val="16"/>
                </w:rPr>
                <w:t>BR-O-10</w:t>
              </w:r>
            </w:hyperlink>
          </w:p>
        </w:tc>
        <w:tc>
          <w:tcPr>
            <w:tcW w:w="5174" w:type="dxa"/>
          </w:tcPr>
          <w:p w14:paraId="4A20DCF6" w14:textId="77777777" w:rsidR="00B6571D" w:rsidRPr="00147320" w:rsidRDefault="00B6571D" w:rsidP="00982B67">
            <w:pPr>
              <w:spacing w:line="220" w:lineRule="exact"/>
              <w:rPr>
                <w:rFonts w:cs="Arial"/>
                <w:sz w:val="16"/>
                <w:szCs w:val="16"/>
              </w:rPr>
            </w:pPr>
            <w:r w:rsidRPr="00147320">
              <w:rPr>
                <w:rFonts w:cs="Arial"/>
                <w:sz w:val="16"/>
                <w:szCs w:val="16"/>
              </w:rPr>
              <w:t xml:space="preserve">[BR-O-10]-A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147320" w:rsidRDefault="00B6571D" w:rsidP="00982B67">
            <w:pPr>
              <w:spacing w:line="220" w:lineRule="exact"/>
              <w:rPr>
                <w:rFonts w:cs="Arial"/>
                <w:sz w:val="16"/>
                <w:szCs w:val="16"/>
              </w:rPr>
            </w:pPr>
          </w:p>
        </w:tc>
        <w:tc>
          <w:tcPr>
            <w:tcW w:w="992" w:type="dxa"/>
          </w:tcPr>
          <w:p w14:paraId="4A20DCF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F9" w14:textId="1EF83D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FB" w14:textId="77777777" w:rsidR="00B6571D" w:rsidRPr="00147320" w:rsidRDefault="00F160D6" w:rsidP="00982B67">
            <w:pPr>
              <w:spacing w:line="220" w:lineRule="exact"/>
              <w:rPr>
                <w:rFonts w:cs="Arial"/>
                <w:b/>
                <w:sz w:val="16"/>
                <w:szCs w:val="16"/>
              </w:rPr>
            </w:pPr>
            <w:hyperlink r:id="rId583" w:history="1">
              <w:r w:rsidR="00B6571D" w:rsidRPr="00147320">
                <w:rPr>
                  <w:rStyle w:val="Hyperlink"/>
                  <w:rFonts w:cs="Arial"/>
                  <w:sz w:val="16"/>
                  <w:szCs w:val="16"/>
                </w:rPr>
                <w:t>BR-O-11</w:t>
              </w:r>
            </w:hyperlink>
          </w:p>
        </w:tc>
        <w:tc>
          <w:tcPr>
            <w:tcW w:w="5174" w:type="dxa"/>
          </w:tcPr>
          <w:p w14:paraId="4A20DCFC" w14:textId="77777777" w:rsidR="00B6571D" w:rsidRPr="00147320" w:rsidRDefault="00B6571D" w:rsidP="00982B67">
            <w:pPr>
              <w:spacing w:line="220" w:lineRule="exact"/>
              <w:rPr>
                <w:rFonts w:cs="Arial"/>
                <w:sz w:val="16"/>
                <w:szCs w:val="16"/>
              </w:rPr>
            </w:pPr>
            <w:r w:rsidRPr="00147320">
              <w:rPr>
                <w:rFonts w:cs="Arial"/>
                <w:sz w:val="16"/>
                <w:szCs w:val="16"/>
              </w:rPr>
              <w:t xml:space="preserve">[BR-O-11]-An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other </w:t>
            </w:r>
            <w:proofErr w:type="spellStart"/>
            <w:r w:rsidR="00282171" w:rsidRPr="00147320">
              <w:rPr>
                <w:rFonts w:cs="Arial"/>
                <w:sz w:val="16"/>
                <w:szCs w:val="16"/>
              </w:rPr>
              <w:t>VATBreakdown</w:t>
            </w:r>
            <w:proofErr w:type="spellEnd"/>
            <w:r w:rsidRPr="00147320">
              <w:rPr>
                <w:rFonts w:cs="Arial"/>
                <w:sz w:val="16"/>
                <w:szCs w:val="16"/>
              </w:rPr>
              <w:t xml:space="preserve"> groups (BG-23).</w:t>
            </w:r>
            <w:r w:rsidR="00562D83" w:rsidRPr="00147320">
              <w:rPr>
                <w:rFonts w:cs="Arial"/>
                <w:sz w:val="16"/>
                <w:szCs w:val="16"/>
              </w:rPr>
              <w:t xml:space="preserve"> </w:t>
            </w:r>
            <w:r w:rsidRPr="00147320">
              <w:rPr>
                <w:rFonts w:cs="Arial"/>
                <w:sz w:val="16"/>
                <w:szCs w:val="16"/>
              </w:rPr>
              <w:t> </w:t>
            </w:r>
          </w:p>
        </w:tc>
        <w:tc>
          <w:tcPr>
            <w:tcW w:w="5174" w:type="dxa"/>
          </w:tcPr>
          <w:p w14:paraId="4A20DCFD" w14:textId="77777777" w:rsidR="00AA2697" w:rsidRPr="00147320" w:rsidRDefault="00B6571D" w:rsidP="00982B67">
            <w:pPr>
              <w:spacing w:line="220" w:lineRule="exact"/>
              <w:rPr>
                <w:rFonts w:cs="Arial"/>
                <w:sz w:val="16"/>
                <w:szCs w:val="16"/>
              </w:rPr>
            </w:pPr>
            <w:r w:rsidRPr="00147320">
              <w:rPr>
                <w:rFonts w:cs="Arial"/>
                <w:sz w:val="16"/>
                <w:szCs w:val="16"/>
              </w:rPr>
              <w:t>[BR-O-11-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other Tax subtotal groups (BG-23).</w:t>
            </w:r>
            <w:r w:rsidR="00562D83" w:rsidRPr="00147320">
              <w:rPr>
                <w:rFonts w:cs="Arial"/>
                <w:sz w:val="16"/>
                <w:szCs w:val="16"/>
              </w:rPr>
              <w:t xml:space="preserve"> </w:t>
            </w:r>
            <w:r w:rsidRPr="00147320">
              <w:rPr>
                <w:rFonts w:cs="Arial"/>
                <w:sz w:val="16"/>
                <w:szCs w:val="16"/>
              </w:rPr>
              <w:t> </w:t>
            </w:r>
          </w:p>
          <w:p w14:paraId="4A20DCF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4A20DCFF" w14:textId="101FA13D" w:rsidR="00B6571D" w:rsidRPr="00147320" w:rsidRDefault="00AA2697"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67200D" w:rsidRPr="00147320">
              <w:rPr>
                <w:rFonts w:cs="Arial"/>
                <w:sz w:val="16"/>
                <w:szCs w:val="16"/>
              </w:rPr>
              <w:t>TaxTotal</w:t>
            </w:r>
            <w:proofErr w:type="spellEnd"/>
            <w:proofErr w:type="gramEnd"/>
            <w:r w:rsidR="0067200D" w:rsidRPr="00147320">
              <w:rPr>
                <w:rFonts w:cs="Arial"/>
                <w:sz w:val="16"/>
                <w:szCs w:val="16"/>
              </w:rPr>
              <w:t>/</w:t>
            </w:r>
            <w:proofErr w:type="spellStart"/>
            <w:r w:rsidR="0067200D" w:rsidRPr="00147320">
              <w:rPr>
                <w:rFonts w:cs="Arial"/>
                <w:sz w:val="16"/>
                <w:szCs w:val="16"/>
              </w:rPr>
              <w:t>TaxSubtotal</w:t>
            </w:r>
            <w:proofErr w:type="spellEnd"/>
            <w:r w:rsidR="0067200D" w:rsidRPr="00147320">
              <w:rPr>
                <w:rFonts w:cs="Arial"/>
                <w:sz w:val="16"/>
                <w:szCs w:val="16"/>
              </w:rPr>
              <w:t>/</w:t>
            </w:r>
            <w:proofErr w:type="spellStart"/>
            <w:r w:rsidR="0067200D"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D01" w14:textId="3511162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A" w14:textId="77777777" w:rsidTr="00863855">
        <w:trPr>
          <w:cantSplit/>
          <w:trHeight w:val="20"/>
        </w:trPr>
        <w:tc>
          <w:tcPr>
            <w:tcW w:w="1526" w:type="dxa"/>
          </w:tcPr>
          <w:p w14:paraId="4A20DD03" w14:textId="77777777" w:rsidR="00B6571D" w:rsidRPr="00147320" w:rsidRDefault="00F160D6" w:rsidP="00982B67">
            <w:pPr>
              <w:spacing w:line="220" w:lineRule="exact"/>
              <w:rPr>
                <w:rFonts w:cs="Arial"/>
                <w:b/>
                <w:sz w:val="16"/>
                <w:szCs w:val="16"/>
              </w:rPr>
            </w:pPr>
            <w:hyperlink r:id="rId584" w:history="1">
              <w:r w:rsidR="00B6571D" w:rsidRPr="00147320">
                <w:rPr>
                  <w:rStyle w:val="Hyperlink"/>
                  <w:rFonts w:cs="Arial"/>
                  <w:sz w:val="16"/>
                  <w:szCs w:val="16"/>
                </w:rPr>
                <w:t>BR-O-12</w:t>
              </w:r>
            </w:hyperlink>
          </w:p>
        </w:tc>
        <w:tc>
          <w:tcPr>
            <w:tcW w:w="5174" w:type="dxa"/>
          </w:tcPr>
          <w:p w14:paraId="4A20DD04" w14:textId="77777777" w:rsidR="00B6571D" w:rsidRPr="00147320" w:rsidRDefault="00B6571D" w:rsidP="00982B67">
            <w:pPr>
              <w:spacing w:line="220" w:lineRule="exact"/>
              <w:rPr>
                <w:rFonts w:cs="Arial"/>
                <w:sz w:val="16"/>
                <w:szCs w:val="16"/>
              </w:rPr>
            </w:pPr>
            <w:r w:rsidRPr="00147320">
              <w:rPr>
                <w:rFonts w:cs="Arial"/>
                <w:sz w:val="16"/>
                <w:szCs w:val="16"/>
              </w:rPr>
              <w:t xml:space="preserve">[BR-O-12]-An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Pr="00147320" w:rsidRDefault="00B6571D" w:rsidP="00982B67">
            <w:pPr>
              <w:spacing w:line="220" w:lineRule="exact"/>
              <w:rPr>
                <w:rFonts w:cs="Arial"/>
                <w:sz w:val="16"/>
                <w:szCs w:val="16"/>
              </w:rPr>
            </w:pPr>
            <w:r w:rsidRPr="00147320">
              <w:rPr>
                <w:rFonts w:cs="Arial"/>
                <w:sz w:val="16"/>
                <w:szCs w:val="16"/>
              </w:rPr>
              <w:t>[BR-O-12-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sidRPr="00147320">
              <w:rPr>
                <w:rFonts w:cs="Arial"/>
                <w:sz w:val="16"/>
                <w:szCs w:val="16"/>
              </w:rPr>
              <w:t xml:space="preserve"> </w:t>
            </w:r>
          </w:p>
          <w:p w14:paraId="4A20DD06"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14DB812" w14:textId="146D024C" w:rsidR="005D69A5" w:rsidRPr="00147320" w:rsidRDefault="00AA2697" w:rsidP="00982B67">
            <w:pPr>
              <w:spacing w:line="220" w:lineRule="exact"/>
              <w:rPr>
                <w:rFonts w:cs="Arial"/>
                <w:sz w:val="16"/>
                <w:szCs w:val="16"/>
              </w:rPr>
            </w:pPr>
            <w:r w:rsidRPr="00147320">
              <w:rPr>
                <w:rFonts w:cs="Arial"/>
                <w:sz w:val="16"/>
                <w:szCs w:val="16"/>
              </w:rPr>
              <w:t>Update rule with</w:t>
            </w:r>
          </w:p>
          <w:p w14:paraId="4A20DD07" w14:textId="71D42425" w:rsidR="00B6571D" w:rsidRPr="00147320" w:rsidRDefault="0067200D"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r w:rsidRPr="00147320" w:rsidDel="00AA2697">
              <w:rPr>
                <w:rFonts w:cs="Arial"/>
                <w:sz w:val="16"/>
                <w:szCs w:val="16"/>
              </w:rPr>
              <w:tab/>
            </w:r>
          </w:p>
        </w:tc>
        <w:tc>
          <w:tcPr>
            <w:tcW w:w="850" w:type="dxa"/>
          </w:tcPr>
          <w:p w14:paraId="4A20DD09" w14:textId="78599C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0B" w14:textId="77777777" w:rsidR="00B6571D" w:rsidRPr="00147320" w:rsidRDefault="00F160D6" w:rsidP="00982B67">
            <w:pPr>
              <w:spacing w:line="220" w:lineRule="exact"/>
              <w:rPr>
                <w:rFonts w:cs="Arial"/>
                <w:b/>
                <w:sz w:val="16"/>
                <w:szCs w:val="16"/>
              </w:rPr>
            </w:pPr>
            <w:hyperlink r:id="rId585" w:history="1">
              <w:r w:rsidR="00B6571D" w:rsidRPr="00147320">
                <w:rPr>
                  <w:rStyle w:val="Hyperlink"/>
                  <w:rFonts w:cs="Arial"/>
                  <w:sz w:val="16"/>
                  <w:szCs w:val="16"/>
                </w:rPr>
                <w:t>BR-O-13</w:t>
              </w:r>
            </w:hyperlink>
          </w:p>
        </w:tc>
        <w:tc>
          <w:tcPr>
            <w:tcW w:w="5174" w:type="dxa"/>
          </w:tcPr>
          <w:p w14:paraId="4A20DD0C" w14:textId="77777777" w:rsidR="00B6571D" w:rsidRPr="00147320" w:rsidRDefault="00B6571D" w:rsidP="00982B67">
            <w:pPr>
              <w:spacing w:line="220" w:lineRule="exact"/>
              <w:rPr>
                <w:rFonts w:cs="Arial"/>
                <w:sz w:val="16"/>
                <w:szCs w:val="16"/>
              </w:rPr>
            </w:pPr>
            <w:r w:rsidRPr="00147320">
              <w:rPr>
                <w:rFonts w:cs="Arial"/>
                <w:sz w:val="16"/>
                <w:szCs w:val="16"/>
              </w:rPr>
              <w:t xml:space="preserve">[BR-O-13]-An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Pr="00147320" w:rsidRDefault="00B6571D" w:rsidP="00982B67">
            <w:pPr>
              <w:spacing w:line="220" w:lineRule="exact"/>
              <w:rPr>
                <w:rFonts w:cs="Arial"/>
                <w:sz w:val="16"/>
                <w:szCs w:val="16"/>
              </w:rPr>
            </w:pPr>
            <w:r w:rsidRPr="00147320">
              <w:rPr>
                <w:rFonts w:cs="Arial"/>
                <w:sz w:val="16"/>
                <w:szCs w:val="16"/>
              </w:rPr>
              <w:t>[BR-O-13-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sidRPr="00147320">
              <w:rPr>
                <w:rFonts w:cs="Arial"/>
                <w:sz w:val="16"/>
                <w:szCs w:val="16"/>
              </w:rPr>
              <w:t xml:space="preserve"> </w:t>
            </w:r>
          </w:p>
          <w:p w14:paraId="4A20DD0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1AD52E7E" w14:textId="092E2073" w:rsidR="005D69A5" w:rsidRPr="00147320" w:rsidRDefault="00AA2697" w:rsidP="00982B67">
            <w:pPr>
              <w:spacing w:line="220" w:lineRule="exact"/>
              <w:rPr>
                <w:rFonts w:cs="Arial"/>
                <w:sz w:val="16"/>
                <w:szCs w:val="16"/>
              </w:rPr>
            </w:pPr>
            <w:r w:rsidRPr="00147320">
              <w:rPr>
                <w:rFonts w:cs="Arial"/>
                <w:sz w:val="16"/>
                <w:szCs w:val="16"/>
              </w:rPr>
              <w:t xml:space="preserve">Update rule </w:t>
            </w:r>
            <w:r w:rsidR="005D69A5" w:rsidRPr="00147320">
              <w:rPr>
                <w:rFonts w:cs="Arial"/>
                <w:sz w:val="16"/>
                <w:szCs w:val="16"/>
              </w:rPr>
              <w:t>with</w:t>
            </w:r>
          </w:p>
          <w:p w14:paraId="4A20DD0F" w14:textId="5462C7B1" w:rsidR="00B6571D" w:rsidRPr="00147320" w:rsidRDefault="005D69A5"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1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2" w14:textId="6EA5B25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C" w14:textId="77777777" w:rsidTr="00863855">
        <w:trPr>
          <w:cantSplit/>
          <w:trHeight w:val="20"/>
        </w:trPr>
        <w:tc>
          <w:tcPr>
            <w:tcW w:w="1526" w:type="dxa"/>
          </w:tcPr>
          <w:p w14:paraId="4A20DD14" w14:textId="77777777" w:rsidR="00B6571D" w:rsidRPr="00147320" w:rsidRDefault="00F160D6" w:rsidP="00982B67">
            <w:pPr>
              <w:spacing w:line="220" w:lineRule="exact"/>
              <w:rPr>
                <w:rFonts w:cs="Arial"/>
                <w:b/>
                <w:sz w:val="16"/>
                <w:szCs w:val="16"/>
              </w:rPr>
            </w:pPr>
            <w:hyperlink r:id="rId586" w:history="1">
              <w:r w:rsidR="00B6571D" w:rsidRPr="00147320">
                <w:rPr>
                  <w:rStyle w:val="Hyperlink"/>
                  <w:rFonts w:cs="Arial"/>
                  <w:sz w:val="16"/>
                  <w:szCs w:val="16"/>
                </w:rPr>
                <w:t>BR-O-14</w:t>
              </w:r>
            </w:hyperlink>
          </w:p>
        </w:tc>
        <w:tc>
          <w:tcPr>
            <w:tcW w:w="5174" w:type="dxa"/>
          </w:tcPr>
          <w:p w14:paraId="4A20DD15" w14:textId="77777777" w:rsidR="00B6571D" w:rsidRPr="00147320" w:rsidRDefault="00B6571D" w:rsidP="00982B67">
            <w:pPr>
              <w:spacing w:line="220" w:lineRule="exact"/>
              <w:rPr>
                <w:rFonts w:cs="Arial"/>
                <w:sz w:val="16"/>
                <w:szCs w:val="16"/>
              </w:rPr>
            </w:pPr>
            <w:r w:rsidRPr="00147320">
              <w:rPr>
                <w:rFonts w:cs="Arial"/>
                <w:sz w:val="16"/>
                <w:szCs w:val="16"/>
              </w:rPr>
              <w:t xml:space="preserve">[BR-O-14]-An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Pr="00147320" w:rsidRDefault="00B6571D" w:rsidP="00982B67">
            <w:pPr>
              <w:spacing w:line="220" w:lineRule="exact"/>
              <w:rPr>
                <w:rFonts w:cs="Arial"/>
                <w:sz w:val="16"/>
                <w:szCs w:val="16"/>
              </w:rPr>
            </w:pPr>
            <w:r w:rsidRPr="00147320">
              <w:rPr>
                <w:rFonts w:cs="Arial"/>
                <w:sz w:val="16"/>
                <w:szCs w:val="16"/>
              </w:rPr>
              <w:t>[BR-O-14-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sidRPr="00147320">
              <w:rPr>
                <w:rFonts w:cs="Arial"/>
                <w:sz w:val="16"/>
                <w:szCs w:val="16"/>
              </w:rPr>
              <w:t xml:space="preserve"> </w:t>
            </w:r>
          </w:p>
          <w:p w14:paraId="4A20DD17"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BFD45C3" w14:textId="77777777" w:rsidR="00B733C4"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D18" w14:textId="76DB5557" w:rsidR="00B6571D" w:rsidRPr="00147320" w:rsidRDefault="00B733C4"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1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A"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B" w14:textId="296CE25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1D" w14:textId="77777777" w:rsidR="00B6571D" w:rsidRPr="00147320" w:rsidRDefault="00F160D6" w:rsidP="00982B67">
            <w:pPr>
              <w:spacing w:line="220" w:lineRule="exact"/>
              <w:rPr>
                <w:rFonts w:cs="Arial"/>
                <w:b/>
                <w:sz w:val="16"/>
                <w:szCs w:val="16"/>
              </w:rPr>
            </w:pPr>
            <w:hyperlink r:id="rId587" w:history="1">
              <w:r w:rsidR="00B6571D" w:rsidRPr="00147320">
                <w:rPr>
                  <w:rStyle w:val="Hyperlink"/>
                  <w:rFonts w:cs="Arial"/>
                  <w:sz w:val="16"/>
                  <w:szCs w:val="16"/>
                </w:rPr>
                <w:t>BR-S-01</w:t>
              </w:r>
            </w:hyperlink>
          </w:p>
        </w:tc>
        <w:tc>
          <w:tcPr>
            <w:tcW w:w="5174" w:type="dxa"/>
          </w:tcPr>
          <w:p w14:paraId="4A20DD1E" w14:textId="77777777" w:rsidR="00B6571D" w:rsidRPr="00147320" w:rsidRDefault="00B6571D" w:rsidP="00982B67">
            <w:pPr>
              <w:spacing w:line="220" w:lineRule="exact"/>
              <w:rPr>
                <w:rFonts w:cs="Arial"/>
                <w:sz w:val="16"/>
                <w:szCs w:val="16"/>
              </w:rPr>
            </w:pPr>
            <w:r w:rsidRPr="00147320">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"Standard rated".</w:t>
            </w:r>
          </w:p>
        </w:tc>
        <w:tc>
          <w:tcPr>
            <w:tcW w:w="5174" w:type="dxa"/>
          </w:tcPr>
          <w:p w14:paraId="4A20DD1F" w14:textId="77777777" w:rsidR="00B6571D" w:rsidRPr="00147320" w:rsidRDefault="00B6571D" w:rsidP="00982B67">
            <w:pPr>
              <w:spacing w:line="220" w:lineRule="exact"/>
              <w:rPr>
                <w:rFonts w:cs="Arial"/>
                <w:sz w:val="16"/>
                <w:szCs w:val="16"/>
              </w:rPr>
            </w:pPr>
            <w:r w:rsidRPr="00147320">
              <w:rPr>
                <w:rFonts w:cs="Arial"/>
                <w:sz w:val="16"/>
                <w:szCs w:val="16"/>
              </w:rPr>
              <w:t>[BR-S-01-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147320" w:rsidRDefault="00B6571D" w:rsidP="00982B67">
            <w:pPr>
              <w:spacing w:line="220" w:lineRule="exact"/>
              <w:rPr>
                <w:rFonts w:cs="Arial"/>
                <w:sz w:val="16"/>
                <w:szCs w:val="16"/>
              </w:rPr>
            </w:pPr>
            <w:r w:rsidRPr="00147320">
              <w:rPr>
                <w:rFonts w:cs="Arial"/>
                <w:sz w:val="16"/>
                <w:szCs w:val="16"/>
              </w:rPr>
              <w:t>Changed</w:t>
            </w:r>
            <w:r w:rsidR="001F38BD" w:rsidRPr="00147320">
              <w:rPr>
                <w:rFonts w:cs="Arial"/>
                <w:sz w:val="16"/>
                <w:szCs w:val="16"/>
              </w:rPr>
              <w:t xml:space="preserve"> </w:t>
            </w:r>
            <w:r w:rsidR="00152BE3" w:rsidRPr="00147320">
              <w:rPr>
                <w:rFonts w:cs="Arial"/>
                <w:sz w:val="16"/>
                <w:szCs w:val="16"/>
              </w:rPr>
              <w:t>message</w:t>
            </w:r>
          </w:p>
          <w:p w14:paraId="4A20DD2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22" w14:textId="5C0603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9" w14:textId="77777777" w:rsidTr="00863855">
        <w:trPr>
          <w:cantSplit/>
          <w:trHeight w:val="20"/>
        </w:trPr>
        <w:tc>
          <w:tcPr>
            <w:tcW w:w="1526" w:type="dxa"/>
          </w:tcPr>
          <w:p w14:paraId="4A20DD24" w14:textId="77777777" w:rsidR="00B6571D" w:rsidRPr="00147320" w:rsidRDefault="00F160D6" w:rsidP="00982B67">
            <w:pPr>
              <w:spacing w:line="220" w:lineRule="exact"/>
              <w:rPr>
                <w:rFonts w:cs="Arial"/>
                <w:b/>
                <w:sz w:val="16"/>
                <w:szCs w:val="16"/>
              </w:rPr>
            </w:pPr>
            <w:hyperlink r:id="rId588" w:history="1">
              <w:r w:rsidR="00B6571D" w:rsidRPr="00147320">
                <w:rPr>
                  <w:rStyle w:val="Hyperlink"/>
                  <w:rFonts w:cs="Arial"/>
                  <w:sz w:val="16"/>
                  <w:szCs w:val="16"/>
                </w:rPr>
                <w:t>BR-S-02</w:t>
              </w:r>
            </w:hyperlink>
          </w:p>
        </w:tc>
        <w:tc>
          <w:tcPr>
            <w:tcW w:w="5174" w:type="dxa"/>
          </w:tcPr>
          <w:p w14:paraId="4A20DD25" w14:textId="77777777" w:rsidR="00B6571D" w:rsidRPr="00147320" w:rsidRDefault="00B6571D" w:rsidP="00982B67">
            <w:pPr>
              <w:spacing w:line="220" w:lineRule="exact"/>
              <w:rPr>
                <w:rFonts w:cs="Arial"/>
                <w:sz w:val="16"/>
                <w:szCs w:val="16"/>
              </w:rPr>
            </w:pPr>
            <w:r w:rsidRPr="00147320">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147320" w:rsidRDefault="00B6571D" w:rsidP="00982B67">
            <w:pPr>
              <w:spacing w:line="220" w:lineRule="exact"/>
              <w:rPr>
                <w:rFonts w:cs="Arial"/>
                <w:sz w:val="16"/>
                <w:szCs w:val="16"/>
              </w:rPr>
            </w:pPr>
          </w:p>
        </w:tc>
        <w:tc>
          <w:tcPr>
            <w:tcW w:w="992" w:type="dxa"/>
          </w:tcPr>
          <w:p w14:paraId="4A20DD2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8" w14:textId="6A83FBC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2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2A" w14:textId="77777777" w:rsidR="00B6571D" w:rsidRPr="00147320" w:rsidRDefault="00F160D6" w:rsidP="00982B67">
            <w:pPr>
              <w:spacing w:line="220" w:lineRule="exact"/>
              <w:rPr>
                <w:rFonts w:cs="Arial"/>
                <w:b/>
                <w:sz w:val="16"/>
                <w:szCs w:val="16"/>
              </w:rPr>
            </w:pPr>
            <w:hyperlink r:id="rId589" w:history="1">
              <w:r w:rsidR="00B6571D" w:rsidRPr="00147320">
                <w:rPr>
                  <w:rStyle w:val="Hyperlink"/>
                  <w:rFonts w:cs="Arial"/>
                  <w:sz w:val="16"/>
                  <w:szCs w:val="16"/>
                </w:rPr>
                <w:t>BR-S-03</w:t>
              </w:r>
            </w:hyperlink>
          </w:p>
        </w:tc>
        <w:tc>
          <w:tcPr>
            <w:tcW w:w="5174" w:type="dxa"/>
          </w:tcPr>
          <w:p w14:paraId="4A20DD2B" w14:textId="77777777" w:rsidR="00B6571D" w:rsidRPr="00147320" w:rsidRDefault="00B6571D" w:rsidP="00982B67">
            <w:pPr>
              <w:spacing w:line="220" w:lineRule="exact"/>
              <w:rPr>
                <w:rFonts w:cs="Arial"/>
                <w:sz w:val="16"/>
                <w:szCs w:val="16"/>
              </w:rPr>
            </w:pPr>
            <w:r w:rsidRPr="00147320">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147320" w:rsidRDefault="00B6571D" w:rsidP="00982B67">
            <w:pPr>
              <w:spacing w:line="220" w:lineRule="exact"/>
              <w:rPr>
                <w:rFonts w:cs="Arial"/>
                <w:sz w:val="16"/>
                <w:szCs w:val="16"/>
              </w:rPr>
            </w:pPr>
          </w:p>
        </w:tc>
        <w:tc>
          <w:tcPr>
            <w:tcW w:w="992" w:type="dxa"/>
          </w:tcPr>
          <w:p w14:paraId="4A20DD2D"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E" w14:textId="0C97DE14"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5" w14:textId="77777777" w:rsidTr="00863855">
        <w:trPr>
          <w:cantSplit/>
          <w:trHeight w:val="20"/>
        </w:trPr>
        <w:tc>
          <w:tcPr>
            <w:tcW w:w="1526" w:type="dxa"/>
          </w:tcPr>
          <w:p w14:paraId="4A20DD30" w14:textId="77777777" w:rsidR="00B6571D" w:rsidRPr="00147320" w:rsidRDefault="00F160D6" w:rsidP="00982B67">
            <w:pPr>
              <w:spacing w:line="220" w:lineRule="exact"/>
              <w:rPr>
                <w:rFonts w:cs="Arial"/>
                <w:b/>
                <w:sz w:val="16"/>
                <w:szCs w:val="16"/>
              </w:rPr>
            </w:pPr>
            <w:hyperlink r:id="rId590" w:history="1">
              <w:r w:rsidR="00B6571D" w:rsidRPr="00147320">
                <w:rPr>
                  <w:rStyle w:val="Hyperlink"/>
                  <w:rFonts w:cs="Arial"/>
                  <w:sz w:val="16"/>
                  <w:szCs w:val="16"/>
                </w:rPr>
                <w:t>BR-S-04</w:t>
              </w:r>
            </w:hyperlink>
          </w:p>
        </w:tc>
        <w:tc>
          <w:tcPr>
            <w:tcW w:w="5174" w:type="dxa"/>
          </w:tcPr>
          <w:p w14:paraId="4A20DD31" w14:textId="77777777" w:rsidR="00B6571D" w:rsidRPr="00147320" w:rsidRDefault="00B6571D" w:rsidP="00982B67">
            <w:pPr>
              <w:spacing w:line="220" w:lineRule="exact"/>
              <w:rPr>
                <w:rFonts w:cs="Arial"/>
                <w:sz w:val="16"/>
                <w:szCs w:val="16"/>
              </w:rPr>
            </w:pPr>
            <w:r w:rsidRPr="00147320">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147320" w:rsidRDefault="00B6571D" w:rsidP="00982B67">
            <w:pPr>
              <w:spacing w:line="220" w:lineRule="exact"/>
              <w:rPr>
                <w:rFonts w:cs="Arial"/>
                <w:sz w:val="16"/>
                <w:szCs w:val="16"/>
              </w:rPr>
            </w:pPr>
          </w:p>
        </w:tc>
        <w:tc>
          <w:tcPr>
            <w:tcW w:w="992" w:type="dxa"/>
          </w:tcPr>
          <w:p w14:paraId="4A20DD3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34" w14:textId="6AC227CB"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6" w14:textId="77777777" w:rsidR="00B6571D" w:rsidRPr="00147320" w:rsidRDefault="00F160D6" w:rsidP="00982B67">
            <w:pPr>
              <w:spacing w:line="220" w:lineRule="exact"/>
              <w:rPr>
                <w:rFonts w:cs="Arial"/>
                <w:b/>
                <w:sz w:val="16"/>
                <w:szCs w:val="16"/>
              </w:rPr>
            </w:pPr>
            <w:hyperlink r:id="rId591" w:history="1">
              <w:r w:rsidR="00B6571D" w:rsidRPr="00147320">
                <w:rPr>
                  <w:rStyle w:val="Hyperlink"/>
                  <w:rFonts w:cs="Arial"/>
                  <w:sz w:val="16"/>
                  <w:szCs w:val="16"/>
                </w:rPr>
                <w:t>BR-S-05</w:t>
              </w:r>
            </w:hyperlink>
          </w:p>
        </w:tc>
        <w:tc>
          <w:tcPr>
            <w:tcW w:w="5174" w:type="dxa"/>
          </w:tcPr>
          <w:p w14:paraId="4A20DD37" w14:textId="77777777" w:rsidR="00B6571D" w:rsidRPr="00147320" w:rsidRDefault="00B6571D" w:rsidP="00982B67">
            <w:pPr>
              <w:spacing w:line="220" w:lineRule="exact"/>
              <w:rPr>
                <w:rFonts w:cs="Arial"/>
                <w:sz w:val="16"/>
                <w:szCs w:val="16"/>
              </w:rPr>
            </w:pPr>
            <w:r w:rsidRPr="00147320">
              <w:rPr>
                <w:rFonts w:cs="Arial"/>
                <w:sz w:val="16"/>
                <w:szCs w:val="16"/>
              </w:rPr>
              <w:t>[BR-S-05]-In an Invoice line (BG-25) where the Invoiced item VAT category code (BT-151) is "Standard rated" the Invoiced item VAT rate (BT-152) shall be greater than zero.</w:t>
            </w:r>
            <w:r w:rsidR="00562D83" w:rsidRPr="00147320">
              <w:rPr>
                <w:rFonts w:cs="Arial"/>
                <w:sz w:val="16"/>
                <w:szCs w:val="16"/>
              </w:rPr>
              <w:t xml:space="preserve"> </w:t>
            </w:r>
            <w:r w:rsidRPr="00147320">
              <w:rPr>
                <w:rFonts w:cs="Arial"/>
                <w:sz w:val="16"/>
                <w:szCs w:val="16"/>
              </w:rPr>
              <w:t> </w:t>
            </w:r>
          </w:p>
        </w:tc>
        <w:tc>
          <w:tcPr>
            <w:tcW w:w="5174" w:type="dxa"/>
          </w:tcPr>
          <w:p w14:paraId="4A20DD38" w14:textId="77777777" w:rsidR="00F70F83" w:rsidRPr="00147320" w:rsidRDefault="00B6571D" w:rsidP="00982B67">
            <w:pPr>
              <w:spacing w:line="220" w:lineRule="exact"/>
              <w:rPr>
                <w:rFonts w:cs="Arial"/>
                <w:sz w:val="16"/>
                <w:szCs w:val="16"/>
              </w:rPr>
            </w:pPr>
            <w:r w:rsidRPr="00147320">
              <w:rPr>
                <w:rFonts w:cs="Arial"/>
                <w:sz w:val="16"/>
                <w:szCs w:val="16"/>
              </w:rPr>
              <w:t>[BR-S-05-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"Standard rated" the Invoiced item tax rate (BT-152) shall be greater than zero.</w:t>
            </w:r>
            <w:r w:rsidR="00562D83" w:rsidRPr="00147320">
              <w:rPr>
                <w:rFonts w:cs="Arial"/>
                <w:sz w:val="16"/>
                <w:szCs w:val="16"/>
              </w:rPr>
              <w:t xml:space="preserve"> </w:t>
            </w:r>
            <w:r w:rsidRPr="00147320">
              <w:rPr>
                <w:rFonts w:cs="Arial"/>
                <w:sz w:val="16"/>
                <w:szCs w:val="16"/>
              </w:rPr>
              <w:t> </w:t>
            </w:r>
          </w:p>
          <w:p w14:paraId="4A20DD3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A13949A" w14:textId="4966BD4A" w:rsidR="00A601D5" w:rsidRPr="00147320" w:rsidRDefault="00F70F83" w:rsidP="00982B67">
            <w:pPr>
              <w:spacing w:line="220" w:lineRule="exact"/>
              <w:rPr>
                <w:rFonts w:cs="Arial"/>
                <w:sz w:val="16"/>
                <w:szCs w:val="16"/>
              </w:rPr>
            </w:pPr>
            <w:r w:rsidRPr="00147320">
              <w:rPr>
                <w:rFonts w:cs="Arial"/>
                <w:sz w:val="16"/>
                <w:szCs w:val="16"/>
              </w:rPr>
              <w:t>Update rule with</w:t>
            </w:r>
          </w:p>
          <w:p w14:paraId="4A20DD3A" w14:textId="40938F0C" w:rsidR="00B6571D" w:rsidRPr="00147320" w:rsidRDefault="00A601D5"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3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3C" w14:textId="2C09917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5" w14:textId="77777777" w:rsidTr="00863855">
        <w:trPr>
          <w:cantSplit/>
          <w:trHeight w:val="20"/>
        </w:trPr>
        <w:tc>
          <w:tcPr>
            <w:tcW w:w="1526" w:type="dxa"/>
          </w:tcPr>
          <w:p w14:paraId="4A20DD3E" w14:textId="77777777" w:rsidR="00B6571D" w:rsidRPr="00147320" w:rsidRDefault="00F160D6" w:rsidP="00982B67">
            <w:pPr>
              <w:spacing w:line="220" w:lineRule="exact"/>
              <w:rPr>
                <w:rFonts w:cs="Arial"/>
                <w:b/>
                <w:sz w:val="16"/>
                <w:szCs w:val="16"/>
              </w:rPr>
            </w:pPr>
            <w:hyperlink r:id="rId592" w:history="1">
              <w:r w:rsidR="00B6571D" w:rsidRPr="00147320">
                <w:rPr>
                  <w:rStyle w:val="Hyperlink"/>
                  <w:rFonts w:cs="Arial"/>
                  <w:sz w:val="16"/>
                  <w:szCs w:val="16"/>
                </w:rPr>
                <w:t>BR-S-06</w:t>
              </w:r>
            </w:hyperlink>
          </w:p>
        </w:tc>
        <w:tc>
          <w:tcPr>
            <w:tcW w:w="5174" w:type="dxa"/>
          </w:tcPr>
          <w:p w14:paraId="4A20DD3F" w14:textId="77777777" w:rsidR="00B6571D" w:rsidRPr="00147320" w:rsidRDefault="00B6571D" w:rsidP="00982B67">
            <w:pPr>
              <w:spacing w:line="220" w:lineRule="exact"/>
              <w:rPr>
                <w:rFonts w:cs="Arial"/>
                <w:sz w:val="16"/>
                <w:szCs w:val="16"/>
              </w:rPr>
            </w:pPr>
            <w:r w:rsidRPr="00147320">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Pr="00147320" w:rsidRDefault="00B6571D" w:rsidP="00982B67">
            <w:pPr>
              <w:spacing w:line="220" w:lineRule="exact"/>
              <w:rPr>
                <w:rFonts w:cs="Arial"/>
                <w:sz w:val="16"/>
                <w:szCs w:val="16"/>
              </w:rPr>
            </w:pPr>
            <w:r w:rsidRPr="00147320">
              <w:rPr>
                <w:rFonts w:cs="Arial"/>
                <w:sz w:val="16"/>
                <w:szCs w:val="16"/>
              </w:rPr>
              <w:t>[BR-S-06-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"Standard rated" the Document level allowance tax rate (BT-96) shall be greater than zero.</w:t>
            </w:r>
            <w:r w:rsidR="00F70F83" w:rsidRPr="00147320">
              <w:rPr>
                <w:rFonts w:cs="Arial"/>
                <w:sz w:val="16"/>
                <w:szCs w:val="16"/>
              </w:rPr>
              <w:t xml:space="preserve"> </w:t>
            </w:r>
          </w:p>
          <w:p w14:paraId="4A20DD4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41F1FFA" w14:textId="64341A26" w:rsidR="00101A9E" w:rsidRPr="00147320" w:rsidRDefault="00F70F83" w:rsidP="00982B67">
            <w:pPr>
              <w:spacing w:line="220" w:lineRule="exact"/>
              <w:rPr>
                <w:rFonts w:cs="Arial"/>
                <w:sz w:val="16"/>
                <w:szCs w:val="16"/>
              </w:rPr>
            </w:pPr>
            <w:r w:rsidRPr="00147320">
              <w:rPr>
                <w:rFonts w:cs="Arial"/>
                <w:sz w:val="16"/>
                <w:szCs w:val="16"/>
              </w:rPr>
              <w:t xml:space="preserve">Update rule </w:t>
            </w:r>
            <w:r w:rsidR="00101A9E" w:rsidRPr="00147320">
              <w:rPr>
                <w:rFonts w:cs="Arial"/>
                <w:sz w:val="16"/>
                <w:szCs w:val="16"/>
              </w:rPr>
              <w:t xml:space="preserve">with  </w:t>
            </w:r>
          </w:p>
          <w:p w14:paraId="4A20DD42" w14:textId="39FC79F7"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4" w14:textId="75970171"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46" w14:textId="77777777" w:rsidR="00B6571D" w:rsidRPr="00147320" w:rsidRDefault="00F160D6" w:rsidP="00982B67">
            <w:pPr>
              <w:spacing w:line="220" w:lineRule="exact"/>
              <w:rPr>
                <w:rFonts w:cs="Arial"/>
                <w:b/>
                <w:sz w:val="16"/>
                <w:szCs w:val="16"/>
              </w:rPr>
            </w:pPr>
            <w:hyperlink r:id="rId593" w:history="1">
              <w:r w:rsidR="00B6571D" w:rsidRPr="00147320">
                <w:rPr>
                  <w:rStyle w:val="Hyperlink"/>
                  <w:rFonts w:cs="Arial"/>
                  <w:sz w:val="16"/>
                  <w:szCs w:val="16"/>
                </w:rPr>
                <w:t>BR-S-07</w:t>
              </w:r>
            </w:hyperlink>
          </w:p>
        </w:tc>
        <w:tc>
          <w:tcPr>
            <w:tcW w:w="5174" w:type="dxa"/>
          </w:tcPr>
          <w:p w14:paraId="4A20DD47" w14:textId="77777777" w:rsidR="00B6571D" w:rsidRPr="00147320" w:rsidRDefault="00B6571D" w:rsidP="00982B67">
            <w:pPr>
              <w:spacing w:line="220" w:lineRule="exact"/>
              <w:rPr>
                <w:rFonts w:cs="Arial"/>
                <w:sz w:val="16"/>
                <w:szCs w:val="16"/>
              </w:rPr>
            </w:pPr>
            <w:r w:rsidRPr="00147320">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Pr="00147320" w:rsidRDefault="00B6571D" w:rsidP="00982B67">
            <w:pPr>
              <w:spacing w:line="220" w:lineRule="exact"/>
              <w:rPr>
                <w:rFonts w:cs="Arial"/>
                <w:sz w:val="16"/>
                <w:szCs w:val="16"/>
              </w:rPr>
            </w:pPr>
            <w:r w:rsidRPr="00147320">
              <w:rPr>
                <w:rFonts w:cs="Arial"/>
                <w:sz w:val="16"/>
                <w:szCs w:val="16"/>
              </w:rPr>
              <w:t>[BR-S-07-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22CE377F" w14:textId="77777777" w:rsidR="00101A9E" w:rsidRPr="00147320" w:rsidRDefault="00F70F83" w:rsidP="00982B67">
            <w:pPr>
              <w:spacing w:line="220" w:lineRule="exact"/>
              <w:rPr>
                <w:rFonts w:cs="Arial"/>
                <w:sz w:val="16"/>
                <w:szCs w:val="16"/>
              </w:rPr>
            </w:pPr>
            <w:r w:rsidRPr="00147320">
              <w:rPr>
                <w:rFonts w:cs="Arial"/>
                <w:sz w:val="16"/>
                <w:szCs w:val="16"/>
              </w:rPr>
              <w:t>Update rule with</w:t>
            </w:r>
          </w:p>
          <w:p w14:paraId="4A20DD4A" w14:textId="6F5B419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C" w14:textId="70F1971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55" w14:textId="77777777" w:rsidTr="00863855">
        <w:trPr>
          <w:cantSplit/>
          <w:trHeight w:val="20"/>
        </w:trPr>
        <w:tc>
          <w:tcPr>
            <w:tcW w:w="1526" w:type="dxa"/>
          </w:tcPr>
          <w:p w14:paraId="4A20DD4E" w14:textId="1E0A80E7" w:rsidR="00B6571D" w:rsidRPr="00147320" w:rsidRDefault="00F160D6" w:rsidP="00982B67">
            <w:pPr>
              <w:spacing w:line="220" w:lineRule="exact"/>
              <w:rPr>
                <w:rFonts w:cs="Arial"/>
                <w:b/>
                <w:sz w:val="16"/>
                <w:szCs w:val="16"/>
              </w:rPr>
            </w:pPr>
            <w:hyperlink r:id="rId594" w:history="1">
              <w:r w:rsidR="00B6571D" w:rsidRPr="00147320">
                <w:rPr>
                  <w:rStyle w:val="Hyperlink"/>
                  <w:rFonts w:cs="Arial"/>
                  <w:sz w:val="16"/>
                  <w:szCs w:val="16"/>
                </w:rPr>
                <w:t>BR-S-08</w:t>
              </w:r>
            </w:hyperlink>
          </w:p>
        </w:tc>
        <w:tc>
          <w:tcPr>
            <w:tcW w:w="5174" w:type="dxa"/>
          </w:tcPr>
          <w:p w14:paraId="4A20DD4F" w14:textId="77777777" w:rsidR="00B6571D" w:rsidRPr="00147320" w:rsidRDefault="00B6571D" w:rsidP="00982B67">
            <w:pPr>
              <w:spacing w:line="220" w:lineRule="exact"/>
              <w:rPr>
                <w:rFonts w:cs="Arial"/>
                <w:sz w:val="16"/>
                <w:szCs w:val="16"/>
              </w:rPr>
            </w:pPr>
            <w:r w:rsidRPr="00147320">
              <w:rPr>
                <w:rFonts w:cs="Arial"/>
                <w:sz w:val="16"/>
                <w:szCs w:val="16"/>
              </w:rPr>
              <w:t xml:space="preserve">[BR-S-08]-For each different value of VAT category rate (BT-119) where the VAT category code (BT-118) is "Standard rated", the tax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Pr="00147320" w:rsidRDefault="00B6571D" w:rsidP="00982B67">
            <w:pPr>
              <w:spacing w:line="220" w:lineRule="exact"/>
              <w:rPr>
                <w:rFonts w:cs="Arial"/>
                <w:sz w:val="16"/>
                <w:szCs w:val="16"/>
              </w:rPr>
            </w:pPr>
            <w:r w:rsidRPr="00147320">
              <w:rPr>
                <w:rFonts w:cs="Arial"/>
                <w:sz w:val="16"/>
                <w:szCs w:val="16"/>
              </w:rPr>
              <w:t>[BR-S-08-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sidRPr="00147320">
              <w:rPr>
                <w:rFonts w:cs="Arial"/>
                <w:sz w:val="16"/>
                <w:szCs w:val="16"/>
              </w:rPr>
              <w:t xml:space="preserve"> </w:t>
            </w:r>
          </w:p>
          <w:p w14:paraId="4A20DD5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0A7F32A1" w14:textId="37F9FD7D"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2" w14:textId="7C25ADBC"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4" w14:textId="0EB7C4D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56" w14:textId="77777777" w:rsidR="00B6571D" w:rsidRPr="00147320" w:rsidRDefault="00F160D6" w:rsidP="00982B67">
            <w:pPr>
              <w:spacing w:line="220" w:lineRule="exact"/>
              <w:rPr>
                <w:rFonts w:cs="Arial"/>
                <w:b/>
                <w:sz w:val="16"/>
                <w:szCs w:val="16"/>
              </w:rPr>
            </w:pPr>
            <w:hyperlink r:id="rId595" w:history="1">
              <w:r w:rsidR="00B6571D" w:rsidRPr="00147320">
                <w:rPr>
                  <w:rStyle w:val="Hyperlink"/>
                  <w:rFonts w:cs="Arial"/>
                  <w:sz w:val="16"/>
                  <w:szCs w:val="16"/>
                </w:rPr>
                <w:t>BR-S-09</w:t>
              </w:r>
            </w:hyperlink>
          </w:p>
        </w:tc>
        <w:tc>
          <w:tcPr>
            <w:tcW w:w="5174" w:type="dxa"/>
          </w:tcPr>
          <w:p w14:paraId="4A20DD57" w14:textId="77777777" w:rsidR="00B6571D" w:rsidRPr="00147320" w:rsidRDefault="00B6571D" w:rsidP="00982B67">
            <w:pPr>
              <w:spacing w:line="220" w:lineRule="exact"/>
              <w:rPr>
                <w:rFonts w:cs="Arial"/>
                <w:sz w:val="16"/>
                <w:szCs w:val="16"/>
              </w:rPr>
            </w:pPr>
            <w:r w:rsidRPr="00147320">
              <w:rPr>
                <w:rFonts w:cs="Arial"/>
                <w:sz w:val="16"/>
                <w:szCs w:val="16"/>
              </w:rPr>
              <w:t xml:space="preserve">[BR-S-09]-The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Pr="00147320" w:rsidRDefault="00B6571D" w:rsidP="00982B67">
            <w:pPr>
              <w:spacing w:line="220" w:lineRule="exact"/>
              <w:rPr>
                <w:rFonts w:cs="Arial"/>
                <w:sz w:val="16"/>
                <w:szCs w:val="16"/>
              </w:rPr>
            </w:pPr>
            <w:r w:rsidRPr="00147320">
              <w:rPr>
                <w:rFonts w:cs="Arial"/>
                <w:sz w:val="16"/>
                <w:szCs w:val="16"/>
              </w:rPr>
              <w:t>[BR-S-09-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"Standard rated" shall equal the tax category taxable amount (BT-116) multiplied by the tax category rate (BT-119).</w:t>
            </w:r>
            <w:r w:rsidR="00F70F83" w:rsidRPr="00147320">
              <w:rPr>
                <w:rFonts w:cs="Arial"/>
                <w:sz w:val="16"/>
                <w:szCs w:val="16"/>
              </w:rPr>
              <w:t xml:space="preserve"> </w:t>
            </w:r>
          </w:p>
          <w:p w14:paraId="4A20DD5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520D7988" w14:textId="02904922"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A" w14:textId="24371C1A"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C" w14:textId="7474063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3" w14:textId="77777777" w:rsidTr="00863855">
        <w:trPr>
          <w:cantSplit/>
          <w:trHeight w:val="20"/>
        </w:trPr>
        <w:tc>
          <w:tcPr>
            <w:tcW w:w="1526" w:type="dxa"/>
          </w:tcPr>
          <w:p w14:paraId="4A20DD5E" w14:textId="77777777" w:rsidR="00B6571D" w:rsidRPr="00147320" w:rsidRDefault="00F160D6" w:rsidP="00982B67">
            <w:pPr>
              <w:spacing w:line="220" w:lineRule="exact"/>
              <w:rPr>
                <w:rFonts w:cs="Arial"/>
                <w:b/>
                <w:sz w:val="16"/>
                <w:szCs w:val="16"/>
              </w:rPr>
            </w:pPr>
            <w:hyperlink r:id="rId596" w:history="1">
              <w:r w:rsidR="00B6571D" w:rsidRPr="00147320">
                <w:rPr>
                  <w:rStyle w:val="Hyperlink"/>
                  <w:rFonts w:cs="Arial"/>
                  <w:sz w:val="16"/>
                  <w:szCs w:val="16"/>
                </w:rPr>
                <w:t>BR-S-10</w:t>
              </w:r>
            </w:hyperlink>
          </w:p>
        </w:tc>
        <w:tc>
          <w:tcPr>
            <w:tcW w:w="5174" w:type="dxa"/>
          </w:tcPr>
          <w:p w14:paraId="4A20DD5F" w14:textId="77777777" w:rsidR="00B6571D" w:rsidRPr="00147320" w:rsidRDefault="00B6571D" w:rsidP="00982B67">
            <w:pPr>
              <w:spacing w:line="220" w:lineRule="exact"/>
              <w:rPr>
                <w:rFonts w:cs="Arial"/>
                <w:sz w:val="16"/>
                <w:szCs w:val="16"/>
              </w:rPr>
            </w:pPr>
            <w:r w:rsidRPr="00147320">
              <w:rPr>
                <w:rFonts w:cs="Arial"/>
                <w:sz w:val="16"/>
                <w:szCs w:val="16"/>
              </w:rPr>
              <w:t xml:space="preserve">[BR-S-10]-A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"Standard rate"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03C7C80A" w14:textId="10FC547C" w:rsidR="00B6571D" w:rsidRPr="00147320" w:rsidRDefault="00B6571D" w:rsidP="00982B67">
            <w:pPr>
              <w:spacing w:line="220" w:lineRule="exact"/>
              <w:rPr>
                <w:rFonts w:cs="Arial"/>
                <w:sz w:val="16"/>
                <w:szCs w:val="16"/>
              </w:rPr>
            </w:pPr>
            <w:r w:rsidRPr="00147320">
              <w:rPr>
                <w:rFonts w:cs="Arial"/>
                <w:sz w:val="16"/>
                <w:szCs w:val="16"/>
              </w:rPr>
              <w:t>[BR-S-10-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"Standard rate" shall not have a tax exem</w:t>
            </w:r>
            <w:r w:rsidR="00A57CB4" w:rsidRPr="00147320">
              <w:rPr>
                <w:rFonts w:cs="Arial"/>
                <w:sz w:val="16"/>
                <w:szCs w:val="16"/>
              </w:rPr>
              <w:t>ption reason code (BT-121) or tax</w:t>
            </w:r>
            <w:r w:rsidR="00D54150" w:rsidRPr="00147320">
              <w:rPr>
                <w:rFonts w:cs="Arial"/>
                <w:sz w:val="16"/>
                <w:szCs w:val="16"/>
              </w:rPr>
              <w:t xml:space="preserve"> </w:t>
            </w:r>
            <w:r w:rsidRPr="00147320">
              <w:rPr>
                <w:rFonts w:cs="Arial"/>
                <w:sz w:val="16"/>
                <w:szCs w:val="16"/>
              </w:rPr>
              <w:t>exemption reason text (BT-120).</w:t>
            </w:r>
            <w:r w:rsidR="00562D83" w:rsidRPr="00147320">
              <w:rPr>
                <w:rFonts w:cs="Arial"/>
                <w:sz w:val="16"/>
                <w:szCs w:val="16"/>
              </w:rPr>
              <w:t xml:space="preserve"> </w:t>
            </w:r>
            <w:r w:rsidRPr="00147320">
              <w:rPr>
                <w:rFonts w:cs="Arial"/>
                <w:sz w:val="16"/>
                <w:szCs w:val="16"/>
              </w:rPr>
              <w:t> </w:t>
            </w:r>
          </w:p>
          <w:p w14:paraId="2251D74A" w14:textId="77777777" w:rsidR="00D9288B" w:rsidRPr="00147320" w:rsidRDefault="00D9288B" w:rsidP="00982B67">
            <w:pPr>
              <w:spacing w:line="220" w:lineRule="exact"/>
              <w:rPr>
                <w:rFonts w:cs="Arial"/>
                <w:b/>
                <w:sz w:val="16"/>
                <w:szCs w:val="16"/>
              </w:rPr>
            </w:pPr>
            <w:r w:rsidRPr="00147320">
              <w:rPr>
                <w:rFonts w:cs="Arial"/>
                <w:b/>
                <w:sz w:val="16"/>
                <w:szCs w:val="16"/>
              </w:rPr>
              <w:t>Rule:</w:t>
            </w:r>
          </w:p>
          <w:p w14:paraId="38BCF971" w14:textId="77777777" w:rsidR="00D9288B" w:rsidRPr="00147320" w:rsidRDefault="00D9288B" w:rsidP="00982B67">
            <w:pPr>
              <w:spacing w:line="220" w:lineRule="exact"/>
              <w:rPr>
                <w:rFonts w:cs="Arial"/>
                <w:sz w:val="16"/>
                <w:szCs w:val="16"/>
              </w:rPr>
            </w:pPr>
            <w:r w:rsidRPr="00147320">
              <w:rPr>
                <w:rFonts w:cs="Arial"/>
                <w:sz w:val="16"/>
                <w:szCs w:val="16"/>
              </w:rPr>
              <w:t>Update rule with</w:t>
            </w:r>
          </w:p>
          <w:p w14:paraId="4A20DD60" w14:textId="789C88BE" w:rsidR="00D9288B"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2" w14:textId="3422AA1E"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64" w14:textId="77777777" w:rsidR="00B6571D" w:rsidRPr="00147320" w:rsidRDefault="00F160D6" w:rsidP="00982B67">
            <w:pPr>
              <w:spacing w:line="220" w:lineRule="exact"/>
              <w:rPr>
                <w:rFonts w:cs="Arial"/>
                <w:b/>
                <w:sz w:val="16"/>
                <w:szCs w:val="16"/>
              </w:rPr>
            </w:pPr>
            <w:hyperlink r:id="rId597" w:history="1">
              <w:r w:rsidR="00B6571D" w:rsidRPr="00147320">
                <w:rPr>
                  <w:rStyle w:val="Hyperlink"/>
                  <w:rFonts w:cs="Arial"/>
                  <w:sz w:val="16"/>
                  <w:szCs w:val="16"/>
                </w:rPr>
                <w:t>BR-Z-01</w:t>
              </w:r>
            </w:hyperlink>
          </w:p>
        </w:tc>
        <w:tc>
          <w:tcPr>
            <w:tcW w:w="5174" w:type="dxa"/>
          </w:tcPr>
          <w:p w14:paraId="4A20DD65" w14:textId="77777777" w:rsidR="00B6571D" w:rsidRPr="00147320" w:rsidRDefault="00B6571D" w:rsidP="00982B67">
            <w:pPr>
              <w:spacing w:line="220" w:lineRule="exact"/>
              <w:rPr>
                <w:rFonts w:cs="Arial"/>
                <w:sz w:val="16"/>
                <w:szCs w:val="16"/>
              </w:rPr>
            </w:pPr>
            <w:r w:rsidRPr="00147320">
              <w:rPr>
                <w:rFonts w:cs="Arial"/>
                <w:sz w:val="16"/>
                <w:szCs w:val="16"/>
              </w:rPr>
              <w:t xml:space="preserve">[BR-Z-01]-An Invoice that contains an Invoice line (BG-25), a Document level allowance (BG-20) or a Document level charge (BG-21) where the VAT category code (BT-151, BT-95 or BT-102) is “Zero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"Zero rated".</w:t>
            </w:r>
            <w:r w:rsidR="00562D83" w:rsidRPr="00147320">
              <w:rPr>
                <w:rFonts w:cs="Arial"/>
                <w:sz w:val="16"/>
                <w:szCs w:val="16"/>
              </w:rPr>
              <w:t xml:space="preserve"> </w:t>
            </w:r>
            <w:r w:rsidRPr="00147320">
              <w:rPr>
                <w:rFonts w:cs="Arial"/>
                <w:sz w:val="16"/>
                <w:szCs w:val="16"/>
              </w:rPr>
              <w:t> </w:t>
            </w:r>
          </w:p>
        </w:tc>
        <w:tc>
          <w:tcPr>
            <w:tcW w:w="5174" w:type="dxa"/>
          </w:tcPr>
          <w:p w14:paraId="4A20DD66" w14:textId="77777777" w:rsidR="00F70F83" w:rsidRPr="00147320" w:rsidRDefault="00B6571D" w:rsidP="00982B67">
            <w:pPr>
              <w:spacing w:line="220" w:lineRule="exact"/>
              <w:rPr>
                <w:rFonts w:cs="Arial"/>
                <w:sz w:val="16"/>
                <w:szCs w:val="16"/>
              </w:rPr>
            </w:pPr>
            <w:r w:rsidRPr="00147320">
              <w:rPr>
                <w:rFonts w:cs="Arial"/>
                <w:sz w:val="16"/>
                <w:szCs w:val="16"/>
              </w:rPr>
              <w:t>[BR-Z-01-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147320">
              <w:rPr>
                <w:rFonts w:cs="Arial"/>
                <w:sz w:val="16"/>
                <w:szCs w:val="16"/>
              </w:rPr>
              <w:t xml:space="preserve"> </w:t>
            </w:r>
            <w:r w:rsidRPr="00147320">
              <w:rPr>
                <w:rFonts w:cs="Arial"/>
                <w:sz w:val="16"/>
                <w:szCs w:val="16"/>
              </w:rPr>
              <w:t> </w:t>
            </w:r>
          </w:p>
          <w:p w14:paraId="4A20DD67"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C0B384C" w14:textId="505F1C4E" w:rsidR="00770C3E" w:rsidRPr="00147320" w:rsidRDefault="00F70F83"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770C3E" w:rsidRPr="00147320">
              <w:rPr>
                <w:rFonts w:cs="Arial"/>
                <w:sz w:val="16"/>
                <w:szCs w:val="16"/>
              </w:rPr>
              <w:t>InvoiceLine</w:t>
            </w:r>
            <w:proofErr w:type="spellEnd"/>
            <w:proofErr w:type="gramEnd"/>
            <w:r w:rsidR="00770C3E" w:rsidRPr="00147320">
              <w:rPr>
                <w:rFonts w:cs="Arial"/>
                <w:sz w:val="16"/>
                <w:szCs w:val="16"/>
              </w:rPr>
              <w:t>/Item/</w:t>
            </w:r>
            <w:proofErr w:type="spellStart"/>
            <w:r w:rsidR="00770C3E" w:rsidRPr="00147320">
              <w:rPr>
                <w:rFonts w:cs="Arial"/>
                <w:sz w:val="16"/>
                <w:szCs w:val="16"/>
              </w:rPr>
              <w:t>ClassifiedTaxCategory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/ID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00770C3E" w:rsidRPr="00147320">
              <w:rPr>
                <w:rFonts w:cs="Arial"/>
                <w:sz w:val="16"/>
                <w:szCs w:val="16"/>
              </w:rPr>
              <w:t>AllowanceCharge</w:t>
            </w:r>
            <w:proofErr w:type="spellEnd"/>
            <w:r w:rsidR="00770C3E" w:rsidRPr="00147320">
              <w:rPr>
                <w:rFonts w:cs="Arial"/>
                <w:sz w:val="16"/>
                <w:szCs w:val="16"/>
              </w:rPr>
              <w:t>/</w:t>
            </w:r>
            <w:proofErr w:type="spellStart"/>
            <w:r w:rsidR="00770C3E" w:rsidRPr="00147320">
              <w:rPr>
                <w:rFonts w:cs="Arial"/>
                <w:sz w:val="16"/>
                <w:szCs w:val="16"/>
              </w:rPr>
              <w:t>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w:t>
            </w:r>
          </w:p>
          <w:p w14:paraId="4A20DD68" w14:textId="17FFC49F" w:rsidR="00B6571D" w:rsidRPr="00147320" w:rsidRDefault="00770C3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xml:space="preserve">=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A" w14:textId="617EA7F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2" w14:textId="77777777" w:rsidTr="00863855">
        <w:trPr>
          <w:cantSplit/>
          <w:trHeight w:val="20"/>
        </w:trPr>
        <w:tc>
          <w:tcPr>
            <w:tcW w:w="1526" w:type="dxa"/>
          </w:tcPr>
          <w:p w14:paraId="4A20DD6C" w14:textId="77777777" w:rsidR="00B6571D" w:rsidRPr="00147320" w:rsidRDefault="00F160D6" w:rsidP="00982B67">
            <w:pPr>
              <w:spacing w:line="220" w:lineRule="exact"/>
              <w:rPr>
                <w:rFonts w:cs="Arial"/>
                <w:b/>
                <w:sz w:val="16"/>
                <w:szCs w:val="16"/>
              </w:rPr>
            </w:pPr>
            <w:hyperlink r:id="rId598" w:history="1">
              <w:r w:rsidR="00B6571D" w:rsidRPr="00147320">
                <w:rPr>
                  <w:rStyle w:val="Hyperlink"/>
                  <w:rFonts w:cs="Arial"/>
                  <w:sz w:val="16"/>
                  <w:szCs w:val="16"/>
                </w:rPr>
                <w:t>BR-Z-02</w:t>
              </w:r>
            </w:hyperlink>
          </w:p>
        </w:tc>
        <w:tc>
          <w:tcPr>
            <w:tcW w:w="5174" w:type="dxa"/>
          </w:tcPr>
          <w:p w14:paraId="4A20DD6D" w14:textId="77777777" w:rsidR="00B6571D" w:rsidRPr="00147320" w:rsidRDefault="00B6571D" w:rsidP="00982B67">
            <w:pPr>
              <w:spacing w:line="220" w:lineRule="exact"/>
              <w:rPr>
                <w:rFonts w:cs="Arial"/>
                <w:sz w:val="16"/>
                <w:szCs w:val="16"/>
              </w:rPr>
            </w:pPr>
            <w:r w:rsidRPr="00147320">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147320" w:rsidRDefault="00B6571D" w:rsidP="00982B67">
            <w:pPr>
              <w:spacing w:line="220" w:lineRule="exact"/>
              <w:rPr>
                <w:rFonts w:cs="Arial"/>
                <w:sz w:val="16"/>
                <w:szCs w:val="16"/>
              </w:rPr>
            </w:pPr>
          </w:p>
        </w:tc>
        <w:tc>
          <w:tcPr>
            <w:tcW w:w="992" w:type="dxa"/>
          </w:tcPr>
          <w:p w14:paraId="4A20DD6F"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1" w14:textId="1B682FC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73" w14:textId="77777777" w:rsidR="00B6571D" w:rsidRPr="00147320" w:rsidRDefault="00F160D6" w:rsidP="00982B67">
            <w:pPr>
              <w:spacing w:line="220" w:lineRule="exact"/>
              <w:rPr>
                <w:rFonts w:cs="Arial"/>
                <w:b/>
                <w:sz w:val="16"/>
                <w:szCs w:val="16"/>
              </w:rPr>
            </w:pPr>
            <w:hyperlink r:id="rId599" w:history="1">
              <w:r w:rsidR="00B6571D" w:rsidRPr="00147320">
                <w:rPr>
                  <w:rStyle w:val="Hyperlink"/>
                  <w:rFonts w:cs="Arial"/>
                  <w:sz w:val="16"/>
                  <w:szCs w:val="16"/>
                </w:rPr>
                <w:t>BR-Z-03</w:t>
              </w:r>
            </w:hyperlink>
          </w:p>
        </w:tc>
        <w:tc>
          <w:tcPr>
            <w:tcW w:w="5174" w:type="dxa"/>
          </w:tcPr>
          <w:p w14:paraId="4A20DD74" w14:textId="77777777" w:rsidR="00B6571D" w:rsidRPr="00147320" w:rsidRDefault="00B6571D" w:rsidP="00982B67">
            <w:pPr>
              <w:spacing w:line="220" w:lineRule="exact"/>
              <w:rPr>
                <w:rFonts w:cs="Arial"/>
                <w:sz w:val="16"/>
                <w:szCs w:val="16"/>
              </w:rPr>
            </w:pPr>
            <w:r w:rsidRPr="00147320">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147320" w:rsidRDefault="00B6571D" w:rsidP="00982B67">
            <w:pPr>
              <w:spacing w:line="220" w:lineRule="exact"/>
              <w:rPr>
                <w:rFonts w:cs="Arial"/>
                <w:sz w:val="16"/>
                <w:szCs w:val="16"/>
              </w:rPr>
            </w:pPr>
          </w:p>
        </w:tc>
        <w:tc>
          <w:tcPr>
            <w:tcW w:w="992" w:type="dxa"/>
          </w:tcPr>
          <w:p w14:paraId="4A20DD76"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8" w14:textId="6EE5849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80" w14:textId="77777777" w:rsidTr="00863855">
        <w:trPr>
          <w:cantSplit/>
          <w:trHeight w:val="20"/>
        </w:trPr>
        <w:tc>
          <w:tcPr>
            <w:tcW w:w="1526" w:type="dxa"/>
          </w:tcPr>
          <w:p w14:paraId="4A20DD7A" w14:textId="77777777" w:rsidR="00B6571D" w:rsidRPr="00147320" w:rsidRDefault="00F160D6" w:rsidP="00982B67">
            <w:pPr>
              <w:spacing w:line="220" w:lineRule="exact"/>
              <w:rPr>
                <w:rFonts w:cs="Arial"/>
                <w:b/>
                <w:sz w:val="16"/>
                <w:szCs w:val="16"/>
              </w:rPr>
            </w:pPr>
            <w:hyperlink r:id="rId600" w:history="1">
              <w:r w:rsidR="00B6571D" w:rsidRPr="00147320">
                <w:rPr>
                  <w:rStyle w:val="Hyperlink"/>
                  <w:rFonts w:cs="Arial"/>
                  <w:sz w:val="16"/>
                  <w:szCs w:val="16"/>
                </w:rPr>
                <w:t>BR-Z-04</w:t>
              </w:r>
            </w:hyperlink>
          </w:p>
        </w:tc>
        <w:tc>
          <w:tcPr>
            <w:tcW w:w="5174" w:type="dxa"/>
          </w:tcPr>
          <w:p w14:paraId="4A20DD7B" w14:textId="77777777" w:rsidR="00B6571D" w:rsidRPr="00147320" w:rsidRDefault="00B6571D" w:rsidP="00982B67">
            <w:pPr>
              <w:spacing w:line="220" w:lineRule="exact"/>
              <w:rPr>
                <w:rFonts w:cs="Arial"/>
                <w:sz w:val="16"/>
                <w:szCs w:val="16"/>
              </w:rPr>
            </w:pPr>
            <w:r w:rsidRPr="00147320">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147320" w:rsidRDefault="00B6571D" w:rsidP="00982B67">
            <w:pPr>
              <w:spacing w:line="220" w:lineRule="exact"/>
              <w:rPr>
                <w:rFonts w:cs="Arial"/>
                <w:sz w:val="16"/>
                <w:szCs w:val="16"/>
              </w:rPr>
            </w:pPr>
          </w:p>
        </w:tc>
        <w:tc>
          <w:tcPr>
            <w:tcW w:w="992" w:type="dxa"/>
          </w:tcPr>
          <w:p w14:paraId="4A20DD7D"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E"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F" w14:textId="362EFE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8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81" w14:textId="77777777" w:rsidR="00B6571D" w:rsidRPr="00147320" w:rsidRDefault="00F160D6" w:rsidP="00982B67">
            <w:pPr>
              <w:spacing w:line="220" w:lineRule="exact"/>
              <w:rPr>
                <w:rFonts w:cs="Arial"/>
                <w:b/>
                <w:sz w:val="16"/>
                <w:szCs w:val="16"/>
              </w:rPr>
            </w:pPr>
            <w:hyperlink r:id="rId601" w:history="1">
              <w:r w:rsidR="00B6571D" w:rsidRPr="00147320">
                <w:rPr>
                  <w:rStyle w:val="Hyperlink"/>
                  <w:rFonts w:cs="Arial"/>
                  <w:sz w:val="16"/>
                  <w:szCs w:val="16"/>
                </w:rPr>
                <w:t>BR-Z-05</w:t>
              </w:r>
            </w:hyperlink>
          </w:p>
        </w:tc>
        <w:tc>
          <w:tcPr>
            <w:tcW w:w="5174" w:type="dxa"/>
          </w:tcPr>
          <w:p w14:paraId="4A20DD82" w14:textId="77777777" w:rsidR="00B6571D" w:rsidRPr="00147320" w:rsidRDefault="00B6571D" w:rsidP="00982B67">
            <w:pPr>
              <w:spacing w:line="220" w:lineRule="exact"/>
              <w:rPr>
                <w:rFonts w:cs="Arial"/>
                <w:sz w:val="16"/>
                <w:szCs w:val="16"/>
              </w:rPr>
            </w:pPr>
            <w:r w:rsidRPr="00147320">
              <w:rPr>
                <w:rFonts w:cs="Arial"/>
                <w:sz w:val="16"/>
                <w:szCs w:val="16"/>
              </w:rPr>
              <w:t>[BR-Z-05]-In an Invoice line (BG-25) where the Invoiced item VAT category code (BT-151) is "Zero rated"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D83" w14:textId="77777777" w:rsidR="005449A2" w:rsidRPr="00147320" w:rsidRDefault="00B6571D" w:rsidP="00982B67">
            <w:pPr>
              <w:spacing w:line="220" w:lineRule="exact"/>
              <w:rPr>
                <w:rFonts w:cs="Arial"/>
                <w:sz w:val="16"/>
                <w:szCs w:val="16"/>
              </w:rPr>
            </w:pPr>
            <w:r w:rsidRPr="00147320">
              <w:rPr>
                <w:rFonts w:cs="Arial"/>
                <w:sz w:val="16"/>
                <w:szCs w:val="16"/>
              </w:rPr>
              <w:t>[BR-Z-05-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"Zero rated" the Invoiced item tax rate (BT-152) shall be 0 (zero).</w:t>
            </w:r>
            <w:r w:rsidR="00562D83" w:rsidRPr="00147320">
              <w:rPr>
                <w:rFonts w:cs="Arial"/>
                <w:sz w:val="16"/>
                <w:szCs w:val="16"/>
              </w:rPr>
              <w:t xml:space="preserve"> </w:t>
            </w:r>
            <w:r w:rsidRPr="00147320">
              <w:rPr>
                <w:rFonts w:cs="Arial"/>
                <w:sz w:val="16"/>
                <w:szCs w:val="16"/>
              </w:rPr>
              <w:t> </w:t>
            </w:r>
          </w:p>
          <w:p w14:paraId="4A20DD84"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808E664" w14:textId="77777777" w:rsidR="00381820" w:rsidRPr="00147320" w:rsidRDefault="005449A2" w:rsidP="00982B67">
            <w:pPr>
              <w:spacing w:line="220" w:lineRule="exact"/>
              <w:rPr>
                <w:rFonts w:cs="Arial"/>
                <w:sz w:val="16"/>
                <w:szCs w:val="16"/>
              </w:rPr>
            </w:pPr>
            <w:r w:rsidRPr="00147320">
              <w:rPr>
                <w:rFonts w:cs="Arial"/>
                <w:sz w:val="16"/>
                <w:szCs w:val="16"/>
              </w:rPr>
              <w:t>Update rule with</w:t>
            </w:r>
          </w:p>
          <w:p w14:paraId="4A20DD85" w14:textId="7DB7C727" w:rsidR="00B6571D" w:rsidRPr="00147320" w:rsidRDefault="00381820"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264B00" w:rsidRPr="00147320">
              <w:rPr>
                <w:rFonts w:cs="Arial"/>
                <w:sz w:val="16"/>
                <w:szCs w:val="16"/>
              </w:rPr>
              <w:t>“</w:t>
            </w:r>
            <w:r w:rsidR="00A7001E" w:rsidRPr="00147320">
              <w:rPr>
                <w:rFonts w:cs="Arial"/>
                <w:sz w:val="16"/>
                <w:szCs w:val="16"/>
              </w:rPr>
              <w:t>GST</w:t>
            </w:r>
            <w:r w:rsidR="00264B00"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tc>
        <w:tc>
          <w:tcPr>
            <w:tcW w:w="850" w:type="dxa"/>
          </w:tcPr>
          <w:p w14:paraId="4A20DD87" w14:textId="3F47AC60"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1" w14:textId="77777777" w:rsidTr="00863855">
        <w:trPr>
          <w:cantSplit/>
          <w:trHeight w:val="20"/>
        </w:trPr>
        <w:tc>
          <w:tcPr>
            <w:tcW w:w="1526" w:type="dxa"/>
          </w:tcPr>
          <w:p w14:paraId="4A20DD89" w14:textId="77777777" w:rsidR="00B6571D" w:rsidRPr="00147320" w:rsidRDefault="00F160D6" w:rsidP="00982B67">
            <w:pPr>
              <w:spacing w:line="220" w:lineRule="exact"/>
              <w:rPr>
                <w:rFonts w:cs="Arial"/>
                <w:b/>
                <w:sz w:val="16"/>
                <w:szCs w:val="16"/>
              </w:rPr>
            </w:pPr>
            <w:hyperlink r:id="rId602" w:history="1">
              <w:r w:rsidR="00B6571D" w:rsidRPr="00147320">
                <w:rPr>
                  <w:rStyle w:val="Hyperlink"/>
                  <w:rFonts w:cs="Arial"/>
                  <w:sz w:val="16"/>
                  <w:szCs w:val="16"/>
                </w:rPr>
                <w:t>BR-Z-06</w:t>
              </w:r>
            </w:hyperlink>
          </w:p>
        </w:tc>
        <w:tc>
          <w:tcPr>
            <w:tcW w:w="5174" w:type="dxa"/>
          </w:tcPr>
          <w:p w14:paraId="4A20DD8A" w14:textId="77777777" w:rsidR="00B6571D" w:rsidRPr="00147320" w:rsidRDefault="00B6571D" w:rsidP="00982B67">
            <w:pPr>
              <w:spacing w:line="220" w:lineRule="exact"/>
              <w:rPr>
                <w:rFonts w:cs="Arial"/>
                <w:sz w:val="16"/>
                <w:szCs w:val="16"/>
              </w:rPr>
            </w:pPr>
            <w:r w:rsidRPr="00147320">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Pr="00147320" w:rsidRDefault="00B6571D" w:rsidP="00982B67">
            <w:pPr>
              <w:spacing w:line="220" w:lineRule="exact"/>
              <w:rPr>
                <w:rFonts w:cs="Arial"/>
                <w:sz w:val="16"/>
                <w:szCs w:val="16"/>
              </w:rPr>
            </w:pPr>
            <w:r w:rsidRPr="00147320">
              <w:rPr>
                <w:rFonts w:cs="Arial"/>
                <w:sz w:val="16"/>
                <w:szCs w:val="16"/>
              </w:rPr>
              <w:t>[BR-Z-06-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"Zero rated" the Document level allowance tax rate (BT-96) shall be 0 (zero).</w:t>
            </w:r>
            <w:r w:rsidR="005449A2" w:rsidRPr="00147320">
              <w:rPr>
                <w:rFonts w:cs="Arial"/>
                <w:sz w:val="16"/>
                <w:szCs w:val="16"/>
              </w:rPr>
              <w:t xml:space="preserve"> </w:t>
            </w:r>
          </w:p>
          <w:p w14:paraId="4A20DD8C"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F5044CF" w14:textId="77777777" w:rsidR="00101A9E"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8D" w14:textId="7ECC6AA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8F"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0" w14:textId="6B0C239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92" w14:textId="77777777" w:rsidR="00B6571D" w:rsidRPr="00147320" w:rsidRDefault="00F160D6" w:rsidP="00982B67">
            <w:pPr>
              <w:spacing w:line="220" w:lineRule="exact"/>
              <w:rPr>
                <w:rFonts w:cs="Arial"/>
                <w:b/>
                <w:sz w:val="16"/>
                <w:szCs w:val="16"/>
              </w:rPr>
            </w:pPr>
            <w:hyperlink r:id="rId603" w:history="1">
              <w:r w:rsidR="00B6571D" w:rsidRPr="00147320">
                <w:rPr>
                  <w:rStyle w:val="Hyperlink"/>
                  <w:rFonts w:cs="Arial"/>
                  <w:sz w:val="16"/>
                  <w:szCs w:val="16"/>
                </w:rPr>
                <w:t>BR-Z-07</w:t>
              </w:r>
            </w:hyperlink>
          </w:p>
        </w:tc>
        <w:tc>
          <w:tcPr>
            <w:tcW w:w="5174" w:type="dxa"/>
          </w:tcPr>
          <w:p w14:paraId="4A20DD93" w14:textId="77777777" w:rsidR="00B6571D" w:rsidRPr="00147320" w:rsidRDefault="00B6571D" w:rsidP="00982B67">
            <w:pPr>
              <w:spacing w:line="220" w:lineRule="exact"/>
              <w:rPr>
                <w:rFonts w:cs="Arial"/>
                <w:sz w:val="16"/>
                <w:szCs w:val="16"/>
              </w:rPr>
            </w:pPr>
            <w:r w:rsidRPr="00147320">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Pr="00147320" w:rsidRDefault="00B6571D" w:rsidP="00982B67">
            <w:pPr>
              <w:spacing w:line="220" w:lineRule="exact"/>
              <w:rPr>
                <w:rFonts w:cs="Arial"/>
                <w:sz w:val="16"/>
                <w:szCs w:val="16"/>
              </w:rPr>
            </w:pPr>
            <w:r w:rsidRPr="00147320">
              <w:rPr>
                <w:rFonts w:cs="Arial"/>
                <w:sz w:val="16"/>
                <w:szCs w:val="16"/>
              </w:rPr>
              <w:t>[BR-Z-07-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"Zero rated" the Document level charge tax rate (BT-103) shall be 0 (zero).</w:t>
            </w:r>
            <w:r w:rsidR="005449A2" w:rsidRPr="00147320">
              <w:rPr>
                <w:rFonts w:cs="Arial"/>
                <w:sz w:val="16"/>
                <w:szCs w:val="16"/>
              </w:rPr>
              <w:t xml:space="preserve"> </w:t>
            </w:r>
          </w:p>
          <w:p w14:paraId="4A20DD95"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3D58A86" w14:textId="77777777" w:rsidR="00E819A0"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96" w14:textId="798B59E3" w:rsidR="00B6571D" w:rsidRPr="00147320" w:rsidRDefault="005449A2" w:rsidP="00982B67">
            <w:pPr>
              <w:spacing w:line="220" w:lineRule="exact"/>
              <w:rPr>
                <w:rFonts w:cs="Arial"/>
                <w:sz w:val="16"/>
                <w:szCs w:val="16"/>
              </w:rPr>
            </w:pPr>
            <w:r w:rsidRPr="00147320">
              <w:rPr>
                <w:rFonts w:cs="Arial"/>
                <w:sz w:val="16"/>
                <w:szCs w:val="16"/>
              </w:rPr>
              <w:t xml:space="preserve"> </w:t>
            </w:r>
            <w:proofErr w:type="spellStart"/>
            <w:r w:rsidR="00101A9E" w:rsidRPr="00147320">
              <w:rPr>
                <w:rFonts w:cs="Arial"/>
                <w:sz w:val="16"/>
                <w:szCs w:val="16"/>
              </w:rPr>
              <w:t>AllowanceCharge</w:t>
            </w:r>
            <w:proofErr w:type="spellEnd"/>
            <w:r w:rsidR="00101A9E" w:rsidRPr="00147320">
              <w:rPr>
                <w:rFonts w:cs="Arial"/>
                <w:sz w:val="16"/>
                <w:szCs w:val="16"/>
              </w:rPr>
              <w:t>/</w:t>
            </w:r>
            <w:proofErr w:type="spellStart"/>
            <w:r w:rsidR="00101A9E" w:rsidRPr="00147320">
              <w:rPr>
                <w:rFonts w:cs="Arial"/>
                <w:sz w:val="16"/>
                <w:szCs w:val="16"/>
              </w:rPr>
              <w:t>TaxCategory</w:t>
            </w:r>
            <w:proofErr w:type="spellEnd"/>
            <w:r w:rsidR="00101A9E" w:rsidRPr="00147320">
              <w:rPr>
                <w:rFonts w:cs="Arial"/>
                <w:sz w:val="16"/>
                <w:szCs w:val="16"/>
              </w:rPr>
              <w:t>/</w:t>
            </w:r>
            <w:proofErr w:type="spellStart"/>
            <w:r w:rsidR="00101A9E" w:rsidRPr="00147320">
              <w:rPr>
                <w:rFonts w:cs="Arial"/>
                <w:sz w:val="16"/>
                <w:szCs w:val="16"/>
              </w:rPr>
              <w:t>TaxScheme</w:t>
            </w:r>
            <w:proofErr w:type="spellEnd"/>
            <w:r w:rsidR="00101A9E" w:rsidRPr="00147320">
              <w:rPr>
                <w:rFonts w:cs="Arial"/>
                <w:sz w:val="16"/>
                <w:szCs w:val="16"/>
              </w:rPr>
              <w:t xml:space="preserve">/ID = </w:t>
            </w:r>
            <w:r w:rsidR="00264B00" w:rsidRPr="00147320">
              <w:rPr>
                <w:rFonts w:cs="Arial"/>
                <w:sz w:val="16"/>
                <w:szCs w:val="16"/>
              </w:rPr>
              <w:t>“</w:t>
            </w:r>
            <w:r w:rsidR="00101A9E"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9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9" w14:textId="6CB03A2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2" w14:textId="77777777" w:rsidTr="00863855">
        <w:trPr>
          <w:cantSplit/>
          <w:trHeight w:val="20"/>
        </w:trPr>
        <w:tc>
          <w:tcPr>
            <w:tcW w:w="1526" w:type="dxa"/>
          </w:tcPr>
          <w:p w14:paraId="4A20DD9B" w14:textId="77777777" w:rsidR="00B6571D" w:rsidRPr="00147320" w:rsidRDefault="00F160D6" w:rsidP="00982B67">
            <w:pPr>
              <w:spacing w:line="220" w:lineRule="exact"/>
              <w:rPr>
                <w:rFonts w:cs="Arial"/>
                <w:b/>
                <w:sz w:val="16"/>
                <w:szCs w:val="16"/>
              </w:rPr>
            </w:pPr>
            <w:hyperlink r:id="rId604" w:history="1">
              <w:r w:rsidR="00B6571D" w:rsidRPr="00147320">
                <w:rPr>
                  <w:rStyle w:val="Hyperlink"/>
                  <w:rFonts w:cs="Arial"/>
                  <w:sz w:val="16"/>
                  <w:szCs w:val="16"/>
                </w:rPr>
                <w:t>BR-Z-08</w:t>
              </w:r>
            </w:hyperlink>
          </w:p>
        </w:tc>
        <w:tc>
          <w:tcPr>
            <w:tcW w:w="5174" w:type="dxa"/>
          </w:tcPr>
          <w:p w14:paraId="4A20DD9C" w14:textId="77777777" w:rsidR="00B6571D" w:rsidRPr="00147320" w:rsidRDefault="00B6571D" w:rsidP="00982B67">
            <w:pPr>
              <w:spacing w:line="220" w:lineRule="exact"/>
              <w:rPr>
                <w:rFonts w:cs="Arial"/>
                <w:sz w:val="16"/>
                <w:szCs w:val="16"/>
              </w:rPr>
            </w:pPr>
            <w:r w:rsidRPr="00147320">
              <w:rPr>
                <w:rFonts w:cs="Arial"/>
                <w:sz w:val="16"/>
                <w:szCs w:val="16"/>
              </w:rPr>
              <w:t xml:space="preserve">[BR-Z-08]-In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Pr="00147320" w:rsidRDefault="00B6571D" w:rsidP="00982B67">
            <w:pPr>
              <w:spacing w:line="220" w:lineRule="exact"/>
              <w:rPr>
                <w:rFonts w:cs="Arial"/>
                <w:sz w:val="16"/>
                <w:szCs w:val="16"/>
              </w:rPr>
            </w:pPr>
            <w:r w:rsidRPr="00147320">
              <w:rPr>
                <w:rFonts w:cs="Arial"/>
                <w:sz w:val="16"/>
                <w:szCs w:val="16"/>
              </w:rPr>
              <w:t>[BR-Z-08-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sidRPr="00147320">
              <w:rPr>
                <w:rFonts w:cs="Arial"/>
                <w:sz w:val="16"/>
                <w:szCs w:val="16"/>
              </w:rPr>
              <w:t xml:space="preserve"> </w:t>
            </w:r>
          </w:p>
          <w:p w14:paraId="4A20DD9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C695BC2" w14:textId="6A202952" w:rsidR="00FC6E1F" w:rsidRPr="00147320" w:rsidRDefault="005449A2" w:rsidP="00982B67">
            <w:pPr>
              <w:spacing w:line="220" w:lineRule="exact"/>
              <w:rPr>
                <w:rFonts w:cs="Arial"/>
                <w:sz w:val="16"/>
                <w:szCs w:val="16"/>
              </w:rPr>
            </w:pPr>
            <w:r w:rsidRPr="00147320">
              <w:rPr>
                <w:rFonts w:cs="Arial"/>
                <w:sz w:val="16"/>
                <w:szCs w:val="16"/>
              </w:rPr>
              <w:t xml:space="preserve">Update rule </w:t>
            </w:r>
            <w:r w:rsidR="00FC6E1F" w:rsidRPr="00147320">
              <w:rPr>
                <w:rFonts w:cs="Arial"/>
                <w:sz w:val="16"/>
                <w:szCs w:val="16"/>
              </w:rPr>
              <w:t>with</w:t>
            </w:r>
          </w:p>
          <w:p w14:paraId="4A20DD9F" w14:textId="5F74A8EC" w:rsidR="00B6571D" w:rsidRPr="00147320" w:rsidRDefault="00E819A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1" w14:textId="7C06960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A3" w14:textId="77777777" w:rsidR="00B6571D" w:rsidRPr="00147320" w:rsidRDefault="00F160D6" w:rsidP="00982B67">
            <w:pPr>
              <w:spacing w:line="220" w:lineRule="exact"/>
              <w:rPr>
                <w:rFonts w:cs="Arial"/>
                <w:b/>
                <w:sz w:val="16"/>
                <w:szCs w:val="16"/>
              </w:rPr>
            </w:pPr>
            <w:hyperlink r:id="rId605" w:history="1">
              <w:r w:rsidR="00B6571D" w:rsidRPr="00147320">
                <w:rPr>
                  <w:rStyle w:val="Hyperlink"/>
                  <w:rFonts w:cs="Arial"/>
                  <w:sz w:val="16"/>
                  <w:szCs w:val="16"/>
                </w:rPr>
                <w:t>BR-Z-09</w:t>
              </w:r>
            </w:hyperlink>
          </w:p>
        </w:tc>
        <w:tc>
          <w:tcPr>
            <w:tcW w:w="5174" w:type="dxa"/>
          </w:tcPr>
          <w:p w14:paraId="4A20DDA4" w14:textId="77777777" w:rsidR="00B6571D" w:rsidRPr="00147320" w:rsidRDefault="00B6571D" w:rsidP="00982B67">
            <w:pPr>
              <w:spacing w:line="220" w:lineRule="exact"/>
              <w:rPr>
                <w:rFonts w:cs="Arial"/>
                <w:sz w:val="16"/>
                <w:szCs w:val="16"/>
              </w:rPr>
            </w:pPr>
            <w:r w:rsidRPr="00147320">
              <w:rPr>
                <w:rFonts w:cs="Arial"/>
                <w:sz w:val="16"/>
                <w:szCs w:val="16"/>
              </w:rPr>
              <w:t xml:space="preserve">[BR-Z-09]-The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shall equal 0 (zero).</w:t>
            </w:r>
          </w:p>
        </w:tc>
        <w:tc>
          <w:tcPr>
            <w:tcW w:w="5174" w:type="dxa"/>
          </w:tcPr>
          <w:p w14:paraId="4A20DDA5" w14:textId="77777777" w:rsidR="005449A2" w:rsidRPr="00147320" w:rsidRDefault="00B6571D" w:rsidP="00982B67">
            <w:pPr>
              <w:spacing w:line="220" w:lineRule="exact"/>
              <w:rPr>
                <w:rFonts w:cs="Arial"/>
                <w:sz w:val="16"/>
                <w:szCs w:val="16"/>
              </w:rPr>
            </w:pPr>
            <w:r w:rsidRPr="00147320">
              <w:rPr>
                <w:rFonts w:cs="Arial"/>
                <w:sz w:val="16"/>
                <w:szCs w:val="16"/>
              </w:rPr>
              <w:t>[BR-Z-09-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"Zero rated" shall equal 0 (zero).</w:t>
            </w:r>
            <w:r w:rsidR="005449A2" w:rsidRPr="00147320">
              <w:rPr>
                <w:rFonts w:cs="Arial"/>
                <w:sz w:val="16"/>
                <w:szCs w:val="16"/>
              </w:rPr>
              <w:t xml:space="preserve"> </w:t>
            </w:r>
          </w:p>
          <w:p w14:paraId="4A20DDA6"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B5C8F3F" w14:textId="285CC5E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7" w14:textId="0E8D7AC9" w:rsidR="00B6571D" w:rsidRPr="00147320" w:rsidRDefault="007C656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9" w14:textId="3EDE64EF"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2" w14:textId="77777777" w:rsidTr="00863855">
        <w:trPr>
          <w:cantSplit/>
          <w:trHeight w:val="20"/>
        </w:trPr>
        <w:tc>
          <w:tcPr>
            <w:tcW w:w="1526" w:type="dxa"/>
          </w:tcPr>
          <w:p w14:paraId="4A20DDAB" w14:textId="77777777" w:rsidR="00B6571D" w:rsidRPr="00147320" w:rsidRDefault="00F160D6" w:rsidP="00982B67">
            <w:pPr>
              <w:spacing w:line="220" w:lineRule="exact"/>
              <w:rPr>
                <w:rFonts w:cs="Arial"/>
                <w:b/>
                <w:sz w:val="16"/>
                <w:szCs w:val="16"/>
              </w:rPr>
            </w:pPr>
            <w:hyperlink r:id="rId606" w:history="1">
              <w:r w:rsidR="00B6571D" w:rsidRPr="00147320">
                <w:rPr>
                  <w:rStyle w:val="Hyperlink"/>
                  <w:rFonts w:cs="Arial"/>
                  <w:sz w:val="16"/>
                  <w:szCs w:val="16"/>
                </w:rPr>
                <w:t>BR-Z-10</w:t>
              </w:r>
            </w:hyperlink>
          </w:p>
        </w:tc>
        <w:tc>
          <w:tcPr>
            <w:tcW w:w="5174" w:type="dxa"/>
          </w:tcPr>
          <w:p w14:paraId="4A20DDAC" w14:textId="77777777" w:rsidR="00B6571D" w:rsidRPr="00147320" w:rsidRDefault="00B6571D" w:rsidP="00982B67">
            <w:pPr>
              <w:spacing w:line="220" w:lineRule="exact"/>
              <w:rPr>
                <w:rFonts w:cs="Arial"/>
                <w:sz w:val="16"/>
                <w:szCs w:val="16"/>
              </w:rPr>
            </w:pPr>
            <w:r w:rsidRPr="00147320">
              <w:rPr>
                <w:rFonts w:cs="Arial"/>
                <w:sz w:val="16"/>
                <w:szCs w:val="16"/>
              </w:rPr>
              <w:t xml:space="preserve">[BR-Z-10]-A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Pr="00147320" w:rsidRDefault="00B6571D" w:rsidP="00982B67">
            <w:pPr>
              <w:spacing w:line="220" w:lineRule="exact"/>
              <w:rPr>
                <w:rFonts w:cs="Arial"/>
                <w:sz w:val="16"/>
                <w:szCs w:val="16"/>
              </w:rPr>
            </w:pPr>
            <w:r w:rsidRPr="00147320">
              <w:rPr>
                <w:rFonts w:cs="Arial"/>
                <w:sz w:val="16"/>
                <w:szCs w:val="16"/>
              </w:rPr>
              <w:t>[BR-Z-10-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"Zero rated" shall not have a tax exemption reason code (BT-121) or tax exemption reason text (BT-120).</w:t>
            </w:r>
            <w:r w:rsidR="005449A2" w:rsidRPr="00147320">
              <w:rPr>
                <w:rFonts w:cs="Arial"/>
                <w:sz w:val="16"/>
                <w:szCs w:val="16"/>
              </w:rPr>
              <w:t xml:space="preserve"> </w:t>
            </w:r>
          </w:p>
          <w:p w14:paraId="4A20DDA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DCA427B" w14:textId="7FE2471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F" w14:textId="6B20A434" w:rsidR="00B6571D" w:rsidRPr="00147320" w:rsidRDefault="00B57D0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B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B1" w14:textId="5D94B086" w:rsidR="00B6571D" w:rsidRPr="00147320" w:rsidRDefault="002C2755" w:rsidP="00982B67">
            <w:pPr>
              <w:spacing w:line="220" w:lineRule="exact"/>
              <w:rPr>
                <w:rFonts w:cs="Arial"/>
                <w:sz w:val="16"/>
                <w:szCs w:val="16"/>
              </w:rPr>
            </w:pPr>
            <w:r w:rsidRPr="00147320">
              <w:rPr>
                <w:rFonts w:cs="Arial"/>
                <w:sz w:val="16"/>
                <w:szCs w:val="16"/>
              </w:rPr>
              <w:t>fatal</w:t>
            </w:r>
          </w:p>
        </w:tc>
      </w:tr>
      <w:tr w:rsidR="00817CD2" w:rsidRPr="00147320" w14:paraId="4AB8B2E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98B6076" w14:textId="0CA8AFC8" w:rsidR="00817CD2" w:rsidRPr="00147320" w:rsidRDefault="00F160D6" w:rsidP="00982B67">
            <w:pPr>
              <w:spacing w:line="220" w:lineRule="exact"/>
              <w:rPr>
                <w:rStyle w:val="Hyperlink"/>
                <w:rFonts w:cs="Arial"/>
                <w:b/>
                <w:sz w:val="16"/>
                <w:szCs w:val="16"/>
              </w:rPr>
            </w:pPr>
            <w:hyperlink r:id="rId607" w:history="1">
              <w:r w:rsidR="00817CD2" w:rsidRPr="00147320">
                <w:rPr>
                  <w:rStyle w:val="Hyperlink"/>
                  <w:rFonts w:cs="Arial"/>
                  <w:sz w:val="16"/>
                  <w:szCs w:val="16"/>
                </w:rPr>
                <w:t>UBL-CR-666</w:t>
              </w:r>
            </w:hyperlink>
          </w:p>
        </w:tc>
        <w:tc>
          <w:tcPr>
            <w:tcW w:w="5174" w:type="dxa"/>
          </w:tcPr>
          <w:p w14:paraId="53007DE9" w14:textId="64868C79" w:rsidR="00817CD2" w:rsidRPr="00147320" w:rsidRDefault="00817CD2" w:rsidP="00982B67">
            <w:pPr>
              <w:spacing w:line="220" w:lineRule="exact"/>
              <w:rPr>
                <w:rFonts w:cs="Arial"/>
                <w:sz w:val="16"/>
                <w:szCs w:val="16"/>
              </w:rPr>
            </w:pPr>
            <w:r w:rsidRPr="00147320">
              <w:rPr>
                <w:rFonts w:cs="Arial"/>
                <w:sz w:val="16"/>
                <w:szCs w:val="16"/>
              </w:rPr>
              <w:t xml:space="preserve">[UBL-CR-666]-A UBL invoice should not include </w:t>
            </w:r>
            <w:r w:rsidR="00E87E50" w:rsidRPr="00147320">
              <w:rPr>
                <w:rFonts w:cs="Arial"/>
                <w:sz w:val="16"/>
                <w:szCs w:val="16"/>
              </w:rPr>
              <w:t>an</w:t>
            </w:r>
            <w:r w:rsidRPr="00147320">
              <w:rPr>
                <w:rFonts w:cs="Arial"/>
                <w:sz w:val="16"/>
                <w:szCs w:val="16"/>
              </w:rPr>
              <w:t xml:space="preserve"> </w:t>
            </w:r>
            <w:proofErr w:type="spellStart"/>
            <w:r w:rsidRPr="00147320">
              <w:rPr>
                <w:rFonts w:cs="Arial"/>
                <w:sz w:val="16"/>
                <w:szCs w:val="16"/>
              </w:rPr>
              <w:t>AdditonalDocumentReference</w:t>
            </w:r>
            <w:proofErr w:type="spellEnd"/>
            <w:r w:rsidRPr="00147320">
              <w:rPr>
                <w:rFonts w:cs="Arial"/>
                <w:sz w:val="16"/>
                <w:szCs w:val="16"/>
              </w:rPr>
              <w:t xml:space="preserve"> </w:t>
            </w:r>
            <w:r w:rsidR="00E87E50" w:rsidRPr="00147320">
              <w:rPr>
                <w:rFonts w:cs="Arial"/>
                <w:sz w:val="16"/>
                <w:szCs w:val="16"/>
              </w:rPr>
              <w:t xml:space="preserve">simultaneously </w:t>
            </w:r>
            <w:r w:rsidRPr="00147320">
              <w:rPr>
                <w:rFonts w:cs="Arial"/>
                <w:sz w:val="16"/>
                <w:szCs w:val="16"/>
              </w:rPr>
              <w:t xml:space="preserve">referring to an Invoice Object Identifier </w:t>
            </w:r>
            <w:r w:rsidR="00E87E50" w:rsidRPr="00147320">
              <w:rPr>
                <w:rFonts w:cs="Arial"/>
                <w:sz w:val="16"/>
                <w:szCs w:val="16"/>
              </w:rPr>
              <w:t xml:space="preserve">and an </w:t>
            </w:r>
            <w:r w:rsidRPr="00147320">
              <w:rPr>
                <w:rFonts w:cs="Arial"/>
                <w:sz w:val="16"/>
                <w:szCs w:val="16"/>
              </w:rPr>
              <w:t>Attachment</w:t>
            </w:r>
            <w:r w:rsidR="00E87E50" w:rsidRPr="00147320">
              <w:rPr>
                <w:rFonts w:cs="Arial"/>
                <w:sz w:val="16"/>
                <w:szCs w:val="16"/>
              </w:rPr>
              <w:t>.</w:t>
            </w:r>
          </w:p>
        </w:tc>
        <w:tc>
          <w:tcPr>
            <w:tcW w:w="5174" w:type="dxa"/>
          </w:tcPr>
          <w:p w14:paraId="54EB34D3" w14:textId="77777777" w:rsidR="00817CD2" w:rsidRPr="00147320" w:rsidRDefault="00817CD2" w:rsidP="00982B67">
            <w:pPr>
              <w:spacing w:line="220" w:lineRule="exact"/>
              <w:rPr>
                <w:rFonts w:cs="Arial"/>
                <w:sz w:val="16"/>
                <w:szCs w:val="16"/>
              </w:rPr>
            </w:pPr>
          </w:p>
        </w:tc>
        <w:tc>
          <w:tcPr>
            <w:tcW w:w="992" w:type="dxa"/>
          </w:tcPr>
          <w:p w14:paraId="5E56730B" w14:textId="211866A9" w:rsidR="00817CD2" w:rsidRPr="00147320" w:rsidRDefault="00DC7BB9"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35885885" w14:textId="6A781635" w:rsidR="00817CD2" w:rsidRPr="00147320" w:rsidRDefault="002C2755" w:rsidP="00982B67">
            <w:pPr>
              <w:spacing w:line="220" w:lineRule="exact"/>
              <w:rPr>
                <w:rFonts w:cs="Arial"/>
                <w:sz w:val="16"/>
                <w:szCs w:val="16"/>
              </w:rPr>
            </w:pPr>
            <w:r w:rsidRPr="00147320">
              <w:rPr>
                <w:rFonts w:cs="Arial"/>
                <w:sz w:val="16"/>
                <w:szCs w:val="16"/>
              </w:rPr>
              <w:t>fatal</w:t>
            </w:r>
          </w:p>
        </w:tc>
      </w:tr>
      <w:tr w:rsidR="009141C5" w:rsidRPr="00147320" w14:paraId="2B4A0824" w14:textId="77777777" w:rsidTr="00863855">
        <w:trPr>
          <w:cantSplit/>
          <w:trHeight w:val="20"/>
        </w:trPr>
        <w:tc>
          <w:tcPr>
            <w:tcW w:w="1526" w:type="dxa"/>
          </w:tcPr>
          <w:p w14:paraId="548F0A49" w14:textId="58B0E7CD" w:rsidR="009141C5" w:rsidRPr="00147320" w:rsidRDefault="00F160D6" w:rsidP="00982B67">
            <w:pPr>
              <w:spacing w:line="220" w:lineRule="exact"/>
              <w:rPr>
                <w:rStyle w:val="Hyperlink"/>
                <w:rFonts w:cs="Arial"/>
                <w:b/>
                <w:sz w:val="16"/>
                <w:szCs w:val="16"/>
              </w:rPr>
            </w:pPr>
            <w:hyperlink r:id="rId608" w:history="1">
              <w:r w:rsidR="009141C5" w:rsidRPr="00147320">
                <w:rPr>
                  <w:rStyle w:val="Hyperlink"/>
                  <w:rFonts w:cs="Arial"/>
                  <w:sz w:val="16"/>
                  <w:szCs w:val="16"/>
                </w:rPr>
                <w:t>UBL-CR-673</w:t>
              </w:r>
            </w:hyperlink>
          </w:p>
        </w:tc>
        <w:tc>
          <w:tcPr>
            <w:tcW w:w="5174" w:type="dxa"/>
          </w:tcPr>
          <w:p w14:paraId="0E8A7F8B" w14:textId="151BCF5E" w:rsidR="009141C5" w:rsidRPr="00147320" w:rsidRDefault="009141C5" w:rsidP="00982B67">
            <w:pPr>
              <w:spacing w:line="220" w:lineRule="exact"/>
              <w:rPr>
                <w:rFonts w:cs="Arial"/>
                <w:sz w:val="16"/>
                <w:szCs w:val="16"/>
              </w:rPr>
            </w:pPr>
            <w:r w:rsidRPr="00147320">
              <w:rPr>
                <w:rFonts w:cs="Arial"/>
                <w:sz w:val="16"/>
                <w:szCs w:val="16"/>
              </w:rPr>
              <w:t xml:space="preserve">[UBL-CR-673]-A UBL invoice should not include an </w:t>
            </w:r>
            <w:proofErr w:type="spellStart"/>
            <w:r w:rsidRPr="00147320">
              <w:rPr>
                <w:rFonts w:cs="Arial"/>
                <w:sz w:val="16"/>
                <w:szCs w:val="16"/>
              </w:rPr>
              <w:t>Addit</w:t>
            </w:r>
            <w:r w:rsidR="00A85F69" w:rsidRPr="00147320">
              <w:rPr>
                <w:rFonts w:cs="Arial"/>
                <w:sz w:val="16"/>
                <w:szCs w:val="16"/>
              </w:rPr>
              <w:t>i</w:t>
            </w:r>
            <w:r w:rsidRPr="00147320">
              <w:rPr>
                <w:rFonts w:cs="Arial"/>
                <w:sz w:val="16"/>
                <w:szCs w:val="16"/>
              </w:rPr>
              <w:t>onalDocumentReference</w:t>
            </w:r>
            <w:proofErr w:type="spellEnd"/>
            <w:r w:rsidRPr="00147320">
              <w:rPr>
                <w:rFonts w:cs="Arial"/>
                <w:sz w:val="16"/>
                <w:szCs w:val="16"/>
              </w:rPr>
              <w:t xml:space="preserve"> simultaneously referring an Invoice Object Identifier and </w:t>
            </w:r>
            <w:proofErr w:type="gramStart"/>
            <w:r w:rsidRPr="00147320">
              <w:rPr>
                <w:rFonts w:cs="Arial"/>
                <w:sz w:val="16"/>
                <w:szCs w:val="16"/>
              </w:rPr>
              <w:t>an</w:t>
            </w:r>
            <w:proofErr w:type="gramEnd"/>
            <w:r w:rsidRPr="00147320">
              <w:rPr>
                <w:rFonts w:cs="Arial"/>
                <w:sz w:val="16"/>
                <w:szCs w:val="16"/>
              </w:rPr>
              <w:t xml:space="preserve"> Document Description</w:t>
            </w:r>
          </w:p>
        </w:tc>
        <w:tc>
          <w:tcPr>
            <w:tcW w:w="5174" w:type="dxa"/>
          </w:tcPr>
          <w:p w14:paraId="724BB5FC" w14:textId="77777777" w:rsidR="009141C5" w:rsidRPr="00147320" w:rsidRDefault="009141C5" w:rsidP="00982B67">
            <w:pPr>
              <w:spacing w:line="220" w:lineRule="exact"/>
              <w:rPr>
                <w:rFonts w:cs="Arial"/>
                <w:sz w:val="16"/>
                <w:szCs w:val="16"/>
              </w:rPr>
            </w:pPr>
          </w:p>
        </w:tc>
        <w:tc>
          <w:tcPr>
            <w:tcW w:w="992" w:type="dxa"/>
          </w:tcPr>
          <w:p w14:paraId="5D91711E" w14:textId="6B68C7BA" w:rsidR="009141C5" w:rsidRPr="00147320" w:rsidRDefault="00184486"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2FAD6D62" w14:textId="375AB4F0" w:rsidR="009141C5"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B3" w14:textId="23D34693" w:rsidR="00B6571D" w:rsidRPr="00147320" w:rsidRDefault="00F160D6" w:rsidP="00982B67">
            <w:pPr>
              <w:spacing w:line="220" w:lineRule="exact"/>
              <w:rPr>
                <w:rFonts w:cs="Arial"/>
                <w:b/>
                <w:sz w:val="16"/>
                <w:szCs w:val="16"/>
              </w:rPr>
            </w:pPr>
            <w:hyperlink r:id="rId609" w:history="1">
              <w:r w:rsidR="00B6571D" w:rsidRPr="00147320">
                <w:rPr>
                  <w:rStyle w:val="Hyperlink"/>
                  <w:rFonts w:cs="Arial"/>
                  <w:sz w:val="16"/>
                  <w:szCs w:val="16"/>
                </w:rPr>
                <w:t>UBL-CR-001</w:t>
              </w:r>
            </w:hyperlink>
            <w:r w:rsidR="007A1DCC" w:rsidRPr="00147320">
              <w:rPr>
                <w:rFonts w:cs="Arial"/>
                <w:sz w:val="16"/>
                <w:szCs w:val="16"/>
              </w:rPr>
              <w:t xml:space="preserve"> to </w:t>
            </w:r>
            <w:hyperlink r:id="rId610" w:history="1">
              <w:r w:rsidR="00CD5FEB" w:rsidRPr="00147320">
                <w:rPr>
                  <w:rStyle w:val="Hyperlink"/>
                  <w:rFonts w:cs="Arial"/>
                  <w:sz w:val="16"/>
                  <w:szCs w:val="16"/>
                </w:rPr>
                <w:t>UBL-CR-68</w:t>
              </w:r>
              <w:r w:rsidR="00CD5FEB">
                <w:rPr>
                  <w:rStyle w:val="Hyperlink"/>
                  <w:rFonts w:cs="Arial"/>
                  <w:sz w:val="16"/>
                  <w:szCs w:val="16"/>
                </w:rPr>
                <w:t>2</w:t>
              </w:r>
            </w:hyperlink>
          </w:p>
        </w:tc>
        <w:tc>
          <w:tcPr>
            <w:tcW w:w="10348" w:type="dxa"/>
            <w:gridSpan w:val="2"/>
          </w:tcPr>
          <w:p w14:paraId="4A20DDB4" w14:textId="7B4736E3" w:rsidR="00B6571D" w:rsidRPr="00147320" w:rsidRDefault="00B6571D" w:rsidP="00982B67">
            <w:pPr>
              <w:spacing w:line="220" w:lineRule="exact"/>
              <w:rPr>
                <w:rFonts w:cs="Arial"/>
                <w:sz w:val="16"/>
                <w:szCs w:val="16"/>
              </w:rPr>
            </w:pPr>
            <w:r w:rsidRPr="00147320">
              <w:rPr>
                <w:rFonts w:cs="Arial"/>
                <w:sz w:val="16"/>
                <w:szCs w:val="16"/>
              </w:rPr>
              <w:t>UBL-CR-001 to UBL-CR-</w:t>
            </w:r>
            <w:r w:rsidR="00CD5FEB" w:rsidRPr="00147320">
              <w:rPr>
                <w:rFonts w:cs="Arial"/>
                <w:sz w:val="16"/>
                <w:szCs w:val="16"/>
              </w:rPr>
              <w:t>6</w:t>
            </w:r>
            <w:r w:rsidR="00CD5FEB">
              <w:rPr>
                <w:rFonts w:cs="Arial"/>
                <w:sz w:val="16"/>
                <w:szCs w:val="16"/>
              </w:rPr>
              <w:t>82</w:t>
            </w:r>
            <w:r w:rsidR="00CD5FEB" w:rsidRPr="00147320">
              <w:rPr>
                <w:rFonts w:cs="Arial"/>
                <w:sz w:val="16"/>
                <w:szCs w:val="16"/>
              </w:rPr>
              <w:t xml:space="preserve"> </w:t>
            </w:r>
            <w:r w:rsidRPr="00147320">
              <w:rPr>
                <w:rFonts w:cs="Arial"/>
                <w:sz w:val="16"/>
                <w:szCs w:val="16"/>
              </w:rPr>
              <w:t xml:space="preserve">refer to elements that exist in the OASIS UBL Invoice schema, </w:t>
            </w:r>
            <w:proofErr w:type="gramStart"/>
            <w:r w:rsidRPr="00147320">
              <w:rPr>
                <w:rFonts w:cs="Arial"/>
                <w:sz w:val="16"/>
                <w:szCs w:val="16"/>
              </w:rPr>
              <w:t>however</w:t>
            </w:r>
            <w:proofErr w:type="gramEnd"/>
            <w:r w:rsidRPr="00147320">
              <w:rPr>
                <w:rFonts w:cs="Arial"/>
                <w:sz w:val="16"/>
                <w:szCs w:val="16"/>
              </w:rPr>
              <w:t xml:space="preserve"> are not used in PEPPOL BIS Billing 3.0.</w:t>
            </w:r>
            <w:r w:rsidR="00562D83" w:rsidRPr="00147320">
              <w:rPr>
                <w:rFonts w:cs="Arial"/>
                <w:sz w:val="16"/>
                <w:szCs w:val="16"/>
              </w:rPr>
              <w:t xml:space="preserve"> </w:t>
            </w:r>
            <w:r w:rsidRPr="00147320">
              <w:rPr>
                <w:rFonts w:cs="Arial"/>
                <w:sz w:val="16"/>
                <w:szCs w:val="16"/>
              </w:rPr>
              <w:t>If one of these elements is used, a warning message will be generated</w:t>
            </w:r>
            <w:r w:rsidR="00DB7610" w:rsidRPr="00147320">
              <w:rPr>
                <w:rFonts w:cs="Arial"/>
                <w:sz w:val="16"/>
                <w:szCs w:val="16"/>
              </w:rPr>
              <w:t xml:space="preserve">, other than </w:t>
            </w:r>
            <w:hyperlink r:id="rId611" w:history="1">
              <w:r w:rsidR="00DB7610" w:rsidRPr="00147320">
                <w:rPr>
                  <w:rStyle w:val="Hyperlink"/>
                  <w:rFonts w:cs="Arial"/>
                  <w:sz w:val="16"/>
                  <w:szCs w:val="16"/>
                </w:rPr>
                <w:t>UBL-CR-666</w:t>
              </w:r>
            </w:hyperlink>
            <w:r w:rsidR="00DB7610" w:rsidRPr="00147320">
              <w:rPr>
                <w:rFonts w:cs="Arial"/>
                <w:sz w:val="16"/>
                <w:szCs w:val="16"/>
              </w:rPr>
              <w:t xml:space="preserve"> and </w:t>
            </w:r>
            <w:hyperlink r:id="rId612" w:history="1">
              <w:r w:rsidR="00DB7610" w:rsidRPr="00147320">
                <w:rPr>
                  <w:rStyle w:val="Hyperlink"/>
                  <w:rFonts w:cs="Arial"/>
                  <w:sz w:val="16"/>
                  <w:szCs w:val="16"/>
                </w:rPr>
                <w:t>UBL-CR-673</w:t>
              </w:r>
            </w:hyperlink>
            <w:r w:rsidR="00DB7610" w:rsidRPr="00147320">
              <w:rPr>
                <w:rFonts w:cs="Arial"/>
                <w:sz w:val="16"/>
                <w:szCs w:val="16"/>
              </w:rPr>
              <w:t xml:space="preserve"> which are </w:t>
            </w:r>
            <w:r w:rsidR="007237D7" w:rsidRPr="00147320">
              <w:rPr>
                <w:rFonts w:cs="Arial"/>
                <w:sz w:val="16"/>
                <w:szCs w:val="16"/>
              </w:rPr>
              <w:t>fatal</w:t>
            </w:r>
            <w:r w:rsidR="00DB7610" w:rsidRPr="00147320">
              <w:rPr>
                <w:rFonts w:cs="Arial"/>
                <w:sz w:val="16"/>
                <w:szCs w:val="16"/>
              </w:rPr>
              <w:t xml:space="preserve"> errors</w:t>
            </w:r>
            <w:r w:rsidRPr="00147320">
              <w:rPr>
                <w:rFonts w:cs="Arial"/>
                <w:sz w:val="16"/>
                <w:szCs w:val="16"/>
              </w:rPr>
              <w:t xml:space="preserve">. </w:t>
            </w:r>
          </w:p>
          <w:p w14:paraId="4A20DDB5" w14:textId="77777777" w:rsidR="00B6571D" w:rsidRPr="00147320" w:rsidRDefault="00B6571D" w:rsidP="00982B67">
            <w:pPr>
              <w:spacing w:line="220" w:lineRule="exact"/>
              <w:rPr>
                <w:rFonts w:cs="Arial"/>
                <w:sz w:val="16"/>
                <w:szCs w:val="16"/>
              </w:rPr>
            </w:pPr>
          </w:p>
          <w:p w14:paraId="4A20DDB6" w14:textId="1C301C2A"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13" w:history="1">
              <w:r w:rsidRPr="00147320">
                <w:rPr>
                  <w:rStyle w:val="Hyperlink"/>
                  <w:rFonts w:cs="Arial"/>
                  <w:sz w:val="16"/>
                  <w:szCs w:val="16"/>
                </w:rPr>
                <w:t>UBL-CR-001</w:t>
              </w:r>
            </w:hyperlink>
            <w:r w:rsidRPr="00147320">
              <w:rPr>
                <w:rFonts w:cs="Arial"/>
                <w:sz w:val="16"/>
                <w:szCs w:val="16"/>
              </w:rPr>
              <w:t xml:space="preserve"> to </w:t>
            </w:r>
            <w:hyperlink r:id="rId614" w:history="1">
              <w:r w:rsidR="001F4028" w:rsidRPr="00147320">
                <w:rPr>
                  <w:rStyle w:val="Hyperlink"/>
                  <w:rFonts w:cs="Arial"/>
                  <w:sz w:val="16"/>
                  <w:szCs w:val="16"/>
                </w:rPr>
                <w:t>UBL-CR-68</w:t>
              </w:r>
              <w:r w:rsidR="001F4028">
                <w:rPr>
                  <w:rStyle w:val="Hyperlink"/>
                  <w:rFonts w:cs="Arial"/>
                  <w:sz w:val="16"/>
                  <w:szCs w:val="16"/>
                </w:rPr>
                <w:t>2</w:t>
              </w:r>
            </w:hyperlink>
            <w:r w:rsidR="001F4028" w:rsidRPr="00147320">
              <w:rPr>
                <w:rFonts w:cs="Arial"/>
                <w:sz w:val="16"/>
                <w:szCs w:val="16"/>
              </w:rPr>
              <w:t xml:space="preserve"> </w:t>
            </w:r>
            <w:r w:rsidR="00943CFA" w:rsidRPr="00147320">
              <w:rPr>
                <w:rFonts w:cs="Arial"/>
                <w:sz w:val="16"/>
                <w:szCs w:val="16"/>
              </w:rPr>
              <w:t xml:space="preserve">for details. </w:t>
            </w:r>
          </w:p>
        </w:tc>
        <w:tc>
          <w:tcPr>
            <w:tcW w:w="992" w:type="dxa"/>
          </w:tcPr>
          <w:p w14:paraId="4A20DD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8" w14:textId="4787B25E"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B6571D" w:rsidRPr="00147320" w14:paraId="4A20DDBF" w14:textId="77777777" w:rsidTr="00863855">
        <w:trPr>
          <w:cantSplit/>
          <w:trHeight w:val="20"/>
        </w:trPr>
        <w:tc>
          <w:tcPr>
            <w:tcW w:w="1526" w:type="dxa"/>
          </w:tcPr>
          <w:p w14:paraId="4A20DDBA" w14:textId="77777777" w:rsidR="00B6571D" w:rsidRPr="00147320" w:rsidRDefault="00F160D6" w:rsidP="00982B67">
            <w:pPr>
              <w:spacing w:line="220" w:lineRule="exact"/>
              <w:rPr>
                <w:rFonts w:cs="Arial"/>
                <w:b/>
                <w:sz w:val="16"/>
                <w:szCs w:val="16"/>
                <w:u w:val="single"/>
              </w:rPr>
            </w:pPr>
            <w:hyperlink r:id="rId615" w:history="1">
              <w:r w:rsidR="00B6571D" w:rsidRPr="00147320">
                <w:rPr>
                  <w:rStyle w:val="Hyperlink"/>
                  <w:rFonts w:cs="Arial"/>
                  <w:sz w:val="16"/>
                  <w:szCs w:val="16"/>
                </w:rPr>
                <w:t>UBL-DT-01</w:t>
              </w:r>
            </w:hyperlink>
          </w:p>
        </w:tc>
        <w:tc>
          <w:tcPr>
            <w:tcW w:w="5174" w:type="dxa"/>
          </w:tcPr>
          <w:p w14:paraId="4A20DDBB" w14:textId="77777777" w:rsidR="00B6571D" w:rsidRPr="00147320" w:rsidRDefault="00B6571D" w:rsidP="00982B67">
            <w:pPr>
              <w:spacing w:line="220" w:lineRule="exact"/>
              <w:rPr>
                <w:rFonts w:cs="Arial"/>
                <w:sz w:val="16"/>
                <w:szCs w:val="16"/>
              </w:rPr>
            </w:pPr>
            <w:r w:rsidRPr="00147320">
              <w:rPr>
                <w:rFonts w:cs="Arial"/>
                <w:sz w:val="16"/>
                <w:szCs w:val="16"/>
              </w:rPr>
              <w:t>[UBL-DT-01]-Amounts shall be decimal up to two fraction digits</w:t>
            </w:r>
          </w:p>
        </w:tc>
        <w:tc>
          <w:tcPr>
            <w:tcW w:w="5174" w:type="dxa"/>
          </w:tcPr>
          <w:p w14:paraId="4A20DDBC" w14:textId="77777777" w:rsidR="00B6571D" w:rsidRPr="00147320" w:rsidRDefault="00B6571D" w:rsidP="00982B67">
            <w:pPr>
              <w:spacing w:line="220" w:lineRule="exact"/>
              <w:rPr>
                <w:rFonts w:cs="Arial"/>
                <w:sz w:val="16"/>
                <w:szCs w:val="16"/>
              </w:rPr>
            </w:pPr>
          </w:p>
        </w:tc>
        <w:tc>
          <w:tcPr>
            <w:tcW w:w="992" w:type="dxa"/>
          </w:tcPr>
          <w:p w14:paraId="4A20DD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E" w14:textId="70A984B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DC0" w14:textId="77777777" w:rsidR="00B6571D" w:rsidRPr="00147320" w:rsidRDefault="00F160D6" w:rsidP="00982B67">
            <w:pPr>
              <w:spacing w:line="220" w:lineRule="exact"/>
              <w:rPr>
                <w:rFonts w:cs="Arial"/>
                <w:b/>
                <w:sz w:val="16"/>
                <w:szCs w:val="16"/>
                <w:u w:val="single"/>
              </w:rPr>
            </w:pPr>
            <w:hyperlink r:id="rId616" w:history="1">
              <w:r w:rsidR="00B6571D" w:rsidRPr="00147320">
                <w:rPr>
                  <w:rStyle w:val="Hyperlink"/>
                  <w:rFonts w:cs="Arial"/>
                  <w:sz w:val="16"/>
                  <w:szCs w:val="16"/>
                </w:rPr>
                <w:t>UBL-DT-06</w:t>
              </w:r>
            </w:hyperlink>
          </w:p>
        </w:tc>
        <w:tc>
          <w:tcPr>
            <w:tcW w:w="5174" w:type="dxa"/>
            <w:hideMark/>
          </w:tcPr>
          <w:p w14:paraId="4A20DDC1" w14:textId="77777777" w:rsidR="00B6571D" w:rsidRPr="00147320" w:rsidRDefault="00B6571D" w:rsidP="00982B67">
            <w:pPr>
              <w:spacing w:line="220" w:lineRule="exact"/>
              <w:rPr>
                <w:rFonts w:cs="Arial"/>
                <w:sz w:val="16"/>
                <w:szCs w:val="16"/>
              </w:rPr>
            </w:pPr>
            <w:r w:rsidRPr="00147320">
              <w:rPr>
                <w:rFonts w:cs="Arial"/>
                <w:sz w:val="16"/>
                <w:szCs w:val="16"/>
              </w:rPr>
              <w:t>[UBL-DT-06]-Binary object elements shall contain the mime code attribute</w:t>
            </w:r>
          </w:p>
        </w:tc>
        <w:tc>
          <w:tcPr>
            <w:tcW w:w="5174" w:type="dxa"/>
          </w:tcPr>
          <w:p w14:paraId="4A20DDC2" w14:textId="77777777" w:rsidR="00B6571D" w:rsidRPr="00147320" w:rsidRDefault="00B6571D" w:rsidP="00982B67">
            <w:pPr>
              <w:spacing w:line="220" w:lineRule="exact"/>
              <w:rPr>
                <w:rFonts w:cs="Arial"/>
                <w:sz w:val="16"/>
                <w:szCs w:val="16"/>
              </w:rPr>
            </w:pPr>
          </w:p>
        </w:tc>
        <w:tc>
          <w:tcPr>
            <w:tcW w:w="992" w:type="dxa"/>
          </w:tcPr>
          <w:p w14:paraId="4A20DD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4" w14:textId="1139E203"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B" w14:textId="77777777" w:rsidTr="00863855">
        <w:trPr>
          <w:cantSplit/>
          <w:trHeight w:val="20"/>
        </w:trPr>
        <w:tc>
          <w:tcPr>
            <w:tcW w:w="1526" w:type="dxa"/>
            <w:hideMark/>
          </w:tcPr>
          <w:p w14:paraId="4A20DDC6" w14:textId="77777777" w:rsidR="00B6571D" w:rsidRPr="00147320" w:rsidRDefault="00F160D6" w:rsidP="00982B67">
            <w:pPr>
              <w:spacing w:line="220" w:lineRule="exact"/>
              <w:rPr>
                <w:rFonts w:cs="Arial"/>
                <w:b/>
                <w:sz w:val="16"/>
                <w:szCs w:val="16"/>
                <w:u w:val="single"/>
              </w:rPr>
            </w:pPr>
            <w:hyperlink r:id="rId617" w:history="1">
              <w:r w:rsidR="00B6571D" w:rsidRPr="00147320">
                <w:rPr>
                  <w:rStyle w:val="Hyperlink"/>
                  <w:rFonts w:cs="Arial"/>
                  <w:sz w:val="16"/>
                  <w:szCs w:val="16"/>
                </w:rPr>
                <w:t>UBL-DT-07</w:t>
              </w:r>
            </w:hyperlink>
          </w:p>
        </w:tc>
        <w:tc>
          <w:tcPr>
            <w:tcW w:w="5174" w:type="dxa"/>
            <w:hideMark/>
          </w:tcPr>
          <w:p w14:paraId="4A20DDC7" w14:textId="77777777" w:rsidR="00B6571D" w:rsidRPr="00147320" w:rsidRDefault="00B6571D" w:rsidP="00982B67">
            <w:pPr>
              <w:spacing w:line="220" w:lineRule="exact"/>
              <w:rPr>
                <w:rFonts w:cs="Arial"/>
                <w:sz w:val="16"/>
                <w:szCs w:val="16"/>
              </w:rPr>
            </w:pPr>
            <w:r w:rsidRPr="00147320">
              <w:rPr>
                <w:rFonts w:cs="Arial"/>
                <w:sz w:val="16"/>
                <w:szCs w:val="16"/>
              </w:rPr>
              <w:t>[UBL-DT-07]-Binary object elements shall contain the file name attribute</w:t>
            </w:r>
          </w:p>
        </w:tc>
        <w:tc>
          <w:tcPr>
            <w:tcW w:w="5174" w:type="dxa"/>
          </w:tcPr>
          <w:p w14:paraId="4A20DDC8" w14:textId="77777777" w:rsidR="00B6571D" w:rsidRPr="00147320" w:rsidRDefault="00B6571D" w:rsidP="00982B67">
            <w:pPr>
              <w:spacing w:line="220" w:lineRule="exact"/>
              <w:rPr>
                <w:rFonts w:cs="Arial"/>
                <w:sz w:val="16"/>
                <w:szCs w:val="16"/>
              </w:rPr>
            </w:pPr>
          </w:p>
        </w:tc>
        <w:tc>
          <w:tcPr>
            <w:tcW w:w="992" w:type="dxa"/>
          </w:tcPr>
          <w:p w14:paraId="4A20DD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A" w14:textId="455ACF8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D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CC" w14:textId="052DA05A" w:rsidR="00B6571D" w:rsidRPr="00147320" w:rsidRDefault="00F160D6" w:rsidP="00982B67">
            <w:pPr>
              <w:spacing w:line="220" w:lineRule="exact"/>
              <w:rPr>
                <w:rFonts w:cs="Arial"/>
                <w:b/>
                <w:sz w:val="16"/>
                <w:szCs w:val="16"/>
              </w:rPr>
            </w:pPr>
            <w:hyperlink r:id="rId618" w:history="1">
              <w:r w:rsidR="00B6571D" w:rsidRPr="00147320">
                <w:rPr>
                  <w:rStyle w:val="Hyperlink"/>
                  <w:rFonts w:cs="Arial"/>
                  <w:sz w:val="16"/>
                  <w:szCs w:val="16"/>
                </w:rPr>
                <w:t>UBL-DT-08</w:t>
              </w:r>
            </w:hyperlink>
            <w:r w:rsidR="00B6571D" w:rsidRPr="00147320">
              <w:rPr>
                <w:rFonts w:cs="Arial"/>
                <w:sz w:val="16"/>
                <w:szCs w:val="16"/>
              </w:rPr>
              <w:t xml:space="preserve"> to </w:t>
            </w:r>
            <w:hyperlink r:id="rId619" w:history="1">
              <w:r w:rsidR="007F2A0B" w:rsidRPr="00147320">
                <w:rPr>
                  <w:rStyle w:val="Hyperlink"/>
                  <w:rFonts w:cs="Arial"/>
                  <w:sz w:val="16"/>
                  <w:szCs w:val="16"/>
                </w:rPr>
                <w:t>28</w:t>
              </w:r>
            </w:hyperlink>
          </w:p>
        </w:tc>
        <w:tc>
          <w:tcPr>
            <w:tcW w:w="10348" w:type="dxa"/>
            <w:gridSpan w:val="2"/>
          </w:tcPr>
          <w:p w14:paraId="4A20DDCD" w14:textId="77777777"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20" w:history="1">
              <w:r w:rsidRPr="00147320">
                <w:rPr>
                  <w:rStyle w:val="Hyperlink"/>
                  <w:rFonts w:cs="Arial"/>
                  <w:sz w:val="16"/>
                  <w:szCs w:val="16"/>
                </w:rPr>
                <w:t>EN16931 model bound to UBL rules</w:t>
              </w:r>
            </w:hyperlink>
            <w:r w:rsidRPr="00147320">
              <w:rPr>
                <w:rFonts w:cs="Arial"/>
                <w:sz w:val="16"/>
                <w:szCs w:val="16"/>
              </w:rPr>
              <w:t xml:space="preserve"> for details. </w:t>
            </w:r>
          </w:p>
          <w:p w14:paraId="4A20DDCE" w14:textId="77777777" w:rsidR="00B6571D" w:rsidRPr="00147320" w:rsidRDefault="00B6571D" w:rsidP="00982B67">
            <w:pPr>
              <w:spacing w:line="220" w:lineRule="exact"/>
              <w:rPr>
                <w:rFonts w:cs="Arial"/>
                <w:sz w:val="16"/>
                <w:szCs w:val="16"/>
              </w:rPr>
            </w:pPr>
          </w:p>
        </w:tc>
        <w:tc>
          <w:tcPr>
            <w:tcW w:w="992" w:type="dxa"/>
          </w:tcPr>
          <w:p w14:paraId="4A20DD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D0" w14:textId="1A96722A"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19589B" w:rsidRPr="00147320" w14:paraId="5CC519AA" w14:textId="77777777" w:rsidTr="00863855">
        <w:trPr>
          <w:cantSplit/>
          <w:trHeight w:val="20"/>
        </w:trPr>
        <w:tc>
          <w:tcPr>
            <w:tcW w:w="1526" w:type="dxa"/>
          </w:tcPr>
          <w:p w14:paraId="3851260E" w14:textId="12CB1A9A" w:rsidR="0019589B" w:rsidRPr="00147320" w:rsidRDefault="00F160D6" w:rsidP="00982B67">
            <w:pPr>
              <w:spacing w:line="220" w:lineRule="exact"/>
              <w:rPr>
                <w:rFonts w:cs="Arial"/>
                <w:b/>
                <w:sz w:val="16"/>
                <w:szCs w:val="16"/>
                <w:highlight w:val="yellow"/>
              </w:rPr>
            </w:pPr>
            <w:hyperlink r:id="rId621" w:history="1">
              <w:r w:rsidR="0019589B" w:rsidRPr="00147320">
                <w:rPr>
                  <w:rStyle w:val="Hyperlink"/>
                  <w:rFonts w:cs="Arial"/>
                  <w:sz w:val="16"/>
                  <w:szCs w:val="16"/>
                </w:rPr>
                <w:t>UBL-SR-01</w:t>
              </w:r>
            </w:hyperlink>
          </w:p>
        </w:tc>
        <w:tc>
          <w:tcPr>
            <w:tcW w:w="5174" w:type="dxa"/>
          </w:tcPr>
          <w:p w14:paraId="5AE7B3B2" w14:textId="77777777" w:rsidR="0019589B" w:rsidRPr="00147320" w:rsidRDefault="0019589B" w:rsidP="00982B67">
            <w:pPr>
              <w:spacing w:line="220" w:lineRule="exact"/>
              <w:rPr>
                <w:rFonts w:cs="Arial"/>
                <w:sz w:val="16"/>
                <w:szCs w:val="16"/>
              </w:rPr>
            </w:pPr>
            <w:r w:rsidRPr="00147320">
              <w:rPr>
                <w:rFonts w:cs="Arial"/>
                <w:sz w:val="16"/>
                <w:szCs w:val="16"/>
              </w:rPr>
              <w:t>Contract identifier shall occur maximum once.</w:t>
            </w:r>
          </w:p>
        </w:tc>
        <w:tc>
          <w:tcPr>
            <w:tcW w:w="5174" w:type="dxa"/>
          </w:tcPr>
          <w:p w14:paraId="1C2DC75F" w14:textId="1A3AC015" w:rsidR="0019589B" w:rsidRPr="00147320" w:rsidRDefault="0019589B" w:rsidP="00982B67">
            <w:pPr>
              <w:spacing w:line="220" w:lineRule="exact"/>
              <w:rPr>
                <w:rFonts w:cs="Arial"/>
                <w:sz w:val="16"/>
                <w:szCs w:val="16"/>
              </w:rPr>
            </w:pPr>
          </w:p>
        </w:tc>
        <w:tc>
          <w:tcPr>
            <w:tcW w:w="992" w:type="dxa"/>
          </w:tcPr>
          <w:p w14:paraId="23464AA6" w14:textId="426D429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AAA928D" w14:textId="0EDECD6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76367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766286A" w14:textId="77777777" w:rsidR="0019589B" w:rsidRPr="00147320" w:rsidRDefault="00F160D6" w:rsidP="00982B67">
            <w:pPr>
              <w:spacing w:line="220" w:lineRule="exact"/>
              <w:rPr>
                <w:rStyle w:val="Hyperlink"/>
                <w:rFonts w:cs="Arial"/>
                <w:b/>
                <w:sz w:val="16"/>
                <w:szCs w:val="16"/>
              </w:rPr>
            </w:pPr>
            <w:hyperlink r:id="rId622" w:history="1">
              <w:r w:rsidR="0019589B" w:rsidRPr="00147320">
                <w:rPr>
                  <w:rStyle w:val="Hyperlink"/>
                  <w:rFonts w:cs="Arial"/>
                  <w:sz w:val="16"/>
                  <w:szCs w:val="16"/>
                </w:rPr>
                <w:t>UBL-SR-02</w:t>
              </w:r>
            </w:hyperlink>
          </w:p>
        </w:tc>
        <w:tc>
          <w:tcPr>
            <w:tcW w:w="5174" w:type="dxa"/>
          </w:tcPr>
          <w:p w14:paraId="4BFE2760" w14:textId="77777777" w:rsidR="0019589B" w:rsidRPr="00147320" w:rsidRDefault="0019589B" w:rsidP="00982B67">
            <w:pPr>
              <w:spacing w:line="220" w:lineRule="exact"/>
              <w:rPr>
                <w:rFonts w:cs="Arial"/>
                <w:sz w:val="16"/>
                <w:szCs w:val="16"/>
              </w:rPr>
            </w:pPr>
            <w:r w:rsidRPr="00147320">
              <w:rPr>
                <w:rFonts w:cs="Arial"/>
                <w:sz w:val="16"/>
                <w:szCs w:val="16"/>
              </w:rPr>
              <w:t>Receive advice identifier shall occur maximum once</w:t>
            </w:r>
          </w:p>
        </w:tc>
        <w:tc>
          <w:tcPr>
            <w:tcW w:w="5174" w:type="dxa"/>
          </w:tcPr>
          <w:p w14:paraId="45293776" w14:textId="617E793E" w:rsidR="0019589B" w:rsidRPr="00147320" w:rsidRDefault="0019589B" w:rsidP="00982B67">
            <w:pPr>
              <w:spacing w:line="220" w:lineRule="exact"/>
              <w:rPr>
                <w:rFonts w:cs="Arial"/>
                <w:sz w:val="16"/>
                <w:szCs w:val="16"/>
              </w:rPr>
            </w:pPr>
          </w:p>
        </w:tc>
        <w:tc>
          <w:tcPr>
            <w:tcW w:w="992" w:type="dxa"/>
          </w:tcPr>
          <w:p w14:paraId="5941723F" w14:textId="66E41D3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EC8C68F" w14:textId="396AE83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A30732B" w14:textId="77777777" w:rsidTr="00863855">
        <w:trPr>
          <w:cantSplit/>
          <w:trHeight w:val="20"/>
        </w:trPr>
        <w:tc>
          <w:tcPr>
            <w:tcW w:w="1526" w:type="dxa"/>
          </w:tcPr>
          <w:p w14:paraId="4D1436E4" w14:textId="77777777" w:rsidR="0019589B" w:rsidRPr="00147320" w:rsidRDefault="00F160D6" w:rsidP="00982B67">
            <w:pPr>
              <w:spacing w:line="220" w:lineRule="exact"/>
              <w:rPr>
                <w:rStyle w:val="Hyperlink"/>
                <w:rFonts w:cs="Arial"/>
                <w:b/>
                <w:sz w:val="16"/>
                <w:szCs w:val="16"/>
              </w:rPr>
            </w:pPr>
            <w:hyperlink r:id="rId623" w:history="1">
              <w:r w:rsidR="0019589B" w:rsidRPr="00147320">
                <w:rPr>
                  <w:rStyle w:val="Hyperlink"/>
                  <w:rFonts w:cs="Arial"/>
                  <w:sz w:val="16"/>
                  <w:szCs w:val="16"/>
                </w:rPr>
                <w:t>UBL-SR-03</w:t>
              </w:r>
            </w:hyperlink>
          </w:p>
        </w:tc>
        <w:tc>
          <w:tcPr>
            <w:tcW w:w="5174" w:type="dxa"/>
          </w:tcPr>
          <w:p w14:paraId="3DB88637" w14:textId="77777777" w:rsidR="0019589B" w:rsidRPr="00147320" w:rsidRDefault="0019589B" w:rsidP="00982B67">
            <w:pPr>
              <w:spacing w:line="220" w:lineRule="exact"/>
              <w:rPr>
                <w:rFonts w:cs="Arial"/>
                <w:sz w:val="16"/>
                <w:szCs w:val="16"/>
              </w:rPr>
            </w:pPr>
            <w:r w:rsidRPr="00147320">
              <w:rPr>
                <w:rFonts w:cs="Arial"/>
                <w:sz w:val="16"/>
                <w:szCs w:val="16"/>
              </w:rPr>
              <w:t>Despatch advice identifier shall occur maximum once</w:t>
            </w:r>
          </w:p>
        </w:tc>
        <w:tc>
          <w:tcPr>
            <w:tcW w:w="5174" w:type="dxa"/>
          </w:tcPr>
          <w:p w14:paraId="1B8AA37E" w14:textId="0F229B9D" w:rsidR="0019589B" w:rsidRPr="00147320" w:rsidRDefault="0019589B" w:rsidP="00982B67">
            <w:pPr>
              <w:spacing w:line="220" w:lineRule="exact"/>
              <w:rPr>
                <w:rFonts w:cs="Arial"/>
                <w:sz w:val="16"/>
                <w:szCs w:val="16"/>
              </w:rPr>
            </w:pPr>
          </w:p>
        </w:tc>
        <w:tc>
          <w:tcPr>
            <w:tcW w:w="992" w:type="dxa"/>
          </w:tcPr>
          <w:p w14:paraId="30AEEA5F" w14:textId="629C30D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16210EF" w14:textId="785D594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7EC39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FBF2A5C" w14:textId="77777777" w:rsidR="0019589B" w:rsidRPr="00147320" w:rsidRDefault="00F160D6" w:rsidP="00982B67">
            <w:pPr>
              <w:spacing w:line="220" w:lineRule="exact"/>
              <w:rPr>
                <w:rStyle w:val="Hyperlink"/>
                <w:rFonts w:cs="Arial"/>
                <w:b/>
                <w:sz w:val="16"/>
                <w:szCs w:val="16"/>
              </w:rPr>
            </w:pPr>
            <w:hyperlink r:id="rId624" w:history="1">
              <w:r w:rsidR="0019589B" w:rsidRPr="00147320">
                <w:rPr>
                  <w:rStyle w:val="Hyperlink"/>
                  <w:rFonts w:cs="Arial"/>
                  <w:sz w:val="16"/>
                  <w:szCs w:val="16"/>
                </w:rPr>
                <w:t>UBL-SR-04</w:t>
              </w:r>
            </w:hyperlink>
          </w:p>
        </w:tc>
        <w:tc>
          <w:tcPr>
            <w:tcW w:w="5174" w:type="dxa"/>
          </w:tcPr>
          <w:p w14:paraId="535D2F72" w14:textId="77777777" w:rsidR="0019589B" w:rsidRPr="00147320" w:rsidRDefault="0019589B" w:rsidP="00982B67">
            <w:pPr>
              <w:spacing w:line="220" w:lineRule="exact"/>
              <w:rPr>
                <w:rFonts w:cs="Arial"/>
                <w:sz w:val="16"/>
                <w:szCs w:val="16"/>
              </w:rPr>
            </w:pPr>
            <w:r w:rsidRPr="00147320">
              <w:rPr>
                <w:rFonts w:cs="Arial"/>
                <w:sz w:val="16"/>
                <w:szCs w:val="16"/>
              </w:rPr>
              <w:t>Invoice object identifier shall occur maximum once</w:t>
            </w:r>
          </w:p>
        </w:tc>
        <w:tc>
          <w:tcPr>
            <w:tcW w:w="5174" w:type="dxa"/>
          </w:tcPr>
          <w:p w14:paraId="43C90149" w14:textId="3CEC614A" w:rsidR="0019589B" w:rsidRPr="00147320" w:rsidRDefault="0019589B" w:rsidP="00982B67">
            <w:pPr>
              <w:spacing w:line="220" w:lineRule="exact"/>
              <w:rPr>
                <w:rFonts w:cs="Arial"/>
                <w:sz w:val="16"/>
                <w:szCs w:val="16"/>
              </w:rPr>
            </w:pPr>
          </w:p>
        </w:tc>
        <w:tc>
          <w:tcPr>
            <w:tcW w:w="992" w:type="dxa"/>
          </w:tcPr>
          <w:p w14:paraId="11431CA6" w14:textId="2AD3C096"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6AEB896" w14:textId="3D8F6FB6"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9D633F2" w14:textId="77777777" w:rsidTr="00863855">
        <w:trPr>
          <w:cantSplit/>
          <w:trHeight w:val="20"/>
        </w:trPr>
        <w:tc>
          <w:tcPr>
            <w:tcW w:w="1526" w:type="dxa"/>
          </w:tcPr>
          <w:p w14:paraId="0C701368" w14:textId="77777777" w:rsidR="0019589B" w:rsidRPr="00147320" w:rsidRDefault="00F160D6" w:rsidP="00982B67">
            <w:pPr>
              <w:spacing w:line="220" w:lineRule="exact"/>
              <w:rPr>
                <w:rStyle w:val="Hyperlink"/>
                <w:rFonts w:cs="Arial"/>
                <w:b/>
                <w:sz w:val="16"/>
                <w:szCs w:val="16"/>
              </w:rPr>
            </w:pPr>
            <w:hyperlink r:id="rId625" w:history="1">
              <w:r w:rsidR="0019589B" w:rsidRPr="00147320">
                <w:rPr>
                  <w:rStyle w:val="Hyperlink"/>
                  <w:rFonts w:cs="Arial"/>
                  <w:sz w:val="16"/>
                  <w:szCs w:val="16"/>
                </w:rPr>
                <w:t>UBL-SR-05</w:t>
              </w:r>
            </w:hyperlink>
          </w:p>
        </w:tc>
        <w:tc>
          <w:tcPr>
            <w:tcW w:w="5174" w:type="dxa"/>
          </w:tcPr>
          <w:p w14:paraId="410D12DD" w14:textId="77777777" w:rsidR="0019589B" w:rsidRPr="00147320" w:rsidRDefault="0019589B" w:rsidP="00982B67">
            <w:pPr>
              <w:spacing w:line="220" w:lineRule="exact"/>
              <w:rPr>
                <w:rFonts w:cs="Arial"/>
                <w:sz w:val="16"/>
                <w:szCs w:val="16"/>
              </w:rPr>
            </w:pPr>
            <w:r w:rsidRPr="00147320">
              <w:rPr>
                <w:rFonts w:cs="Arial"/>
                <w:sz w:val="16"/>
                <w:szCs w:val="16"/>
              </w:rPr>
              <w:t>Payment terms shall occur maximum once</w:t>
            </w:r>
          </w:p>
        </w:tc>
        <w:tc>
          <w:tcPr>
            <w:tcW w:w="5174" w:type="dxa"/>
          </w:tcPr>
          <w:p w14:paraId="42A5270A" w14:textId="06212820" w:rsidR="0019589B" w:rsidRPr="00147320" w:rsidRDefault="0019589B" w:rsidP="00982B67">
            <w:pPr>
              <w:spacing w:line="220" w:lineRule="exact"/>
              <w:rPr>
                <w:rFonts w:cs="Arial"/>
                <w:sz w:val="16"/>
                <w:szCs w:val="16"/>
              </w:rPr>
            </w:pPr>
          </w:p>
        </w:tc>
        <w:tc>
          <w:tcPr>
            <w:tcW w:w="992" w:type="dxa"/>
          </w:tcPr>
          <w:p w14:paraId="54D7958E" w14:textId="6A0CD6B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D914A24" w14:textId="7976063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2E28C5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993C845" w14:textId="77777777" w:rsidR="0019589B" w:rsidRPr="00147320" w:rsidRDefault="00F160D6" w:rsidP="00982B67">
            <w:pPr>
              <w:spacing w:line="220" w:lineRule="exact"/>
              <w:rPr>
                <w:rStyle w:val="Hyperlink"/>
                <w:rFonts w:cs="Arial"/>
                <w:b/>
                <w:sz w:val="16"/>
                <w:szCs w:val="16"/>
              </w:rPr>
            </w:pPr>
            <w:hyperlink r:id="rId626" w:history="1">
              <w:r w:rsidR="0019589B" w:rsidRPr="00147320">
                <w:rPr>
                  <w:rStyle w:val="Hyperlink"/>
                  <w:rFonts w:cs="Arial"/>
                  <w:sz w:val="16"/>
                  <w:szCs w:val="16"/>
                </w:rPr>
                <w:t>UBL-SR-06</w:t>
              </w:r>
            </w:hyperlink>
          </w:p>
        </w:tc>
        <w:tc>
          <w:tcPr>
            <w:tcW w:w="5174" w:type="dxa"/>
          </w:tcPr>
          <w:p w14:paraId="6E601BEC" w14:textId="77777777" w:rsidR="0019589B" w:rsidRPr="00147320" w:rsidRDefault="0019589B" w:rsidP="00982B67">
            <w:pPr>
              <w:spacing w:line="220" w:lineRule="exact"/>
              <w:rPr>
                <w:rFonts w:cs="Arial"/>
                <w:sz w:val="16"/>
                <w:szCs w:val="16"/>
              </w:rPr>
            </w:pPr>
            <w:r w:rsidRPr="00147320">
              <w:rPr>
                <w:rFonts w:cs="Arial"/>
                <w:sz w:val="16"/>
                <w:szCs w:val="16"/>
              </w:rPr>
              <w:t>Preceding invoice reference shall occur maximum once</w:t>
            </w:r>
          </w:p>
        </w:tc>
        <w:tc>
          <w:tcPr>
            <w:tcW w:w="5174" w:type="dxa"/>
          </w:tcPr>
          <w:p w14:paraId="2576D490" w14:textId="7C088841" w:rsidR="0019589B" w:rsidRPr="00147320" w:rsidRDefault="0019589B" w:rsidP="00982B67">
            <w:pPr>
              <w:spacing w:line="220" w:lineRule="exact"/>
              <w:rPr>
                <w:rFonts w:cs="Arial"/>
                <w:sz w:val="16"/>
                <w:szCs w:val="16"/>
              </w:rPr>
            </w:pPr>
          </w:p>
        </w:tc>
        <w:tc>
          <w:tcPr>
            <w:tcW w:w="992" w:type="dxa"/>
          </w:tcPr>
          <w:p w14:paraId="5AC55574" w14:textId="7F282F4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F6C255F" w14:textId="68BE7479"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68DE0F" w14:textId="77777777" w:rsidTr="00863855">
        <w:trPr>
          <w:cantSplit/>
          <w:trHeight w:val="20"/>
        </w:trPr>
        <w:tc>
          <w:tcPr>
            <w:tcW w:w="1526" w:type="dxa"/>
          </w:tcPr>
          <w:p w14:paraId="582FF0B3" w14:textId="77777777" w:rsidR="0019589B" w:rsidRPr="00147320" w:rsidRDefault="00F160D6" w:rsidP="00982B67">
            <w:pPr>
              <w:spacing w:line="220" w:lineRule="exact"/>
              <w:rPr>
                <w:rStyle w:val="Hyperlink"/>
                <w:rFonts w:cs="Arial"/>
                <w:b/>
                <w:sz w:val="16"/>
                <w:szCs w:val="16"/>
              </w:rPr>
            </w:pPr>
            <w:hyperlink r:id="rId627" w:history="1">
              <w:r w:rsidR="0019589B" w:rsidRPr="00147320">
                <w:rPr>
                  <w:rStyle w:val="Hyperlink"/>
                  <w:rFonts w:cs="Arial"/>
                  <w:sz w:val="16"/>
                  <w:szCs w:val="16"/>
                </w:rPr>
                <w:t>UBL-SR-07</w:t>
              </w:r>
            </w:hyperlink>
          </w:p>
        </w:tc>
        <w:tc>
          <w:tcPr>
            <w:tcW w:w="5174" w:type="dxa"/>
          </w:tcPr>
          <w:p w14:paraId="0D6C49A4" w14:textId="77777777" w:rsidR="0019589B" w:rsidRPr="00147320" w:rsidRDefault="0019589B" w:rsidP="00982B67">
            <w:pPr>
              <w:spacing w:line="220" w:lineRule="exact"/>
              <w:rPr>
                <w:rFonts w:cs="Arial"/>
                <w:sz w:val="16"/>
                <w:szCs w:val="16"/>
              </w:rPr>
            </w:pPr>
            <w:r w:rsidRPr="00147320">
              <w:rPr>
                <w:rFonts w:cs="Arial"/>
                <w:sz w:val="16"/>
                <w:szCs w:val="16"/>
              </w:rPr>
              <w:t>If there is a preceding invoice reference, the preceding invoice number shall be present</w:t>
            </w:r>
          </w:p>
        </w:tc>
        <w:tc>
          <w:tcPr>
            <w:tcW w:w="5174" w:type="dxa"/>
          </w:tcPr>
          <w:p w14:paraId="4231FB36" w14:textId="10AE652E" w:rsidR="0019589B" w:rsidRPr="00147320" w:rsidRDefault="0019589B" w:rsidP="00982B67">
            <w:pPr>
              <w:spacing w:line="220" w:lineRule="exact"/>
              <w:rPr>
                <w:rFonts w:cs="Arial"/>
                <w:sz w:val="16"/>
                <w:szCs w:val="16"/>
              </w:rPr>
            </w:pPr>
          </w:p>
        </w:tc>
        <w:tc>
          <w:tcPr>
            <w:tcW w:w="992" w:type="dxa"/>
          </w:tcPr>
          <w:p w14:paraId="127F2DF2" w14:textId="0BFB0F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1262E6" w14:textId="54ECE7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7E7882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21BAA63" w14:textId="77777777" w:rsidR="0019589B" w:rsidRPr="00147320" w:rsidRDefault="00F160D6" w:rsidP="00982B67">
            <w:pPr>
              <w:spacing w:line="220" w:lineRule="exact"/>
              <w:rPr>
                <w:rStyle w:val="Hyperlink"/>
                <w:rFonts w:cs="Arial"/>
                <w:b/>
                <w:sz w:val="16"/>
                <w:szCs w:val="16"/>
              </w:rPr>
            </w:pPr>
            <w:hyperlink r:id="rId628" w:history="1">
              <w:r w:rsidR="0019589B" w:rsidRPr="00147320">
                <w:rPr>
                  <w:rStyle w:val="Hyperlink"/>
                  <w:rFonts w:cs="Arial"/>
                  <w:sz w:val="16"/>
                  <w:szCs w:val="16"/>
                </w:rPr>
                <w:t>UBL-SR-08</w:t>
              </w:r>
            </w:hyperlink>
          </w:p>
        </w:tc>
        <w:tc>
          <w:tcPr>
            <w:tcW w:w="5174" w:type="dxa"/>
          </w:tcPr>
          <w:p w14:paraId="7BD682A3" w14:textId="77777777" w:rsidR="0019589B" w:rsidRPr="00147320" w:rsidRDefault="0019589B" w:rsidP="00982B67">
            <w:pPr>
              <w:spacing w:line="220" w:lineRule="exact"/>
              <w:rPr>
                <w:rFonts w:cs="Arial"/>
                <w:sz w:val="16"/>
                <w:szCs w:val="16"/>
              </w:rPr>
            </w:pPr>
            <w:r w:rsidRPr="00147320">
              <w:rPr>
                <w:rFonts w:cs="Arial"/>
                <w:sz w:val="16"/>
                <w:szCs w:val="16"/>
              </w:rPr>
              <w:t>Invoice period shall occur maximum once</w:t>
            </w:r>
          </w:p>
        </w:tc>
        <w:tc>
          <w:tcPr>
            <w:tcW w:w="5174" w:type="dxa"/>
          </w:tcPr>
          <w:p w14:paraId="4A644FA3" w14:textId="7166479F" w:rsidR="0019589B" w:rsidRPr="00147320" w:rsidRDefault="0019589B" w:rsidP="00982B67">
            <w:pPr>
              <w:spacing w:line="220" w:lineRule="exact"/>
              <w:rPr>
                <w:rFonts w:cs="Arial"/>
                <w:sz w:val="16"/>
                <w:szCs w:val="16"/>
              </w:rPr>
            </w:pPr>
          </w:p>
        </w:tc>
        <w:tc>
          <w:tcPr>
            <w:tcW w:w="992" w:type="dxa"/>
          </w:tcPr>
          <w:p w14:paraId="054FF87C" w14:textId="1F4C602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7FC5F79" w14:textId="6DC75E6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460D32C" w14:textId="77777777" w:rsidTr="00863855">
        <w:trPr>
          <w:cantSplit/>
          <w:trHeight w:val="20"/>
        </w:trPr>
        <w:tc>
          <w:tcPr>
            <w:tcW w:w="1526" w:type="dxa"/>
          </w:tcPr>
          <w:p w14:paraId="685F799D" w14:textId="77777777" w:rsidR="0019589B" w:rsidRPr="00147320" w:rsidRDefault="00F160D6" w:rsidP="00982B67">
            <w:pPr>
              <w:spacing w:line="220" w:lineRule="exact"/>
              <w:rPr>
                <w:rStyle w:val="Hyperlink"/>
                <w:rFonts w:cs="Arial"/>
                <w:b/>
                <w:bCs/>
                <w:sz w:val="16"/>
                <w:szCs w:val="16"/>
              </w:rPr>
            </w:pPr>
            <w:hyperlink r:id="rId629" w:history="1">
              <w:r w:rsidR="0019589B" w:rsidRPr="00147320">
                <w:rPr>
                  <w:rStyle w:val="Hyperlink"/>
                  <w:rFonts w:cs="Arial"/>
                  <w:sz w:val="16"/>
                  <w:szCs w:val="16"/>
                </w:rPr>
                <w:t>UBL-SR-09</w:t>
              </w:r>
            </w:hyperlink>
          </w:p>
        </w:tc>
        <w:tc>
          <w:tcPr>
            <w:tcW w:w="5174" w:type="dxa"/>
          </w:tcPr>
          <w:p w14:paraId="24F3EE76" w14:textId="77777777" w:rsidR="0019589B" w:rsidRPr="00147320" w:rsidRDefault="0019589B" w:rsidP="00982B67">
            <w:pPr>
              <w:spacing w:line="220" w:lineRule="exact"/>
              <w:rPr>
                <w:rFonts w:cs="Arial"/>
                <w:sz w:val="16"/>
                <w:szCs w:val="16"/>
              </w:rPr>
            </w:pPr>
            <w:r w:rsidRPr="00147320">
              <w:rPr>
                <w:rFonts w:cs="Arial"/>
                <w:sz w:val="16"/>
                <w:szCs w:val="16"/>
              </w:rPr>
              <w:t>Seller name shall occur maximum once</w:t>
            </w:r>
          </w:p>
        </w:tc>
        <w:tc>
          <w:tcPr>
            <w:tcW w:w="5174" w:type="dxa"/>
          </w:tcPr>
          <w:p w14:paraId="31C96B61" w14:textId="73E14A7F" w:rsidR="0019589B" w:rsidRPr="00147320" w:rsidRDefault="0019589B" w:rsidP="00982B67">
            <w:pPr>
              <w:spacing w:line="220" w:lineRule="exact"/>
              <w:rPr>
                <w:rFonts w:cs="Arial"/>
                <w:sz w:val="16"/>
                <w:szCs w:val="16"/>
              </w:rPr>
            </w:pPr>
          </w:p>
        </w:tc>
        <w:tc>
          <w:tcPr>
            <w:tcW w:w="992" w:type="dxa"/>
          </w:tcPr>
          <w:p w14:paraId="17293EEF" w14:textId="2F56DF3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2460105F" w14:textId="26ED4EF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924664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191FD79" w14:textId="77777777" w:rsidR="0019589B" w:rsidRPr="00147320" w:rsidRDefault="00F160D6" w:rsidP="00982B67">
            <w:pPr>
              <w:spacing w:line="220" w:lineRule="exact"/>
              <w:rPr>
                <w:rStyle w:val="Hyperlink"/>
                <w:rFonts w:cs="Arial"/>
                <w:b/>
                <w:sz w:val="16"/>
                <w:szCs w:val="16"/>
              </w:rPr>
            </w:pPr>
            <w:hyperlink r:id="rId630" w:history="1">
              <w:r w:rsidR="0019589B" w:rsidRPr="00147320">
                <w:rPr>
                  <w:rStyle w:val="Hyperlink"/>
                  <w:rFonts w:cs="Arial"/>
                  <w:sz w:val="16"/>
                  <w:szCs w:val="16"/>
                </w:rPr>
                <w:t>UBL-SR-10</w:t>
              </w:r>
            </w:hyperlink>
          </w:p>
        </w:tc>
        <w:tc>
          <w:tcPr>
            <w:tcW w:w="5174" w:type="dxa"/>
          </w:tcPr>
          <w:p w14:paraId="0B80690E" w14:textId="77777777" w:rsidR="0019589B" w:rsidRPr="00147320" w:rsidRDefault="0019589B" w:rsidP="00982B67">
            <w:pPr>
              <w:spacing w:line="220" w:lineRule="exact"/>
              <w:rPr>
                <w:rFonts w:cs="Arial"/>
                <w:sz w:val="16"/>
                <w:szCs w:val="16"/>
              </w:rPr>
            </w:pPr>
            <w:r w:rsidRPr="00147320">
              <w:rPr>
                <w:rFonts w:cs="Arial"/>
                <w:sz w:val="16"/>
                <w:szCs w:val="16"/>
              </w:rPr>
              <w:t>Seller trader name shall occur maximum once</w:t>
            </w:r>
          </w:p>
        </w:tc>
        <w:tc>
          <w:tcPr>
            <w:tcW w:w="5174" w:type="dxa"/>
          </w:tcPr>
          <w:p w14:paraId="38B5F787" w14:textId="2C9FDA24" w:rsidR="0019589B" w:rsidRPr="00147320" w:rsidRDefault="0019589B" w:rsidP="00982B67">
            <w:pPr>
              <w:spacing w:line="220" w:lineRule="exact"/>
              <w:rPr>
                <w:rFonts w:cs="Arial"/>
                <w:sz w:val="16"/>
                <w:szCs w:val="16"/>
              </w:rPr>
            </w:pPr>
          </w:p>
        </w:tc>
        <w:tc>
          <w:tcPr>
            <w:tcW w:w="992" w:type="dxa"/>
          </w:tcPr>
          <w:p w14:paraId="37E5D773" w14:textId="68FA1C1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78735B7" w14:textId="1ED443D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B23120D" w14:textId="77777777" w:rsidTr="00863855">
        <w:trPr>
          <w:cantSplit/>
          <w:trHeight w:val="20"/>
        </w:trPr>
        <w:tc>
          <w:tcPr>
            <w:tcW w:w="1526" w:type="dxa"/>
          </w:tcPr>
          <w:p w14:paraId="34747F7F" w14:textId="77777777" w:rsidR="0019589B" w:rsidRPr="00147320" w:rsidRDefault="00F160D6" w:rsidP="00982B67">
            <w:pPr>
              <w:spacing w:line="220" w:lineRule="exact"/>
              <w:rPr>
                <w:rStyle w:val="Hyperlink"/>
                <w:rFonts w:cs="Arial"/>
                <w:b/>
                <w:sz w:val="16"/>
                <w:szCs w:val="16"/>
              </w:rPr>
            </w:pPr>
            <w:hyperlink r:id="rId631" w:history="1">
              <w:r w:rsidR="0019589B" w:rsidRPr="00147320">
                <w:rPr>
                  <w:rStyle w:val="Hyperlink"/>
                  <w:rFonts w:cs="Arial"/>
                  <w:sz w:val="16"/>
                  <w:szCs w:val="16"/>
                </w:rPr>
                <w:t>UBL-SR-11</w:t>
              </w:r>
            </w:hyperlink>
          </w:p>
        </w:tc>
        <w:tc>
          <w:tcPr>
            <w:tcW w:w="5174" w:type="dxa"/>
          </w:tcPr>
          <w:p w14:paraId="66635D03" w14:textId="77777777" w:rsidR="0019589B" w:rsidRPr="00147320" w:rsidRDefault="0019589B" w:rsidP="00982B67">
            <w:pPr>
              <w:spacing w:line="220" w:lineRule="exact"/>
              <w:rPr>
                <w:rFonts w:cs="Arial"/>
                <w:sz w:val="16"/>
                <w:szCs w:val="16"/>
              </w:rPr>
            </w:pPr>
            <w:r w:rsidRPr="00147320">
              <w:rPr>
                <w:rFonts w:cs="Arial"/>
                <w:sz w:val="16"/>
                <w:szCs w:val="16"/>
              </w:rPr>
              <w:t>Seller legal registration identifier shall occur maximum once</w:t>
            </w:r>
          </w:p>
        </w:tc>
        <w:tc>
          <w:tcPr>
            <w:tcW w:w="5174" w:type="dxa"/>
          </w:tcPr>
          <w:p w14:paraId="744BEC79" w14:textId="079B283D" w:rsidR="0019589B" w:rsidRPr="00147320" w:rsidRDefault="0019589B" w:rsidP="00982B67">
            <w:pPr>
              <w:spacing w:line="220" w:lineRule="exact"/>
              <w:rPr>
                <w:rFonts w:cs="Arial"/>
                <w:sz w:val="16"/>
                <w:szCs w:val="16"/>
              </w:rPr>
            </w:pPr>
          </w:p>
        </w:tc>
        <w:tc>
          <w:tcPr>
            <w:tcW w:w="992" w:type="dxa"/>
          </w:tcPr>
          <w:p w14:paraId="1FBBC6C9" w14:textId="275410F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1C5C4FF" w14:textId="5D605A7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AD1C50" w:rsidRPr="00147320" w14:paraId="4A20DDE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D8" w14:textId="77777777" w:rsidR="00AD1C50" w:rsidRPr="00147320" w:rsidRDefault="00F160D6" w:rsidP="00982B67">
            <w:pPr>
              <w:spacing w:line="220" w:lineRule="exact"/>
              <w:rPr>
                <w:rFonts w:cs="Arial"/>
                <w:b/>
                <w:sz w:val="16"/>
                <w:szCs w:val="16"/>
                <w:highlight w:val="yellow"/>
              </w:rPr>
            </w:pPr>
            <w:hyperlink r:id="rId632" w:history="1">
              <w:r w:rsidR="00AD1C50" w:rsidRPr="00147320">
                <w:rPr>
                  <w:rStyle w:val="Hyperlink"/>
                  <w:rFonts w:cs="Arial"/>
                  <w:sz w:val="16"/>
                  <w:szCs w:val="16"/>
                </w:rPr>
                <w:t>UBL-SR-12</w:t>
              </w:r>
            </w:hyperlink>
          </w:p>
        </w:tc>
        <w:tc>
          <w:tcPr>
            <w:tcW w:w="5174" w:type="dxa"/>
          </w:tcPr>
          <w:p w14:paraId="4A20DDD9"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[UBL-SR-12]-Seller VAT identifier shall occur maximum once</w:t>
            </w:r>
          </w:p>
        </w:tc>
        <w:tc>
          <w:tcPr>
            <w:tcW w:w="5174" w:type="dxa"/>
          </w:tcPr>
          <w:p w14:paraId="4A20DDDA" w14:textId="77777777" w:rsidR="00AD1C50" w:rsidRPr="00147320" w:rsidRDefault="00AD1C50" w:rsidP="00982B67">
            <w:pPr>
              <w:spacing w:line="220" w:lineRule="exact"/>
              <w:rPr>
                <w:rFonts w:cs="Arial"/>
                <w:sz w:val="16"/>
                <w:szCs w:val="16"/>
              </w:rPr>
            </w:pPr>
            <w:r w:rsidRPr="00147320">
              <w:rPr>
                <w:rFonts w:cs="Arial"/>
                <w:sz w:val="16"/>
                <w:szCs w:val="16"/>
              </w:rPr>
              <w:t xml:space="preserve">[UBL-SR-12-AUNZ]-Seller Tax identifier shall occur maximum once </w:t>
            </w:r>
          </w:p>
          <w:p w14:paraId="4A20DDDB"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DC" w14:textId="034906A4" w:rsidR="00AD1C50" w:rsidRPr="00147320" w:rsidRDefault="00AD1C5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AccountingSupplierParty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DD" w14:textId="19DB5F58" w:rsidR="00AD1C50" w:rsidRPr="00147320" w:rsidRDefault="00AD1C50" w:rsidP="00982B67">
            <w:pPr>
              <w:spacing w:line="220" w:lineRule="exact"/>
              <w:rPr>
                <w:rFonts w:cs="Arial"/>
                <w:bCs/>
                <w:sz w:val="16"/>
                <w:szCs w:val="16"/>
              </w:rPr>
            </w:pPr>
            <w:r w:rsidRPr="00147320">
              <w:rPr>
                <w:rFonts w:cs="Arial"/>
                <w:sz w:val="16"/>
                <w:szCs w:val="16"/>
              </w:rPr>
              <w:t xml:space="preserve">Changed </w:t>
            </w:r>
            <w:r w:rsidR="00437B21" w:rsidRPr="00147320">
              <w:rPr>
                <w:rFonts w:cs="Arial"/>
                <w:sz w:val="16"/>
                <w:szCs w:val="16"/>
              </w:rPr>
              <w:t>rule and message</w:t>
            </w:r>
          </w:p>
          <w:p w14:paraId="4A20DDDE" w14:textId="77777777" w:rsidR="00AD1C50" w:rsidRPr="00147320" w:rsidRDefault="00AD1C50" w:rsidP="00982B67">
            <w:pPr>
              <w:tabs>
                <w:tab w:val="left" w:pos="801"/>
              </w:tabs>
              <w:spacing w:line="220" w:lineRule="exact"/>
              <w:rPr>
                <w:rFonts w:cs="Arial"/>
                <w:sz w:val="16"/>
                <w:szCs w:val="16"/>
              </w:rPr>
            </w:pPr>
            <w:r w:rsidRPr="00147320">
              <w:rPr>
                <w:rFonts w:cs="Arial"/>
                <w:sz w:val="16"/>
                <w:szCs w:val="16"/>
              </w:rPr>
              <w:tab/>
            </w:r>
          </w:p>
        </w:tc>
        <w:tc>
          <w:tcPr>
            <w:tcW w:w="850" w:type="dxa"/>
          </w:tcPr>
          <w:p w14:paraId="4A20DDDF" w14:textId="765485DD"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AD1C50" w:rsidRPr="00147320" w14:paraId="4A20DDE9" w14:textId="77777777" w:rsidTr="00863855">
        <w:trPr>
          <w:cantSplit/>
          <w:trHeight w:val="20"/>
        </w:trPr>
        <w:tc>
          <w:tcPr>
            <w:tcW w:w="1526" w:type="dxa"/>
          </w:tcPr>
          <w:p w14:paraId="4AF7866A" w14:textId="77777777" w:rsidR="00AD1C50" w:rsidRPr="00147320" w:rsidRDefault="00F160D6" w:rsidP="00982B67">
            <w:pPr>
              <w:spacing w:line="220" w:lineRule="exact"/>
              <w:rPr>
                <w:rStyle w:val="Hyperlink"/>
                <w:rFonts w:cs="Arial"/>
                <w:b/>
                <w:bCs/>
                <w:sz w:val="16"/>
                <w:szCs w:val="16"/>
              </w:rPr>
            </w:pPr>
            <w:hyperlink r:id="rId633" w:history="1">
              <w:r w:rsidR="00AD1C50" w:rsidRPr="00147320">
                <w:rPr>
                  <w:rStyle w:val="Hyperlink"/>
                  <w:rFonts w:cs="Arial"/>
                  <w:sz w:val="16"/>
                  <w:szCs w:val="16"/>
                </w:rPr>
                <w:t>UBL-SR-13</w:t>
              </w:r>
            </w:hyperlink>
          </w:p>
          <w:p w14:paraId="4E2E5931" w14:textId="77777777" w:rsidR="006548CE" w:rsidRPr="00147320" w:rsidRDefault="006548CE" w:rsidP="00982B67">
            <w:pPr>
              <w:spacing w:line="220" w:lineRule="exact"/>
              <w:rPr>
                <w:rStyle w:val="Hyperlink"/>
                <w:rFonts w:cs="Arial"/>
                <w:b/>
                <w:bCs/>
                <w:sz w:val="16"/>
                <w:szCs w:val="16"/>
              </w:rPr>
            </w:pPr>
          </w:p>
          <w:p w14:paraId="4A20DDE1" w14:textId="14EC7417" w:rsidR="006548CE" w:rsidRPr="00147320" w:rsidRDefault="006548CE" w:rsidP="00982B67">
            <w:pPr>
              <w:spacing w:line="220" w:lineRule="exact"/>
              <w:rPr>
                <w:rFonts w:cs="Arial"/>
                <w:b/>
                <w:sz w:val="16"/>
                <w:szCs w:val="16"/>
                <w:highlight w:val="yellow"/>
              </w:rPr>
            </w:pPr>
          </w:p>
        </w:tc>
        <w:tc>
          <w:tcPr>
            <w:tcW w:w="5174" w:type="dxa"/>
          </w:tcPr>
          <w:p w14:paraId="4A20DDE2"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[UBL-SR-13]-Seller tax registration shall occur maximum once</w:t>
            </w:r>
          </w:p>
        </w:tc>
        <w:tc>
          <w:tcPr>
            <w:tcW w:w="5174" w:type="dxa"/>
          </w:tcPr>
          <w:p w14:paraId="4A20DDE3" w14:textId="77777777" w:rsidR="00AD1C50" w:rsidRPr="00147320" w:rsidRDefault="00AD1C50" w:rsidP="00982B67">
            <w:pPr>
              <w:spacing w:line="220" w:lineRule="exact"/>
              <w:rPr>
                <w:rFonts w:cs="Arial"/>
                <w:sz w:val="16"/>
                <w:szCs w:val="16"/>
              </w:rPr>
            </w:pPr>
            <w:r w:rsidRPr="00147320">
              <w:rPr>
                <w:rFonts w:cs="Arial"/>
                <w:sz w:val="16"/>
                <w:szCs w:val="16"/>
              </w:rPr>
              <w:t xml:space="preserve">[UBL-SR-13-AUNZ]-Seller tax registration shall occur maximum once </w:t>
            </w:r>
          </w:p>
          <w:p w14:paraId="4A20DDE4"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E5" w14:textId="037684C0" w:rsidR="00AD1C50" w:rsidRPr="00147320" w:rsidRDefault="00AD1C5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AccountingSupplierParty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E7" w14:textId="30B55C31" w:rsidR="00AD1C50" w:rsidRPr="00147320" w:rsidRDefault="00AD1C50"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E8" w14:textId="566EB40A"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D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EA" w14:textId="3896A8E3" w:rsidR="0019589B" w:rsidRPr="00147320" w:rsidRDefault="00F160D6" w:rsidP="00982B67">
            <w:pPr>
              <w:spacing w:line="220" w:lineRule="exact"/>
              <w:rPr>
                <w:rFonts w:cs="Arial"/>
                <w:b/>
                <w:sz w:val="16"/>
                <w:szCs w:val="16"/>
                <w:highlight w:val="yellow"/>
              </w:rPr>
            </w:pPr>
            <w:hyperlink r:id="rId634" w:history="1">
              <w:r w:rsidR="0019589B" w:rsidRPr="00147320">
                <w:rPr>
                  <w:rStyle w:val="Hyperlink"/>
                  <w:rFonts w:cs="Arial"/>
                  <w:sz w:val="16"/>
                  <w:szCs w:val="16"/>
                </w:rPr>
                <w:t>UBL-SR-14</w:t>
              </w:r>
            </w:hyperlink>
          </w:p>
        </w:tc>
        <w:tc>
          <w:tcPr>
            <w:tcW w:w="5174" w:type="dxa"/>
          </w:tcPr>
          <w:p w14:paraId="291489C2" w14:textId="77777777" w:rsidR="0019589B" w:rsidRPr="00147320" w:rsidRDefault="0019589B" w:rsidP="00982B67">
            <w:pPr>
              <w:spacing w:line="220" w:lineRule="exact"/>
              <w:rPr>
                <w:rFonts w:cs="Arial"/>
                <w:sz w:val="16"/>
                <w:szCs w:val="16"/>
              </w:rPr>
            </w:pPr>
            <w:r w:rsidRPr="00147320">
              <w:rPr>
                <w:rFonts w:cs="Arial"/>
                <w:sz w:val="16"/>
                <w:szCs w:val="16"/>
              </w:rPr>
              <w:t>Seller additional legal information shall occur maximum once</w:t>
            </w:r>
          </w:p>
        </w:tc>
        <w:tc>
          <w:tcPr>
            <w:tcW w:w="5174" w:type="dxa"/>
          </w:tcPr>
          <w:p w14:paraId="4A20DDEC" w14:textId="1F660D2F" w:rsidR="0019589B" w:rsidRPr="00147320" w:rsidRDefault="0019589B" w:rsidP="00982B67">
            <w:pPr>
              <w:spacing w:line="220" w:lineRule="exact"/>
              <w:rPr>
                <w:rFonts w:cs="Arial"/>
                <w:sz w:val="16"/>
                <w:szCs w:val="16"/>
              </w:rPr>
            </w:pPr>
          </w:p>
        </w:tc>
        <w:tc>
          <w:tcPr>
            <w:tcW w:w="992" w:type="dxa"/>
          </w:tcPr>
          <w:p w14:paraId="4A20DDED" w14:textId="34359AB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DEE" w14:textId="5D2C07C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161DBCE" w14:textId="77777777" w:rsidTr="00863855">
        <w:trPr>
          <w:cantSplit/>
          <w:trHeight w:val="20"/>
        </w:trPr>
        <w:tc>
          <w:tcPr>
            <w:tcW w:w="1526" w:type="dxa"/>
          </w:tcPr>
          <w:p w14:paraId="5FAC10FC" w14:textId="77777777" w:rsidR="0019589B" w:rsidRPr="00147320" w:rsidRDefault="00F160D6" w:rsidP="00982B67">
            <w:pPr>
              <w:spacing w:line="220" w:lineRule="exact"/>
              <w:rPr>
                <w:rStyle w:val="Hyperlink"/>
                <w:rFonts w:cs="Arial"/>
                <w:b/>
                <w:sz w:val="16"/>
                <w:szCs w:val="16"/>
              </w:rPr>
            </w:pPr>
            <w:hyperlink r:id="rId635" w:history="1">
              <w:r w:rsidR="0019589B" w:rsidRPr="00147320">
                <w:rPr>
                  <w:rStyle w:val="Hyperlink"/>
                  <w:rFonts w:cs="Arial"/>
                  <w:sz w:val="16"/>
                  <w:szCs w:val="16"/>
                </w:rPr>
                <w:t>UBL-SR-15</w:t>
              </w:r>
            </w:hyperlink>
          </w:p>
        </w:tc>
        <w:tc>
          <w:tcPr>
            <w:tcW w:w="5174" w:type="dxa"/>
          </w:tcPr>
          <w:p w14:paraId="1CE8AA8D" w14:textId="77777777" w:rsidR="0019589B" w:rsidRPr="00147320" w:rsidRDefault="0019589B" w:rsidP="00982B67">
            <w:pPr>
              <w:spacing w:line="220" w:lineRule="exact"/>
              <w:rPr>
                <w:rFonts w:cs="Arial"/>
                <w:sz w:val="16"/>
                <w:szCs w:val="16"/>
              </w:rPr>
            </w:pPr>
            <w:r w:rsidRPr="00147320">
              <w:rPr>
                <w:rFonts w:cs="Arial"/>
                <w:sz w:val="16"/>
                <w:szCs w:val="16"/>
              </w:rPr>
              <w:t>Buyer name shall occur maximum once</w:t>
            </w:r>
          </w:p>
        </w:tc>
        <w:tc>
          <w:tcPr>
            <w:tcW w:w="5174" w:type="dxa"/>
          </w:tcPr>
          <w:p w14:paraId="67146F55" w14:textId="3501B0CE" w:rsidR="0019589B" w:rsidRPr="00147320" w:rsidRDefault="0019589B" w:rsidP="00982B67">
            <w:pPr>
              <w:spacing w:line="220" w:lineRule="exact"/>
              <w:rPr>
                <w:rFonts w:cs="Arial"/>
                <w:sz w:val="16"/>
                <w:szCs w:val="16"/>
              </w:rPr>
            </w:pPr>
          </w:p>
        </w:tc>
        <w:tc>
          <w:tcPr>
            <w:tcW w:w="992" w:type="dxa"/>
          </w:tcPr>
          <w:p w14:paraId="15FFFD47" w14:textId="0C0EAA0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8A447C4" w14:textId="6458C01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F55BEA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23A511D" w14:textId="77777777" w:rsidR="0019589B" w:rsidRPr="00147320" w:rsidRDefault="00F160D6" w:rsidP="00982B67">
            <w:pPr>
              <w:spacing w:line="220" w:lineRule="exact"/>
              <w:rPr>
                <w:rStyle w:val="Hyperlink"/>
                <w:rFonts w:cs="Arial"/>
                <w:b/>
                <w:sz w:val="16"/>
                <w:szCs w:val="16"/>
              </w:rPr>
            </w:pPr>
            <w:hyperlink r:id="rId636" w:history="1">
              <w:r w:rsidR="0019589B" w:rsidRPr="00147320">
                <w:rPr>
                  <w:rStyle w:val="Hyperlink"/>
                  <w:rFonts w:cs="Arial"/>
                  <w:sz w:val="16"/>
                  <w:szCs w:val="16"/>
                </w:rPr>
                <w:t>UBL-SR-16</w:t>
              </w:r>
            </w:hyperlink>
          </w:p>
        </w:tc>
        <w:tc>
          <w:tcPr>
            <w:tcW w:w="5174" w:type="dxa"/>
          </w:tcPr>
          <w:p w14:paraId="0A7FD501" w14:textId="77777777" w:rsidR="0019589B" w:rsidRPr="00147320" w:rsidRDefault="0019589B" w:rsidP="00982B67">
            <w:pPr>
              <w:spacing w:line="220" w:lineRule="exact"/>
              <w:rPr>
                <w:rFonts w:cs="Arial"/>
                <w:sz w:val="16"/>
                <w:szCs w:val="16"/>
              </w:rPr>
            </w:pPr>
            <w:r w:rsidRPr="00147320">
              <w:rPr>
                <w:rFonts w:cs="Arial"/>
                <w:sz w:val="16"/>
                <w:szCs w:val="16"/>
              </w:rPr>
              <w:t>Buyer identifier shall occur maximum once</w:t>
            </w:r>
          </w:p>
        </w:tc>
        <w:tc>
          <w:tcPr>
            <w:tcW w:w="5174" w:type="dxa"/>
          </w:tcPr>
          <w:p w14:paraId="2246B94D" w14:textId="2131B1D4" w:rsidR="0019589B" w:rsidRPr="00147320" w:rsidRDefault="0019589B" w:rsidP="00982B67">
            <w:pPr>
              <w:spacing w:line="220" w:lineRule="exact"/>
              <w:rPr>
                <w:rFonts w:cs="Arial"/>
                <w:sz w:val="16"/>
                <w:szCs w:val="16"/>
              </w:rPr>
            </w:pPr>
          </w:p>
        </w:tc>
        <w:tc>
          <w:tcPr>
            <w:tcW w:w="992" w:type="dxa"/>
          </w:tcPr>
          <w:p w14:paraId="0E3F8ACE" w14:textId="44066E0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BCAD6B" w14:textId="0F93249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C28FD0C" w14:textId="77777777" w:rsidTr="00863855">
        <w:trPr>
          <w:cantSplit/>
          <w:trHeight w:val="20"/>
        </w:trPr>
        <w:tc>
          <w:tcPr>
            <w:tcW w:w="1526" w:type="dxa"/>
          </w:tcPr>
          <w:p w14:paraId="177F21C0" w14:textId="77777777" w:rsidR="0019589B" w:rsidRPr="00147320" w:rsidRDefault="00F160D6" w:rsidP="00982B67">
            <w:pPr>
              <w:spacing w:line="220" w:lineRule="exact"/>
              <w:rPr>
                <w:rStyle w:val="Hyperlink"/>
                <w:rFonts w:cs="Arial"/>
                <w:b/>
                <w:sz w:val="16"/>
                <w:szCs w:val="16"/>
              </w:rPr>
            </w:pPr>
            <w:hyperlink r:id="rId637" w:history="1">
              <w:r w:rsidR="0019589B" w:rsidRPr="00147320">
                <w:rPr>
                  <w:rStyle w:val="Hyperlink"/>
                  <w:rFonts w:cs="Arial"/>
                  <w:sz w:val="16"/>
                  <w:szCs w:val="16"/>
                </w:rPr>
                <w:t>UBL-SR-17</w:t>
              </w:r>
            </w:hyperlink>
          </w:p>
        </w:tc>
        <w:tc>
          <w:tcPr>
            <w:tcW w:w="5174" w:type="dxa"/>
          </w:tcPr>
          <w:p w14:paraId="0B011187" w14:textId="77777777" w:rsidR="0019589B" w:rsidRPr="00147320" w:rsidRDefault="0019589B" w:rsidP="00982B67">
            <w:pPr>
              <w:spacing w:line="220" w:lineRule="exact"/>
              <w:rPr>
                <w:rFonts w:cs="Arial"/>
                <w:sz w:val="16"/>
                <w:szCs w:val="16"/>
              </w:rPr>
            </w:pPr>
            <w:r w:rsidRPr="00147320">
              <w:rPr>
                <w:rFonts w:cs="Arial"/>
                <w:sz w:val="16"/>
                <w:szCs w:val="16"/>
              </w:rPr>
              <w:t>Buyer legal registration identifier shall occur maximum once</w:t>
            </w:r>
          </w:p>
        </w:tc>
        <w:tc>
          <w:tcPr>
            <w:tcW w:w="5174" w:type="dxa"/>
          </w:tcPr>
          <w:p w14:paraId="033E6E96" w14:textId="2F026C4A" w:rsidR="0019589B" w:rsidRPr="00147320" w:rsidRDefault="0019589B" w:rsidP="00982B67">
            <w:pPr>
              <w:spacing w:line="220" w:lineRule="exact"/>
              <w:rPr>
                <w:rFonts w:cs="Arial"/>
                <w:sz w:val="16"/>
                <w:szCs w:val="16"/>
              </w:rPr>
            </w:pPr>
          </w:p>
        </w:tc>
        <w:tc>
          <w:tcPr>
            <w:tcW w:w="992" w:type="dxa"/>
          </w:tcPr>
          <w:p w14:paraId="0D252DF0" w14:textId="2A885A5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6600191" w14:textId="68613AB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4A20DDF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F0" w14:textId="77777777" w:rsidR="00653D6A" w:rsidRPr="00147320" w:rsidRDefault="00F160D6" w:rsidP="00982B67">
            <w:pPr>
              <w:spacing w:line="220" w:lineRule="exact"/>
              <w:rPr>
                <w:rFonts w:cs="Arial"/>
                <w:b/>
                <w:color w:val="333333"/>
                <w:sz w:val="16"/>
                <w:szCs w:val="16"/>
              </w:rPr>
            </w:pPr>
            <w:hyperlink r:id="rId638" w:history="1">
              <w:r w:rsidR="00653D6A" w:rsidRPr="00147320">
                <w:rPr>
                  <w:rStyle w:val="Hyperlink"/>
                  <w:rFonts w:cs="Arial"/>
                  <w:sz w:val="16"/>
                  <w:szCs w:val="16"/>
                </w:rPr>
                <w:t>UBL-SR-18</w:t>
              </w:r>
            </w:hyperlink>
          </w:p>
        </w:tc>
        <w:tc>
          <w:tcPr>
            <w:tcW w:w="5174" w:type="dxa"/>
          </w:tcPr>
          <w:p w14:paraId="4A20DDF1" w14:textId="77777777" w:rsidR="00653D6A" w:rsidRPr="00147320" w:rsidRDefault="00653D6A" w:rsidP="00982B67">
            <w:pPr>
              <w:spacing w:line="220" w:lineRule="exact"/>
              <w:rPr>
                <w:rFonts w:cs="Arial"/>
                <w:color w:val="333333"/>
                <w:sz w:val="16"/>
                <w:szCs w:val="16"/>
              </w:rPr>
            </w:pPr>
            <w:r w:rsidRPr="00147320">
              <w:rPr>
                <w:rFonts w:cs="Arial"/>
                <w:color w:val="000000"/>
                <w:sz w:val="16"/>
                <w:szCs w:val="16"/>
              </w:rPr>
              <w:t>[UBL-SR-18]-Buyer VAT identifier shall occur maximum once</w:t>
            </w:r>
          </w:p>
        </w:tc>
        <w:tc>
          <w:tcPr>
            <w:tcW w:w="5174" w:type="dxa"/>
          </w:tcPr>
          <w:p w14:paraId="4A20DDF2" w14:textId="0B1C71ED" w:rsidR="00653D6A" w:rsidRPr="00147320" w:rsidRDefault="00653D6A" w:rsidP="00982B67">
            <w:pPr>
              <w:spacing w:line="220" w:lineRule="exact"/>
              <w:rPr>
                <w:rFonts w:cs="Arial"/>
                <w:sz w:val="16"/>
                <w:szCs w:val="16"/>
              </w:rPr>
            </w:pPr>
            <w:r w:rsidRPr="00147320">
              <w:rPr>
                <w:rFonts w:cs="Arial"/>
                <w:sz w:val="16"/>
                <w:szCs w:val="16"/>
              </w:rPr>
              <w:t xml:space="preserve">[UBL-SR-18-AUNZ]-Buyer Tax identifier shall occur maximum once </w:t>
            </w:r>
          </w:p>
          <w:p w14:paraId="4A20DDF3" w14:textId="77777777" w:rsidR="00653D6A" w:rsidRPr="00147320" w:rsidRDefault="00653D6A" w:rsidP="00982B67">
            <w:pPr>
              <w:spacing w:line="220" w:lineRule="exact"/>
              <w:rPr>
                <w:rFonts w:cs="Arial"/>
                <w:b/>
                <w:sz w:val="16"/>
                <w:szCs w:val="16"/>
              </w:rPr>
            </w:pPr>
            <w:r w:rsidRPr="00147320">
              <w:rPr>
                <w:rFonts w:cs="Arial"/>
                <w:b/>
                <w:sz w:val="16"/>
                <w:szCs w:val="16"/>
              </w:rPr>
              <w:t>Rule:</w:t>
            </w:r>
          </w:p>
          <w:p w14:paraId="4A20DDF4" w14:textId="53BC7B8F" w:rsidR="00653D6A" w:rsidRPr="00147320" w:rsidRDefault="00653D6A"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AccountingCustomerParty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F6" w14:textId="348D42EA" w:rsidR="00653D6A" w:rsidRPr="00147320" w:rsidRDefault="00653D6A"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F7" w14:textId="209D2CE3"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8F60861" w14:textId="77777777" w:rsidTr="00863855">
        <w:trPr>
          <w:cantSplit/>
          <w:trHeight w:val="20"/>
        </w:trPr>
        <w:tc>
          <w:tcPr>
            <w:tcW w:w="1526" w:type="dxa"/>
          </w:tcPr>
          <w:p w14:paraId="7A729F84" w14:textId="77777777" w:rsidR="0019589B" w:rsidRPr="00147320" w:rsidRDefault="00F160D6" w:rsidP="00982B67">
            <w:pPr>
              <w:spacing w:line="220" w:lineRule="exact"/>
              <w:rPr>
                <w:rFonts w:cs="Arial"/>
                <w:b/>
                <w:sz w:val="16"/>
                <w:szCs w:val="16"/>
                <w:highlight w:val="yellow"/>
              </w:rPr>
            </w:pPr>
            <w:hyperlink r:id="rId639" w:history="1">
              <w:r w:rsidR="0019589B" w:rsidRPr="00147320">
                <w:rPr>
                  <w:rStyle w:val="Hyperlink"/>
                  <w:rFonts w:cs="Arial"/>
                  <w:sz w:val="16"/>
                  <w:szCs w:val="16"/>
                </w:rPr>
                <w:t>UBL-SR-19</w:t>
              </w:r>
            </w:hyperlink>
          </w:p>
        </w:tc>
        <w:tc>
          <w:tcPr>
            <w:tcW w:w="5174" w:type="dxa"/>
          </w:tcPr>
          <w:p w14:paraId="433DA823" w14:textId="77777777" w:rsidR="0019589B" w:rsidRPr="00147320" w:rsidRDefault="0019589B" w:rsidP="00982B67">
            <w:pPr>
              <w:spacing w:line="220" w:lineRule="exact"/>
              <w:rPr>
                <w:rFonts w:cs="Arial"/>
                <w:sz w:val="16"/>
                <w:szCs w:val="16"/>
              </w:rPr>
            </w:pPr>
            <w:r w:rsidRPr="00147320">
              <w:rPr>
                <w:rFonts w:cs="Arial"/>
                <w:sz w:val="16"/>
                <w:szCs w:val="16"/>
              </w:rPr>
              <w:t xml:space="preserve">Payee name shall occur maximum </w:t>
            </w:r>
            <w:proofErr w:type="gramStart"/>
            <w:r w:rsidRPr="00147320">
              <w:rPr>
                <w:rFonts w:cs="Arial"/>
                <w:sz w:val="16"/>
                <w:szCs w:val="16"/>
              </w:rPr>
              <w:t>once, if</w:t>
            </w:r>
            <w:proofErr w:type="gramEnd"/>
            <w:r w:rsidRPr="00147320">
              <w:rPr>
                <w:rFonts w:cs="Arial"/>
                <w:sz w:val="16"/>
                <w:szCs w:val="16"/>
              </w:rPr>
              <w:t xml:space="preserve"> the Payee is different from the Seller</w:t>
            </w:r>
          </w:p>
        </w:tc>
        <w:tc>
          <w:tcPr>
            <w:tcW w:w="5174" w:type="dxa"/>
          </w:tcPr>
          <w:p w14:paraId="1A5E755B" w14:textId="200A391C" w:rsidR="0019589B" w:rsidRPr="00147320" w:rsidRDefault="0019589B" w:rsidP="00982B67">
            <w:pPr>
              <w:spacing w:line="220" w:lineRule="exact"/>
              <w:rPr>
                <w:rFonts w:cs="Arial"/>
                <w:sz w:val="16"/>
                <w:szCs w:val="16"/>
              </w:rPr>
            </w:pPr>
          </w:p>
        </w:tc>
        <w:tc>
          <w:tcPr>
            <w:tcW w:w="992" w:type="dxa"/>
          </w:tcPr>
          <w:p w14:paraId="34C8D4D7" w14:textId="6219B45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799F91A" w14:textId="7624D19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2EC698D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1AC31F9" w14:textId="77777777" w:rsidR="00653D6A" w:rsidRPr="00147320" w:rsidRDefault="00F160D6" w:rsidP="00982B67">
            <w:pPr>
              <w:spacing w:line="220" w:lineRule="exact"/>
              <w:rPr>
                <w:rStyle w:val="Hyperlink"/>
                <w:rFonts w:cs="Arial"/>
                <w:b/>
                <w:bCs/>
                <w:sz w:val="16"/>
                <w:szCs w:val="16"/>
              </w:rPr>
            </w:pPr>
            <w:hyperlink r:id="rId640" w:history="1">
              <w:r w:rsidR="00653D6A" w:rsidRPr="00147320">
                <w:rPr>
                  <w:rStyle w:val="Hyperlink"/>
                  <w:rFonts w:cs="Arial"/>
                  <w:sz w:val="16"/>
                  <w:szCs w:val="16"/>
                </w:rPr>
                <w:t>UBL-SR-20</w:t>
              </w:r>
            </w:hyperlink>
          </w:p>
        </w:tc>
        <w:tc>
          <w:tcPr>
            <w:tcW w:w="5174" w:type="dxa"/>
          </w:tcPr>
          <w:p w14:paraId="26061B43"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Payee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Payee is different from the Seller</w:t>
            </w:r>
          </w:p>
        </w:tc>
        <w:tc>
          <w:tcPr>
            <w:tcW w:w="5174" w:type="dxa"/>
          </w:tcPr>
          <w:p w14:paraId="5350B234" w14:textId="5434641C" w:rsidR="00653D6A" w:rsidRPr="00147320" w:rsidRDefault="00653D6A" w:rsidP="00982B67">
            <w:pPr>
              <w:spacing w:line="220" w:lineRule="exact"/>
              <w:rPr>
                <w:rFonts w:cs="Arial"/>
                <w:sz w:val="16"/>
                <w:szCs w:val="16"/>
              </w:rPr>
            </w:pPr>
          </w:p>
        </w:tc>
        <w:tc>
          <w:tcPr>
            <w:tcW w:w="992" w:type="dxa"/>
          </w:tcPr>
          <w:p w14:paraId="59D15F10" w14:textId="0CAA6C6E"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5038D169" w14:textId="5B24713C"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4839BFF5" w14:textId="77777777" w:rsidTr="00863855">
        <w:trPr>
          <w:cantSplit/>
          <w:trHeight w:val="20"/>
        </w:trPr>
        <w:tc>
          <w:tcPr>
            <w:tcW w:w="1526" w:type="dxa"/>
          </w:tcPr>
          <w:p w14:paraId="13E32975" w14:textId="77777777" w:rsidR="00653D6A" w:rsidRPr="00147320" w:rsidRDefault="00F160D6" w:rsidP="00982B67">
            <w:pPr>
              <w:spacing w:line="220" w:lineRule="exact"/>
              <w:rPr>
                <w:rStyle w:val="Hyperlink"/>
                <w:rFonts w:cs="Arial"/>
                <w:b/>
                <w:bCs/>
                <w:sz w:val="16"/>
                <w:szCs w:val="16"/>
              </w:rPr>
            </w:pPr>
            <w:hyperlink r:id="rId641" w:history="1">
              <w:r w:rsidR="00653D6A" w:rsidRPr="00147320">
                <w:rPr>
                  <w:rStyle w:val="Hyperlink"/>
                  <w:rFonts w:cs="Arial"/>
                  <w:sz w:val="16"/>
                  <w:szCs w:val="16"/>
                </w:rPr>
                <w:t>UBL-SR-21</w:t>
              </w:r>
            </w:hyperlink>
          </w:p>
        </w:tc>
        <w:tc>
          <w:tcPr>
            <w:tcW w:w="5174" w:type="dxa"/>
          </w:tcPr>
          <w:p w14:paraId="0CBA38CF"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Payee legal registration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Payee is different from the Seller</w:t>
            </w:r>
          </w:p>
        </w:tc>
        <w:tc>
          <w:tcPr>
            <w:tcW w:w="5174" w:type="dxa"/>
          </w:tcPr>
          <w:p w14:paraId="5F2225BA" w14:textId="78F162B5" w:rsidR="00653D6A" w:rsidRPr="00147320" w:rsidRDefault="00653D6A" w:rsidP="00982B67">
            <w:pPr>
              <w:spacing w:line="220" w:lineRule="exact"/>
              <w:rPr>
                <w:rFonts w:cs="Arial"/>
                <w:sz w:val="16"/>
                <w:szCs w:val="16"/>
              </w:rPr>
            </w:pPr>
          </w:p>
        </w:tc>
        <w:tc>
          <w:tcPr>
            <w:tcW w:w="992" w:type="dxa"/>
          </w:tcPr>
          <w:p w14:paraId="3C0E4A2E" w14:textId="24BD5103" w:rsidR="00653D6A" w:rsidRPr="00147320" w:rsidRDefault="00263836" w:rsidP="00982B67">
            <w:pPr>
              <w:spacing w:line="220" w:lineRule="exact"/>
              <w:rPr>
                <w:rFonts w:cs="Arial"/>
                <w:sz w:val="16"/>
                <w:szCs w:val="16"/>
              </w:rPr>
            </w:pPr>
            <w:r w:rsidRPr="00147320">
              <w:rPr>
                <w:rFonts w:cs="Arial"/>
                <w:sz w:val="16"/>
                <w:szCs w:val="16"/>
              </w:rPr>
              <w:t>Same</w:t>
            </w:r>
          </w:p>
        </w:tc>
        <w:tc>
          <w:tcPr>
            <w:tcW w:w="850" w:type="dxa"/>
          </w:tcPr>
          <w:p w14:paraId="0B4098FC" w14:textId="16C9EC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7619A2B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A85ED9F" w14:textId="77777777" w:rsidR="00653D6A" w:rsidRPr="00147320" w:rsidRDefault="00F160D6" w:rsidP="00982B67">
            <w:pPr>
              <w:spacing w:line="220" w:lineRule="exact"/>
              <w:rPr>
                <w:rStyle w:val="Hyperlink"/>
                <w:rFonts w:cs="Arial"/>
                <w:b/>
                <w:bCs/>
                <w:sz w:val="16"/>
                <w:szCs w:val="16"/>
              </w:rPr>
            </w:pPr>
            <w:hyperlink r:id="rId642" w:history="1">
              <w:r w:rsidR="00653D6A" w:rsidRPr="00147320">
                <w:rPr>
                  <w:rStyle w:val="Hyperlink"/>
                  <w:rFonts w:cs="Arial"/>
                  <w:sz w:val="16"/>
                  <w:szCs w:val="16"/>
                </w:rPr>
                <w:t>UBL-SR-22</w:t>
              </w:r>
            </w:hyperlink>
          </w:p>
        </w:tc>
        <w:tc>
          <w:tcPr>
            <w:tcW w:w="5174" w:type="dxa"/>
          </w:tcPr>
          <w:p w14:paraId="2EF9E1E0"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Seller tax representative name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Seller has a tax representative</w:t>
            </w:r>
          </w:p>
        </w:tc>
        <w:tc>
          <w:tcPr>
            <w:tcW w:w="5174" w:type="dxa"/>
          </w:tcPr>
          <w:p w14:paraId="435B248B" w14:textId="5F64A01B" w:rsidR="00653D6A" w:rsidRPr="00147320" w:rsidRDefault="00653D6A" w:rsidP="00982B67">
            <w:pPr>
              <w:spacing w:line="220" w:lineRule="exact"/>
              <w:rPr>
                <w:rFonts w:cs="Arial"/>
                <w:sz w:val="16"/>
                <w:szCs w:val="16"/>
              </w:rPr>
            </w:pPr>
          </w:p>
        </w:tc>
        <w:tc>
          <w:tcPr>
            <w:tcW w:w="992" w:type="dxa"/>
          </w:tcPr>
          <w:p w14:paraId="1A95BDFE" w14:textId="71B69F8D"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7DA67669" w14:textId="3341B8A5"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1C037B38" w14:textId="77777777" w:rsidTr="00863855">
        <w:trPr>
          <w:cantSplit/>
          <w:trHeight w:val="415"/>
        </w:trPr>
        <w:tc>
          <w:tcPr>
            <w:tcW w:w="1526" w:type="dxa"/>
          </w:tcPr>
          <w:p w14:paraId="4D6C2471" w14:textId="702B77AE" w:rsidR="00653D6A" w:rsidRPr="00147320" w:rsidRDefault="00F160D6" w:rsidP="00982B67">
            <w:pPr>
              <w:spacing w:line="220" w:lineRule="exact"/>
              <w:rPr>
                <w:rStyle w:val="Hyperlink"/>
                <w:rFonts w:cs="Arial"/>
                <w:bCs/>
                <w:sz w:val="16"/>
                <w:szCs w:val="16"/>
              </w:rPr>
            </w:pPr>
            <w:hyperlink r:id="rId643" w:history="1">
              <w:r w:rsidR="00653D6A" w:rsidRPr="00147320">
                <w:rPr>
                  <w:rStyle w:val="Hyperlink"/>
                  <w:rFonts w:cs="Arial"/>
                  <w:sz w:val="16"/>
                  <w:szCs w:val="16"/>
                </w:rPr>
                <w:t>UBL-SR-23</w:t>
              </w:r>
            </w:hyperlink>
          </w:p>
        </w:tc>
        <w:tc>
          <w:tcPr>
            <w:tcW w:w="5174" w:type="dxa"/>
          </w:tcPr>
          <w:p w14:paraId="48BEE0C9" w14:textId="5AC432AD" w:rsidR="00653D6A" w:rsidRPr="00147320" w:rsidRDefault="00653D6A" w:rsidP="00982B67">
            <w:pPr>
              <w:spacing w:line="220" w:lineRule="exact"/>
              <w:rPr>
                <w:rFonts w:cs="Arial"/>
                <w:sz w:val="16"/>
                <w:szCs w:val="16"/>
                <w:highlight w:val="yellow"/>
              </w:rPr>
            </w:pPr>
            <w:r w:rsidRPr="00147320">
              <w:rPr>
                <w:rFonts w:cs="Arial"/>
                <w:color w:val="000000"/>
                <w:sz w:val="16"/>
                <w:szCs w:val="16"/>
              </w:rPr>
              <w:t xml:space="preserve">[UBL-SR-23]-Seller tax representative VAT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Seller has a tax representative</w:t>
            </w:r>
          </w:p>
        </w:tc>
        <w:tc>
          <w:tcPr>
            <w:tcW w:w="5174" w:type="dxa"/>
          </w:tcPr>
          <w:p w14:paraId="5DC261C6" w14:textId="7F8C2C8D" w:rsidR="00653D6A" w:rsidRPr="00147320" w:rsidRDefault="00653D6A" w:rsidP="00982B67">
            <w:pPr>
              <w:spacing w:line="220" w:lineRule="exact"/>
              <w:rPr>
                <w:rFonts w:cs="Arial"/>
                <w:sz w:val="16"/>
                <w:szCs w:val="16"/>
              </w:rPr>
            </w:pPr>
            <w:r w:rsidRPr="00147320">
              <w:rPr>
                <w:rFonts w:cs="Arial"/>
                <w:sz w:val="16"/>
                <w:szCs w:val="16"/>
              </w:rPr>
              <w:t xml:space="preserve">[UBL-SR-23-AUNZ]-Seller tax representative tax identifier shall occur maximum </w:t>
            </w:r>
            <w:proofErr w:type="gramStart"/>
            <w:r w:rsidRPr="00147320">
              <w:rPr>
                <w:rFonts w:cs="Arial"/>
                <w:sz w:val="16"/>
                <w:szCs w:val="16"/>
              </w:rPr>
              <w:t>once, if</w:t>
            </w:r>
            <w:proofErr w:type="gramEnd"/>
            <w:r w:rsidRPr="00147320">
              <w:rPr>
                <w:rFonts w:cs="Arial"/>
                <w:sz w:val="16"/>
                <w:szCs w:val="16"/>
              </w:rPr>
              <w:t xml:space="preserve"> the Seller has a tax representative</w:t>
            </w:r>
          </w:p>
        </w:tc>
        <w:tc>
          <w:tcPr>
            <w:tcW w:w="992" w:type="dxa"/>
          </w:tcPr>
          <w:p w14:paraId="49E5F699" w14:textId="4A471D4E" w:rsidR="00653D6A" w:rsidRPr="00147320" w:rsidRDefault="00653D6A" w:rsidP="00982B67">
            <w:pPr>
              <w:spacing w:line="220" w:lineRule="exact"/>
              <w:rPr>
                <w:rFonts w:cs="Arial"/>
                <w:sz w:val="16"/>
                <w:szCs w:val="16"/>
              </w:rPr>
            </w:pPr>
            <w:r w:rsidRPr="00147320">
              <w:rPr>
                <w:rFonts w:cs="Arial"/>
                <w:sz w:val="16"/>
                <w:szCs w:val="16"/>
              </w:rPr>
              <w:t>Changed message</w:t>
            </w:r>
            <w:r w:rsidR="00E87D98" w:rsidRPr="00147320">
              <w:rPr>
                <w:rFonts w:cs="Arial"/>
                <w:sz w:val="16"/>
                <w:szCs w:val="16"/>
              </w:rPr>
              <w:t xml:space="preserve"> </w:t>
            </w:r>
          </w:p>
        </w:tc>
        <w:tc>
          <w:tcPr>
            <w:tcW w:w="850" w:type="dxa"/>
          </w:tcPr>
          <w:p w14:paraId="16322007" w14:textId="2C1F94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E87D98" w:rsidRPr="00147320" w14:paraId="3B763BE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8B44B75" w14:textId="77777777" w:rsidR="00E87D98" w:rsidRPr="00147320" w:rsidRDefault="00F160D6" w:rsidP="00982B67">
            <w:pPr>
              <w:spacing w:line="220" w:lineRule="exact"/>
              <w:rPr>
                <w:rStyle w:val="Hyperlink"/>
                <w:rFonts w:cs="Arial"/>
                <w:b/>
                <w:bCs/>
                <w:sz w:val="16"/>
                <w:szCs w:val="16"/>
              </w:rPr>
            </w:pPr>
            <w:hyperlink r:id="rId644" w:history="1">
              <w:r w:rsidR="00E87D98" w:rsidRPr="00147320">
                <w:rPr>
                  <w:rStyle w:val="Hyperlink"/>
                  <w:rFonts w:cs="Arial"/>
                  <w:sz w:val="16"/>
                  <w:szCs w:val="16"/>
                </w:rPr>
                <w:t>UBL-SR-24</w:t>
              </w:r>
            </w:hyperlink>
          </w:p>
        </w:tc>
        <w:tc>
          <w:tcPr>
            <w:tcW w:w="5174" w:type="dxa"/>
          </w:tcPr>
          <w:p w14:paraId="17BFB893" w14:textId="77777777" w:rsidR="00E87D98" w:rsidRPr="00147320" w:rsidRDefault="00E87D98" w:rsidP="00982B67">
            <w:pPr>
              <w:spacing w:line="220" w:lineRule="exact"/>
              <w:rPr>
                <w:rFonts w:cs="Arial"/>
                <w:color w:val="000000"/>
                <w:sz w:val="16"/>
                <w:szCs w:val="16"/>
              </w:rPr>
            </w:pPr>
            <w:r w:rsidRPr="00147320">
              <w:rPr>
                <w:rFonts w:cs="Arial"/>
                <w:color w:val="000000"/>
                <w:sz w:val="16"/>
                <w:szCs w:val="16"/>
              </w:rPr>
              <w:t>Deliver to information shall occur maximum once</w:t>
            </w:r>
          </w:p>
        </w:tc>
        <w:tc>
          <w:tcPr>
            <w:tcW w:w="5174" w:type="dxa"/>
          </w:tcPr>
          <w:p w14:paraId="3118968D" w14:textId="77777777" w:rsidR="00E87D98" w:rsidRPr="00147320" w:rsidRDefault="00E87D98" w:rsidP="00982B67">
            <w:pPr>
              <w:spacing w:line="220" w:lineRule="exact"/>
              <w:rPr>
                <w:rFonts w:cs="Arial"/>
                <w:sz w:val="16"/>
                <w:szCs w:val="16"/>
              </w:rPr>
            </w:pPr>
          </w:p>
        </w:tc>
        <w:tc>
          <w:tcPr>
            <w:tcW w:w="992" w:type="dxa"/>
          </w:tcPr>
          <w:p w14:paraId="17546D13" w14:textId="0C2E7D3B" w:rsidR="00E87D98"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1CE9412E" w14:textId="519D6108"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36DF807" w14:textId="77777777" w:rsidTr="00863855">
        <w:trPr>
          <w:cantSplit/>
          <w:trHeight w:val="20"/>
        </w:trPr>
        <w:tc>
          <w:tcPr>
            <w:tcW w:w="1526" w:type="dxa"/>
          </w:tcPr>
          <w:p w14:paraId="41E5F878" w14:textId="77777777" w:rsidR="0019589B" w:rsidRPr="00147320" w:rsidRDefault="00F160D6" w:rsidP="00982B67">
            <w:pPr>
              <w:spacing w:line="220" w:lineRule="exact"/>
              <w:rPr>
                <w:rStyle w:val="Hyperlink"/>
                <w:rFonts w:cs="Arial"/>
                <w:bCs/>
                <w:sz w:val="16"/>
                <w:szCs w:val="16"/>
              </w:rPr>
            </w:pPr>
            <w:hyperlink r:id="rId645" w:history="1">
              <w:r w:rsidR="0019589B" w:rsidRPr="00147320">
                <w:rPr>
                  <w:rStyle w:val="Hyperlink"/>
                  <w:rFonts w:cs="Arial"/>
                  <w:sz w:val="16"/>
                  <w:szCs w:val="16"/>
                </w:rPr>
                <w:t>UBL-SR-25</w:t>
              </w:r>
            </w:hyperlink>
          </w:p>
        </w:tc>
        <w:tc>
          <w:tcPr>
            <w:tcW w:w="5174" w:type="dxa"/>
          </w:tcPr>
          <w:p w14:paraId="75531E41" w14:textId="77777777" w:rsidR="0019589B" w:rsidRPr="00147320" w:rsidRDefault="0019589B" w:rsidP="00982B67">
            <w:pPr>
              <w:spacing w:line="220" w:lineRule="exact"/>
              <w:rPr>
                <w:rFonts w:cs="Arial"/>
                <w:sz w:val="16"/>
                <w:szCs w:val="16"/>
              </w:rPr>
            </w:pPr>
            <w:r w:rsidRPr="00147320">
              <w:rPr>
                <w:rFonts w:cs="Arial"/>
                <w:sz w:val="16"/>
                <w:szCs w:val="16"/>
              </w:rPr>
              <w:t>Deliver to party name shall occur maximum once</w:t>
            </w:r>
          </w:p>
        </w:tc>
        <w:tc>
          <w:tcPr>
            <w:tcW w:w="5174" w:type="dxa"/>
          </w:tcPr>
          <w:p w14:paraId="2E79F9B9" w14:textId="05B113D9" w:rsidR="0019589B" w:rsidRPr="00147320" w:rsidRDefault="0019589B" w:rsidP="00982B67">
            <w:pPr>
              <w:spacing w:line="220" w:lineRule="exact"/>
              <w:rPr>
                <w:rFonts w:cs="Arial"/>
                <w:sz w:val="16"/>
                <w:szCs w:val="16"/>
              </w:rPr>
            </w:pPr>
          </w:p>
        </w:tc>
        <w:tc>
          <w:tcPr>
            <w:tcW w:w="992" w:type="dxa"/>
          </w:tcPr>
          <w:p w14:paraId="186DF7CA" w14:textId="4B1CB9B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DC7C218" w14:textId="222C5EA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128F61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CD0C7D6" w14:textId="77777777" w:rsidR="0019589B" w:rsidRPr="00147320" w:rsidRDefault="00F160D6" w:rsidP="00982B67">
            <w:pPr>
              <w:spacing w:line="220" w:lineRule="exact"/>
              <w:rPr>
                <w:rStyle w:val="Hyperlink"/>
                <w:rFonts w:cs="Arial"/>
                <w:b/>
                <w:bCs/>
                <w:sz w:val="16"/>
                <w:szCs w:val="16"/>
              </w:rPr>
            </w:pPr>
            <w:hyperlink r:id="rId646" w:history="1">
              <w:r w:rsidR="0019589B" w:rsidRPr="00147320">
                <w:rPr>
                  <w:rStyle w:val="Hyperlink"/>
                  <w:rFonts w:cs="Arial"/>
                  <w:sz w:val="16"/>
                  <w:szCs w:val="16"/>
                </w:rPr>
                <w:t>UBL-SR-26</w:t>
              </w:r>
            </w:hyperlink>
          </w:p>
        </w:tc>
        <w:tc>
          <w:tcPr>
            <w:tcW w:w="5174" w:type="dxa"/>
          </w:tcPr>
          <w:p w14:paraId="2749C4CD" w14:textId="77777777" w:rsidR="0019589B" w:rsidRPr="00147320" w:rsidRDefault="0019589B" w:rsidP="00982B67">
            <w:pPr>
              <w:spacing w:line="220" w:lineRule="exact"/>
              <w:rPr>
                <w:rFonts w:cs="Arial"/>
                <w:sz w:val="16"/>
                <w:szCs w:val="16"/>
              </w:rPr>
            </w:pPr>
            <w:r w:rsidRPr="00147320">
              <w:rPr>
                <w:rFonts w:cs="Arial"/>
                <w:sz w:val="16"/>
                <w:szCs w:val="16"/>
              </w:rPr>
              <w:t>Payment reference shall occur maximum once</w:t>
            </w:r>
          </w:p>
        </w:tc>
        <w:tc>
          <w:tcPr>
            <w:tcW w:w="5174" w:type="dxa"/>
          </w:tcPr>
          <w:p w14:paraId="608F256C" w14:textId="67684C73" w:rsidR="0019589B" w:rsidRPr="00147320" w:rsidRDefault="0019589B" w:rsidP="00982B67">
            <w:pPr>
              <w:spacing w:line="220" w:lineRule="exact"/>
              <w:rPr>
                <w:rFonts w:cs="Arial"/>
                <w:sz w:val="16"/>
                <w:szCs w:val="16"/>
              </w:rPr>
            </w:pPr>
          </w:p>
        </w:tc>
        <w:tc>
          <w:tcPr>
            <w:tcW w:w="992" w:type="dxa"/>
          </w:tcPr>
          <w:p w14:paraId="6E9B816A" w14:textId="5678362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C0AFE6" w14:textId="5C28C60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DD4081" w14:textId="77777777" w:rsidTr="00863855">
        <w:trPr>
          <w:cantSplit/>
          <w:trHeight w:val="20"/>
        </w:trPr>
        <w:tc>
          <w:tcPr>
            <w:tcW w:w="1526" w:type="dxa"/>
          </w:tcPr>
          <w:p w14:paraId="3B7529D8" w14:textId="296D7A3A" w:rsidR="0019589B" w:rsidRPr="00147320" w:rsidRDefault="00F160D6" w:rsidP="00982B67">
            <w:pPr>
              <w:spacing w:line="220" w:lineRule="exact"/>
              <w:rPr>
                <w:rStyle w:val="Hyperlink"/>
                <w:rFonts w:cs="Arial"/>
                <w:b/>
                <w:bCs/>
                <w:sz w:val="16"/>
                <w:szCs w:val="16"/>
              </w:rPr>
            </w:pPr>
            <w:hyperlink r:id="rId647" w:history="1">
              <w:r w:rsidR="0019589B" w:rsidRPr="00147320">
                <w:rPr>
                  <w:rStyle w:val="Hyperlink"/>
                  <w:rFonts w:cs="Arial"/>
                  <w:sz w:val="16"/>
                  <w:szCs w:val="16"/>
                </w:rPr>
                <w:t>UBL-SR-27</w:t>
              </w:r>
            </w:hyperlink>
          </w:p>
        </w:tc>
        <w:tc>
          <w:tcPr>
            <w:tcW w:w="5174" w:type="dxa"/>
          </w:tcPr>
          <w:p w14:paraId="262BE838" w14:textId="631CE1EA"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18D30F60" w14:textId="18AC5454" w:rsidR="0019589B" w:rsidRPr="00147320" w:rsidRDefault="0019589B" w:rsidP="00982B67">
            <w:pPr>
              <w:spacing w:line="220" w:lineRule="exact"/>
              <w:rPr>
                <w:rFonts w:cs="Arial"/>
                <w:sz w:val="16"/>
                <w:szCs w:val="16"/>
              </w:rPr>
            </w:pPr>
          </w:p>
        </w:tc>
        <w:tc>
          <w:tcPr>
            <w:tcW w:w="992" w:type="dxa"/>
          </w:tcPr>
          <w:p w14:paraId="7401896C" w14:textId="1F8304E9" w:rsidR="0019589B" w:rsidRPr="00147320" w:rsidRDefault="0037036D" w:rsidP="00982B67">
            <w:pPr>
              <w:spacing w:line="220" w:lineRule="exact"/>
              <w:rPr>
                <w:rFonts w:cs="Arial"/>
                <w:sz w:val="16"/>
                <w:szCs w:val="16"/>
              </w:rPr>
            </w:pPr>
            <w:r>
              <w:rPr>
                <w:rFonts w:cs="Arial"/>
                <w:sz w:val="16"/>
                <w:szCs w:val="16"/>
              </w:rPr>
              <w:t>Same</w:t>
            </w:r>
          </w:p>
        </w:tc>
        <w:tc>
          <w:tcPr>
            <w:tcW w:w="850" w:type="dxa"/>
          </w:tcPr>
          <w:p w14:paraId="7A01F33C" w14:textId="197084E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889FE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E006A82" w14:textId="77777777" w:rsidR="0019589B" w:rsidRPr="00147320" w:rsidRDefault="00F160D6" w:rsidP="00982B67">
            <w:pPr>
              <w:spacing w:line="220" w:lineRule="exact"/>
              <w:rPr>
                <w:rStyle w:val="Hyperlink"/>
                <w:rFonts w:cs="Arial"/>
                <w:b/>
                <w:bCs/>
                <w:sz w:val="16"/>
                <w:szCs w:val="16"/>
              </w:rPr>
            </w:pPr>
            <w:hyperlink r:id="rId648" w:history="1">
              <w:r w:rsidR="0019589B" w:rsidRPr="00147320">
                <w:rPr>
                  <w:rStyle w:val="Hyperlink"/>
                  <w:rFonts w:cs="Arial"/>
                  <w:sz w:val="16"/>
                  <w:szCs w:val="16"/>
                </w:rPr>
                <w:t>UBL-SR-28</w:t>
              </w:r>
            </w:hyperlink>
          </w:p>
        </w:tc>
        <w:tc>
          <w:tcPr>
            <w:tcW w:w="5174" w:type="dxa"/>
          </w:tcPr>
          <w:p w14:paraId="341997D1" w14:textId="77777777" w:rsidR="0019589B" w:rsidRPr="00147320" w:rsidRDefault="0019589B" w:rsidP="00982B67">
            <w:pPr>
              <w:spacing w:line="220" w:lineRule="exact"/>
              <w:rPr>
                <w:rFonts w:cs="Arial"/>
                <w:sz w:val="16"/>
                <w:szCs w:val="16"/>
              </w:rPr>
            </w:pPr>
            <w:r w:rsidRPr="00147320">
              <w:rPr>
                <w:rFonts w:cs="Arial"/>
                <w:sz w:val="16"/>
                <w:szCs w:val="16"/>
              </w:rPr>
              <w:t>Mandate reference identifier shall occur maximum once</w:t>
            </w:r>
          </w:p>
        </w:tc>
        <w:tc>
          <w:tcPr>
            <w:tcW w:w="5174" w:type="dxa"/>
          </w:tcPr>
          <w:p w14:paraId="3102C84E" w14:textId="49EA144D" w:rsidR="0019589B" w:rsidRPr="00147320" w:rsidRDefault="0019589B" w:rsidP="00982B67">
            <w:pPr>
              <w:spacing w:line="220" w:lineRule="exact"/>
              <w:rPr>
                <w:rFonts w:cs="Arial"/>
                <w:sz w:val="16"/>
                <w:szCs w:val="16"/>
              </w:rPr>
            </w:pPr>
          </w:p>
        </w:tc>
        <w:tc>
          <w:tcPr>
            <w:tcW w:w="992" w:type="dxa"/>
          </w:tcPr>
          <w:p w14:paraId="52CB3253" w14:textId="5C922EF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85679C2" w14:textId="24ED6ED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AB687F2" w14:textId="77777777" w:rsidTr="00863855">
        <w:trPr>
          <w:cantSplit/>
          <w:trHeight w:val="20"/>
        </w:trPr>
        <w:tc>
          <w:tcPr>
            <w:tcW w:w="1526" w:type="dxa"/>
          </w:tcPr>
          <w:p w14:paraId="3107FEE3" w14:textId="77777777" w:rsidR="0019589B" w:rsidRPr="00147320" w:rsidRDefault="00F160D6" w:rsidP="00982B67">
            <w:pPr>
              <w:spacing w:line="220" w:lineRule="exact"/>
              <w:rPr>
                <w:rStyle w:val="Hyperlink"/>
                <w:rFonts w:cs="Arial"/>
                <w:b/>
                <w:bCs/>
                <w:sz w:val="16"/>
                <w:szCs w:val="16"/>
              </w:rPr>
            </w:pPr>
            <w:hyperlink r:id="rId649" w:history="1">
              <w:r w:rsidR="0019589B" w:rsidRPr="00147320">
                <w:rPr>
                  <w:rStyle w:val="Hyperlink"/>
                  <w:rFonts w:cs="Arial"/>
                  <w:sz w:val="16"/>
                  <w:szCs w:val="16"/>
                </w:rPr>
                <w:t>UBL-SR-29</w:t>
              </w:r>
            </w:hyperlink>
          </w:p>
        </w:tc>
        <w:tc>
          <w:tcPr>
            <w:tcW w:w="5174" w:type="dxa"/>
          </w:tcPr>
          <w:p w14:paraId="3FBC0921" w14:textId="77777777" w:rsidR="0019589B" w:rsidRPr="00147320" w:rsidRDefault="0019589B" w:rsidP="00982B67">
            <w:pPr>
              <w:spacing w:line="220" w:lineRule="exact"/>
              <w:rPr>
                <w:rFonts w:cs="Arial"/>
                <w:sz w:val="16"/>
                <w:szCs w:val="16"/>
              </w:rPr>
            </w:pPr>
            <w:r w:rsidRPr="00147320">
              <w:rPr>
                <w:rFonts w:cs="Arial"/>
                <w:sz w:val="16"/>
                <w:szCs w:val="16"/>
              </w:rPr>
              <w:t>Bank creditor reference shall occur maximum once</w:t>
            </w:r>
          </w:p>
        </w:tc>
        <w:tc>
          <w:tcPr>
            <w:tcW w:w="5174" w:type="dxa"/>
          </w:tcPr>
          <w:p w14:paraId="1ACA0F2D" w14:textId="6B1FD85B" w:rsidR="0019589B" w:rsidRPr="00147320" w:rsidRDefault="0019589B" w:rsidP="00982B67">
            <w:pPr>
              <w:spacing w:line="220" w:lineRule="exact"/>
              <w:rPr>
                <w:rFonts w:cs="Arial"/>
                <w:sz w:val="16"/>
                <w:szCs w:val="16"/>
              </w:rPr>
            </w:pPr>
          </w:p>
        </w:tc>
        <w:tc>
          <w:tcPr>
            <w:tcW w:w="992" w:type="dxa"/>
          </w:tcPr>
          <w:p w14:paraId="54B4FA7A" w14:textId="01B33ADD" w:rsidR="0019589B" w:rsidRPr="00147320" w:rsidRDefault="0019589B" w:rsidP="00982B67">
            <w:pPr>
              <w:spacing w:line="220" w:lineRule="exact"/>
              <w:rPr>
                <w:rFonts w:cs="Arial"/>
                <w:sz w:val="16"/>
                <w:szCs w:val="16"/>
              </w:rPr>
            </w:pPr>
            <w:r w:rsidRPr="00147320">
              <w:rPr>
                <w:rFonts w:cs="Arial"/>
                <w:sz w:val="16"/>
                <w:szCs w:val="16"/>
              </w:rPr>
              <w:t>Deleted</w:t>
            </w:r>
          </w:p>
        </w:tc>
        <w:tc>
          <w:tcPr>
            <w:tcW w:w="850" w:type="dxa"/>
          </w:tcPr>
          <w:p w14:paraId="3DF9FEF3" w14:textId="5CA74DCC"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09646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78A1653" w14:textId="77777777" w:rsidR="0019589B" w:rsidRPr="00147320" w:rsidRDefault="00F160D6" w:rsidP="00982B67">
            <w:pPr>
              <w:spacing w:line="220" w:lineRule="exact"/>
              <w:rPr>
                <w:rStyle w:val="Hyperlink"/>
                <w:rFonts w:cs="Arial"/>
                <w:b/>
                <w:bCs/>
                <w:sz w:val="16"/>
                <w:szCs w:val="16"/>
              </w:rPr>
            </w:pPr>
            <w:hyperlink r:id="rId650" w:history="1">
              <w:r w:rsidR="0019589B" w:rsidRPr="00147320">
                <w:rPr>
                  <w:rStyle w:val="Hyperlink"/>
                  <w:rFonts w:cs="Arial"/>
                  <w:sz w:val="16"/>
                  <w:szCs w:val="16"/>
                </w:rPr>
                <w:t>UBL-SR-30</w:t>
              </w:r>
            </w:hyperlink>
          </w:p>
        </w:tc>
        <w:tc>
          <w:tcPr>
            <w:tcW w:w="5174" w:type="dxa"/>
          </w:tcPr>
          <w:p w14:paraId="37F57F0F" w14:textId="77777777" w:rsidR="0019589B" w:rsidRPr="00147320" w:rsidRDefault="0019589B" w:rsidP="00982B67">
            <w:pPr>
              <w:spacing w:line="220" w:lineRule="exact"/>
              <w:rPr>
                <w:rFonts w:cs="Arial"/>
                <w:sz w:val="16"/>
                <w:szCs w:val="16"/>
              </w:rPr>
            </w:pPr>
            <w:r w:rsidRPr="00147320">
              <w:rPr>
                <w:rFonts w:cs="Arial"/>
                <w:sz w:val="16"/>
                <w:szCs w:val="16"/>
              </w:rPr>
              <w:t>Document level allowance reason shall occur maximum once</w:t>
            </w:r>
          </w:p>
        </w:tc>
        <w:tc>
          <w:tcPr>
            <w:tcW w:w="5174" w:type="dxa"/>
          </w:tcPr>
          <w:p w14:paraId="57872599" w14:textId="2305FE32" w:rsidR="0019589B" w:rsidRPr="00147320" w:rsidRDefault="0019589B" w:rsidP="00982B67">
            <w:pPr>
              <w:spacing w:line="220" w:lineRule="exact"/>
              <w:rPr>
                <w:rFonts w:cs="Arial"/>
                <w:sz w:val="16"/>
                <w:szCs w:val="16"/>
              </w:rPr>
            </w:pPr>
          </w:p>
        </w:tc>
        <w:tc>
          <w:tcPr>
            <w:tcW w:w="992" w:type="dxa"/>
          </w:tcPr>
          <w:p w14:paraId="76BA484E" w14:textId="658E8AF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374BD7D" w14:textId="3742DC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AE45AB" w14:textId="77777777" w:rsidTr="00863855">
        <w:trPr>
          <w:cantSplit/>
          <w:trHeight w:val="20"/>
        </w:trPr>
        <w:tc>
          <w:tcPr>
            <w:tcW w:w="1526" w:type="dxa"/>
          </w:tcPr>
          <w:p w14:paraId="7020E06F" w14:textId="77777777" w:rsidR="0019589B" w:rsidRPr="00147320" w:rsidRDefault="00F160D6" w:rsidP="00982B67">
            <w:pPr>
              <w:spacing w:line="220" w:lineRule="exact"/>
              <w:rPr>
                <w:rStyle w:val="Hyperlink"/>
                <w:rFonts w:cs="Arial"/>
                <w:b/>
                <w:bCs/>
                <w:sz w:val="16"/>
                <w:szCs w:val="16"/>
              </w:rPr>
            </w:pPr>
            <w:hyperlink r:id="rId651" w:history="1">
              <w:r w:rsidR="0019589B" w:rsidRPr="00147320">
                <w:rPr>
                  <w:rStyle w:val="Hyperlink"/>
                  <w:rFonts w:cs="Arial"/>
                  <w:sz w:val="16"/>
                  <w:szCs w:val="16"/>
                </w:rPr>
                <w:t>UBL-SR-31</w:t>
              </w:r>
            </w:hyperlink>
          </w:p>
        </w:tc>
        <w:tc>
          <w:tcPr>
            <w:tcW w:w="5174" w:type="dxa"/>
          </w:tcPr>
          <w:p w14:paraId="053B468E" w14:textId="77777777" w:rsidR="0019589B" w:rsidRPr="00147320" w:rsidRDefault="0019589B" w:rsidP="00982B67">
            <w:pPr>
              <w:spacing w:line="220" w:lineRule="exact"/>
              <w:rPr>
                <w:rFonts w:cs="Arial"/>
                <w:sz w:val="16"/>
                <w:szCs w:val="16"/>
              </w:rPr>
            </w:pPr>
            <w:r w:rsidRPr="00147320">
              <w:rPr>
                <w:rFonts w:cs="Arial"/>
                <w:sz w:val="16"/>
                <w:szCs w:val="16"/>
              </w:rPr>
              <w:t>Document level charge reason shall occur maximum once</w:t>
            </w:r>
          </w:p>
        </w:tc>
        <w:tc>
          <w:tcPr>
            <w:tcW w:w="5174" w:type="dxa"/>
          </w:tcPr>
          <w:p w14:paraId="384F00E1" w14:textId="647C0792" w:rsidR="0019589B" w:rsidRPr="00147320" w:rsidRDefault="0019589B" w:rsidP="00982B67">
            <w:pPr>
              <w:spacing w:line="220" w:lineRule="exact"/>
              <w:rPr>
                <w:rFonts w:cs="Arial"/>
                <w:sz w:val="16"/>
                <w:szCs w:val="16"/>
              </w:rPr>
            </w:pPr>
          </w:p>
        </w:tc>
        <w:tc>
          <w:tcPr>
            <w:tcW w:w="992" w:type="dxa"/>
          </w:tcPr>
          <w:p w14:paraId="49E189A2" w14:textId="5D2053D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C69FA25" w14:textId="4E44183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E87D98" w:rsidRPr="00147320" w14:paraId="4A20DE0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FF" w14:textId="77777777" w:rsidR="00E87D98" w:rsidRPr="00147320" w:rsidRDefault="00F160D6" w:rsidP="00982B67">
            <w:pPr>
              <w:spacing w:line="220" w:lineRule="exact"/>
              <w:rPr>
                <w:rFonts w:cs="Arial"/>
                <w:b/>
                <w:sz w:val="16"/>
                <w:szCs w:val="16"/>
                <w:highlight w:val="yellow"/>
              </w:rPr>
            </w:pPr>
            <w:hyperlink r:id="rId652" w:history="1">
              <w:r w:rsidR="00E87D98" w:rsidRPr="00147320">
                <w:rPr>
                  <w:rStyle w:val="Hyperlink"/>
                  <w:rFonts w:cs="Arial"/>
                  <w:sz w:val="16"/>
                  <w:szCs w:val="16"/>
                </w:rPr>
                <w:t>UBL-SR-32</w:t>
              </w:r>
            </w:hyperlink>
          </w:p>
        </w:tc>
        <w:tc>
          <w:tcPr>
            <w:tcW w:w="5174" w:type="dxa"/>
          </w:tcPr>
          <w:p w14:paraId="4A20DE00" w14:textId="77777777" w:rsidR="00E87D98" w:rsidRPr="00147320" w:rsidRDefault="00E87D98" w:rsidP="00982B67">
            <w:pPr>
              <w:spacing w:line="220" w:lineRule="exact"/>
              <w:rPr>
                <w:rFonts w:cs="Arial"/>
                <w:sz w:val="16"/>
                <w:szCs w:val="16"/>
                <w:highlight w:val="yellow"/>
              </w:rPr>
            </w:pPr>
            <w:r w:rsidRPr="00147320">
              <w:rPr>
                <w:rFonts w:cs="Arial"/>
                <w:color w:val="000000"/>
                <w:sz w:val="16"/>
                <w:szCs w:val="16"/>
              </w:rPr>
              <w:t>[UBL-SR-32]-VAT exemption reason text shall occur maximum once</w:t>
            </w:r>
          </w:p>
        </w:tc>
        <w:tc>
          <w:tcPr>
            <w:tcW w:w="5174" w:type="dxa"/>
          </w:tcPr>
          <w:p w14:paraId="4A20DE01" w14:textId="1B2B2B19" w:rsidR="00E87D98" w:rsidRPr="00147320" w:rsidRDefault="00E87D98" w:rsidP="00982B67">
            <w:pPr>
              <w:spacing w:line="220" w:lineRule="exact"/>
              <w:rPr>
                <w:rFonts w:cs="Arial"/>
                <w:sz w:val="16"/>
                <w:szCs w:val="16"/>
              </w:rPr>
            </w:pPr>
            <w:r w:rsidRPr="00147320">
              <w:rPr>
                <w:rFonts w:cs="Arial"/>
                <w:sz w:val="16"/>
                <w:szCs w:val="16"/>
              </w:rPr>
              <w:t>[UBL-SR-32-AUNZ]-Tax exemption reason text shall occur maximum once.</w:t>
            </w:r>
          </w:p>
        </w:tc>
        <w:tc>
          <w:tcPr>
            <w:tcW w:w="992" w:type="dxa"/>
          </w:tcPr>
          <w:p w14:paraId="4A20DE03" w14:textId="32932D3D" w:rsidR="00E87D98" w:rsidRPr="00147320" w:rsidRDefault="00E87D98" w:rsidP="00982B67">
            <w:pPr>
              <w:spacing w:line="220" w:lineRule="exact"/>
              <w:rPr>
                <w:rFonts w:cs="Arial"/>
                <w:sz w:val="16"/>
                <w:szCs w:val="16"/>
              </w:rPr>
            </w:pPr>
            <w:r w:rsidRPr="00147320">
              <w:rPr>
                <w:rFonts w:cs="Arial"/>
                <w:sz w:val="16"/>
                <w:szCs w:val="16"/>
              </w:rPr>
              <w:t xml:space="preserve">Changed </w:t>
            </w:r>
            <w:r w:rsidR="00593629" w:rsidRPr="00147320">
              <w:rPr>
                <w:rFonts w:cs="Arial"/>
                <w:sz w:val="16"/>
                <w:szCs w:val="16"/>
              </w:rPr>
              <w:t>message</w:t>
            </w:r>
          </w:p>
        </w:tc>
        <w:tc>
          <w:tcPr>
            <w:tcW w:w="850" w:type="dxa"/>
          </w:tcPr>
          <w:p w14:paraId="4A20DE04" w14:textId="4F48F719"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E0B" w14:textId="77777777" w:rsidTr="00863855">
        <w:trPr>
          <w:cantSplit/>
          <w:trHeight w:val="20"/>
        </w:trPr>
        <w:tc>
          <w:tcPr>
            <w:tcW w:w="1526" w:type="dxa"/>
          </w:tcPr>
          <w:p w14:paraId="4A20DE06" w14:textId="707E800F" w:rsidR="0019589B" w:rsidRPr="00147320" w:rsidRDefault="00F160D6" w:rsidP="00982B67">
            <w:pPr>
              <w:spacing w:line="220" w:lineRule="exact"/>
              <w:rPr>
                <w:rFonts w:cs="Arial"/>
                <w:b/>
                <w:sz w:val="16"/>
                <w:szCs w:val="16"/>
                <w:highlight w:val="yellow"/>
              </w:rPr>
            </w:pPr>
            <w:hyperlink r:id="rId653" w:history="1">
              <w:r w:rsidR="0019589B" w:rsidRPr="00147320">
                <w:rPr>
                  <w:rStyle w:val="Hyperlink"/>
                  <w:rFonts w:cs="Arial"/>
                  <w:sz w:val="16"/>
                  <w:szCs w:val="16"/>
                </w:rPr>
                <w:t>UBL-SR-33</w:t>
              </w:r>
            </w:hyperlink>
          </w:p>
        </w:tc>
        <w:tc>
          <w:tcPr>
            <w:tcW w:w="5174" w:type="dxa"/>
          </w:tcPr>
          <w:p w14:paraId="45037813" w14:textId="77777777" w:rsidR="0019589B" w:rsidRPr="00147320" w:rsidRDefault="0019589B" w:rsidP="00982B67">
            <w:pPr>
              <w:spacing w:line="220" w:lineRule="exact"/>
              <w:rPr>
                <w:rFonts w:cs="Arial"/>
                <w:sz w:val="16"/>
                <w:szCs w:val="16"/>
              </w:rPr>
            </w:pPr>
            <w:r w:rsidRPr="00147320">
              <w:rPr>
                <w:rFonts w:cs="Arial"/>
                <w:sz w:val="16"/>
                <w:szCs w:val="16"/>
              </w:rPr>
              <w:t>Supporting document description shall occur maximum once</w:t>
            </w:r>
            <w:r w:rsidRPr="00147320" w:rsidDel="00593629">
              <w:rPr>
                <w:rFonts w:cs="Arial"/>
                <w:sz w:val="16"/>
                <w:szCs w:val="16"/>
              </w:rPr>
              <w:t xml:space="preserve"> </w:t>
            </w:r>
          </w:p>
        </w:tc>
        <w:tc>
          <w:tcPr>
            <w:tcW w:w="5174" w:type="dxa"/>
          </w:tcPr>
          <w:p w14:paraId="4A20DE08" w14:textId="68133C76" w:rsidR="0019589B" w:rsidRPr="00147320" w:rsidRDefault="0019589B" w:rsidP="00982B67">
            <w:pPr>
              <w:spacing w:line="220" w:lineRule="exact"/>
              <w:rPr>
                <w:rFonts w:cs="Arial"/>
                <w:sz w:val="16"/>
                <w:szCs w:val="16"/>
              </w:rPr>
            </w:pPr>
          </w:p>
        </w:tc>
        <w:tc>
          <w:tcPr>
            <w:tcW w:w="992" w:type="dxa"/>
          </w:tcPr>
          <w:p w14:paraId="4A20DE09" w14:textId="2C2986B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E0A" w14:textId="4191AB1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70525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EA61A86" w14:textId="229BAB92" w:rsidR="0019589B" w:rsidRPr="00147320" w:rsidRDefault="00F160D6" w:rsidP="00982B67">
            <w:pPr>
              <w:spacing w:line="220" w:lineRule="exact"/>
              <w:rPr>
                <w:rStyle w:val="Hyperlink"/>
                <w:rFonts w:cs="Arial"/>
                <w:b/>
                <w:sz w:val="16"/>
                <w:szCs w:val="16"/>
              </w:rPr>
            </w:pPr>
            <w:hyperlink r:id="rId654" w:history="1">
              <w:r w:rsidR="0019589B" w:rsidRPr="00147320">
                <w:rPr>
                  <w:rStyle w:val="Hyperlink"/>
                  <w:rFonts w:cs="Arial"/>
                  <w:sz w:val="16"/>
                  <w:szCs w:val="16"/>
                </w:rPr>
                <w:t>UBL-SR-34</w:t>
              </w:r>
            </w:hyperlink>
          </w:p>
        </w:tc>
        <w:tc>
          <w:tcPr>
            <w:tcW w:w="5174" w:type="dxa"/>
          </w:tcPr>
          <w:p w14:paraId="4A44A6FA" w14:textId="77777777" w:rsidR="0019589B" w:rsidRPr="00147320" w:rsidRDefault="0019589B" w:rsidP="00982B67">
            <w:pPr>
              <w:spacing w:line="220" w:lineRule="exact"/>
              <w:rPr>
                <w:rFonts w:cs="Arial"/>
                <w:sz w:val="16"/>
                <w:szCs w:val="16"/>
              </w:rPr>
            </w:pPr>
            <w:r w:rsidRPr="00147320">
              <w:rPr>
                <w:rFonts w:cs="Arial"/>
                <w:sz w:val="16"/>
                <w:szCs w:val="16"/>
              </w:rPr>
              <w:t>Invoice line note shall occur maximum once</w:t>
            </w:r>
          </w:p>
        </w:tc>
        <w:tc>
          <w:tcPr>
            <w:tcW w:w="5174" w:type="dxa"/>
          </w:tcPr>
          <w:p w14:paraId="35544180" w14:textId="3837A869" w:rsidR="0019589B" w:rsidRPr="00147320" w:rsidRDefault="0019589B" w:rsidP="00982B67">
            <w:pPr>
              <w:spacing w:line="220" w:lineRule="exact"/>
              <w:rPr>
                <w:rFonts w:cs="Arial"/>
                <w:sz w:val="16"/>
                <w:szCs w:val="16"/>
              </w:rPr>
            </w:pPr>
          </w:p>
        </w:tc>
        <w:tc>
          <w:tcPr>
            <w:tcW w:w="992" w:type="dxa"/>
          </w:tcPr>
          <w:p w14:paraId="7C619587" w14:textId="5DF8394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B24791" w14:textId="3F251D2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EE1249A" w14:textId="77777777" w:rsidTr="00863855">
        <w:trPr>
          <w:cantSplit/>
          <w:trHeight w:val="20"/>
        </w:trPr>
        <w:tc>
          <w:tcPr>
            <w:tcW w:w="1526" w:type="dxa"/>
          </w:tcPr>
          <w:p w14:paraId="34F352AD" w14:textId="6D744D2B" w:rsidR="0019589B" w:rsidRPr="00147320" w:rsidRDefault="00F160D6" w:rsidP="00982B67">
            <w:pPr>
              <w:spacing w:line="220" w:lineRule="exact"/>
              <w:rPr>
                <w:rStyle w:val="Hyperlink"/>
                <w:rFonts w:cs="Arial"/>
                <w:b/>
                <w:sz w:val="16"/>
                <w:szCs w:val="16"/>
              </w:rPr>
            </w:pPr>
            <w:hyperlink r:id="rId655" w:history="1">
              <w:r w:rsidR="0019589B" w:rsidRPr="00147320">
                <w:rPr>
                  <w:rStyle w:val="Hyperlink"/>
                  <w:rFonts w:cs="Arial"/>
                  <w:sz w:val="16"/>
                  <w:szCs w:val="16"/>
                </w:rPr>
                <w:t>UBL-SR-35</w:t>
              </w:r>
            </w:hyperlink>
          </w:p>
        </w:tc>
        <w:tc>
          <w:tcPr>
            <w:tcW w:w="5174" w:type="dxa"/>
          </w:tcPr>
          <w:p w14:paraId="428C2843" w14:textId="77777777" w:rsidR="0019589B" w:rsidRPr="00147320" w:rsidRDefault="0019589B" w:rsidP="00982B67">
            <w:pPr>
              <w:spacing w:line="220" w:lineRule="exact"/>
              <w:rPr>
                <w:rFonts w:cs="Arial"/>
                <w:sz w:val="16"/>
                <w:szCs w:val="16"/>
              </w:rPr>
            </w:pPr>
            <w:r w:rsidRPr="00147320">
              <w:rPr>
                <w:rFonts w:cs="Arial"/>
                <w:sz w:val="16"/>
                <w:szCs w:val="16"/>
              </w:rPr>
              <w:t>Referenced purchase order line identifier shall occur maximum once</w:t>
            </w:r>
          </w:p>
        </w:tc>
        <w:tc>
          <w:tcPr>
            <w:tcW w:w="5174" w:type="dxa"/>
          </w:tcPr>
          <w:p w14:paraId="75B78119" w14:textId="501EA426" w:rsidR="0019589B" w:rsidRPr="00147320" w:rsidRDefault="0019589B" w:rsidP="00982B67">
            <w:pPr>
              <w:spacing w:line="220" w:lineRule="exact"/>
              <w:rPr>
                <w:rFonts w:cs="Arial"/>
                <w:sz w:val="16"/>
                <w:szCs w:val="16"/>
              </w:rPr>
            </w:pPr>
          </w:p>
        </w:tc>
        <w:tc>
          <w:tcPr>
            <w:tcW w:w="992" w:type="dxa"/>
          </w:tcPr>
          <w:p w14:paraId="1BE09C83" w14:textId="231B309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2E10DF5" w14:textId="45A59D0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A48FF1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BAED199" w14:textId="495E5CB3" w:rsidR="0019589B" w:rsidRPr="00147320" w:rsidRDefault="00F160D6" w:rsidP="00982B67">
            <w:pPr>
              <w:spacing w:line="220" w:lineRule="exact"/>
              <w:rPr>
                <w:rStyle w:val="Hyperlink"/>
                <w:rFonts w:cs="Arial"/>
                <w:b/>
                <w:sz w:val="16"/>
                <w:szCs w:val="16"/>
              </w:rPr>
            </w:pPr>
            <w:hyperlink r:id="rId656" w:history="1">
              <w:r w:rsidR="0019589B" w:rsidRPr="00147320">
                <w:rPr>
                  <w:rStyle w:val="Hyperlink"/>
                  <w:rFonts w:cs="Arial"/>
                  <w:sz w:val="16"/>
                  <w:szCs w:val="16"/>
                </w:rPr>
                <w:t>UBL-SR-36</w:t>
              </w:r>
            </w:hyperlink>
          </w:p>
        </w:tc>
        <w:tc>
          <w:tcPr>
            <w:tcW w:w="5174" w:type="dxa"/>
          </w:tcPr>
          <w:p w14:paraId="3C43811F" w14:textId="77777777" w:rsidR="0019589B" w:rsidRPr="00147320" w:rsidRDefault="0019589B" w:rsidP="00982B67">
            <w:pPr>
              <w:spacing w:line="220" w:lineRule="exact"/>
              <w:rPr>
                <w:rFonts w:cs="Arial"/>
                <w:sz w:val="16"/>
                <w:szCs w:val="16"/>
              </w:rPr>
            </w:pPr>
            <w:r w:rsidRPr="00147320">
              <w:rPr>
                <w:rFonts w:cs="Arial"/>
                <w:sz w:val="16"/>
                <w:szCs w:val="16"/>
              </w:rPr>
              <w:t>Invoice line period shall occur maximum once</w:t>
            </w:r>
          </w:p>
        </w:tc>
        <w:tc>
          <w:tcPr>
            <w:tcW w:w="5174" w:type="dxa"/>
          </w:tcPr>
          <w:p w14:paraId="6CABA1C3" w14:textId="4D687B00" w:rsidR="0019589B" w:rsidRPr="00147320" w:rsidRDefault="0019589B" w:rsidP="00982B67">
            <w:pPr>
              <w:spacing w:line="220" w:lineRule="exact"/>
              <w:rPr>
                <w:rFonts w:cs="Arial"/>
                <w:sz w:val="16"/>
                <w:szCs w:val="16"/>
              </w:rPr>
            </w:pPr>
          </w:p>
        </w:tc>
        <w:tc>
          <w:tcPr>
            <w:tcW w:w="992" w:type="dxa"/>
          </w:tcPr>
          <w:p w14:paraId="0F69A51D" w14:textId="1D627EF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2EFF2F8" w14:textId="5E9F4E9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D7861DE" w14:textId="77777777" w:rsidTr="00863855">
        <w:trPr>
          <w:cantSplit/>
          <w:trHeight w:val="20"/>
        </w:trPr>
        <w:tc>
          <w:tcPr>
            <w:tcW w:w="1526" w:type="dxa"/>
          </w:tcPr>
          <w:p w14:paraId="62B73432" w14:textId="0AAB1864" w:rsidR="0019589B" w:rsidRPr="00147320" w:rsidRDefault="00F160D6" w:rsidP="00982B67">
            <w:pPr>
              <w:spacing w:line="220" w:lineRule="exact"/>
              <w:rPr>
                <w:rStyle w:val="Hyperlink"/>
                <w:rFonts w:cs="Arial"/>
                <w:b/>
                <w:sz w:val="16"/>
                <w:szCs w:val="16"/>
              </w:rPr>
            </w:pPr>
            <w:hyperlink r:id="rId657" w:history="1">
              <w:r w:rsidR="0019589B" w:rsidRPr="00147320">
                <w:rPr>
                  <w:rStyle w:val="Hyperlink"/>
                  <w:rFonts w:cs="Arial"/>
                  <w:sz w:val="16"/>
                  <w:szCs w:val="16"/>
                </w:rPr>
                <w:t>UBL-SR-37</w:t>
              </w:r>
            </w:hyperlink>
          </w:p>
        </w:tc>
        <w:tc>
          <w:tcPr>
            <w:tcW w:w="5174" w:type="dxa"/>
          </w:tcPr>
          <w:p w14:paraId="423A2F3A" w14:textId="77777777" w:rsidR="0019589B" w:rsidRPr="00147320" w:rsidRDefault="0019589B" w:rsidP="00982B67">
            <w:pPr>
              <w:spacing w:line="220" w:lineRule="exact"/>
              <w:rPr>
                <w:rFonts w:cs="Arial"/>
                <w:sz w:val="16"/>
                <w:szCs w:val="16"/>
              </w:rPr>
            </w:pPr>
            <w:r w:rsidRPr="00147320">
              <w:rPr>
                <w:rFonts w:cs="Arial"/>
                <w:sz w:val="16"/>
                <w:szCs w:val="16"/>
              </w:rPr>
              <w:t>Item price discount shall occur maximum once</w:t>
            </w:r>
          </w:p>
        </w:tc>
        <w:tc>
          <w:tcPr>
            <w:tcW w:w="5174" w:type="dxa"/>
          </w:tcPr>
          <w:p w14:paraId="295A42C0" w14:textId="385F7C8E" w:rsidR="0019589B" w:rsidRPr="00147320" w:rsidRDefault="0019589B" w:rsidP="00982B67">
            <w:pPr>
              <w:spacing w:line="220" w:lineRule="exact"/>
              <w:rPr>
                <w:rFonts w:cs="Arial"/>
                <w:sz w:val="16"/>
                <w:szCs w:val="16"/>
              </w:rPr>
            </w:pPr>
          </w:p>
        </w:tc>
        <w:tc>
          <w:tcPr>
            <w:tcW w:w="992" w:type="dxa"/>
          </w:tcPr>
          <w:p w14:paraId="06BF7866" w14:textId="2A8C1633"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A7AA0D1" w14:textId="6BBD6E2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bookmarkStart w:id="144" w:name="_Hlk69988972"/>
      <w:tr w:rsidR="0019589B" w:rsidRPr="00147320" w14:paraId="7E2A7CC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0553A19" w14:textId="54E2B639" w:rsidR="0019589B" w:rsidRPr="00147320" w:rsidRDefault="0019589B" w:rsidP="00982B67">
            <w:pPr>
              <w:spacing w:line="220" w:lineRule="exact"/>
              <w:rPr>
                <w:rStyle w:val="Hyperlink"/>
                <w:rFonts w:cs="Arial"/>
                <w:b/>
                <w:sz w:val="16"/>
                <w:szCs w:val="16"/>
              </w:rPr>
            </w:pPr>
            <w:r w:rsidRPr="00147320">
              <w:rPr>
                <w:color w:val="auto"/>
              </w:rPr>
              <w:fldChar w:fldCharType="begin"/>
            </w:r>
            <w:r w:rsidRPr="00147320">
              <w:rPr>
                <w:rFonts w:cs="Arial"/>
                <w:sz w:val="16"/>
                <w:szCs w:val="16"/>
              </w:rPr>
              <w:instrText xml:space="preserve"> HYPERLINK "http://docs.peppol.eu/poacc/billing/3.0/rules/UBL-SR-39/" </w:instrText>
            </w:r>
            <w:r w:rsidRPr="00147320">
              <w:rPr>
                <w:color w:val="auto"/>
              </w:rPr>
              <w:fldChar w:fldCharType="separate"/>
            </w:r>
            <w:r w:rsidRPr="00147320">
              <w:rPr>
                <w:rStyle w:val="Hyperlink"/>
                <w:rFonts w:cs="Arial"/>
                <w:sz w:val="16"/>
                <w:szCs w:val="16"/>
              </w:rPr>
              <w:t>UBL-SR-39</w:t>
            </w:r>
            <w:r w:rsidRPr="00147320">
              <w:rPr>
                <w:rStyle w:val="Hyperlink"/>
                <w:rFonts w:cs="Arial"/>
                <w:sz w:val="16"/>
                <w:szCs w:val="16"/>
              </w:rPr>
              <w:fldChar w:fldCharType="end"/>
            </w:r>
            <w:bookmarkEnd w:id="144"/>
          </w:p>
        </w:tc>
        <w:tc>
          <w:tcPr>
            <w:tcW w:w="5174" w:type="dxa"/>
          </w:tcPr>
          <w:p w14:paraId="3A9F47E0" w14:textId="77777777" w:rsidR="0019589B" w:rsidRPr="00147320" w:rsidRDefault="0019589B" w:rsidP="00982B67">
            <w:pPr>
              <w:spacing w:line="220" w:lineRule="exact"/>
              <w:rPr>
                <w:rFonts w:cs="Arial"/>
                <w:sz w:val="16"/>
                <w:szCs w:val="16"/>
              </w:rPr>
            </w:pPr>
            <w:r w:rsidRPr="00147320">
              <w:rPr>
                <w:rFonts w:cs="Arial"/>
                <w:sz w:val="16"/>
                <w:szCs w:val="16"/>
              </w:rPr>
              <w:t>Project reference shall occur maximum once.</w:t>
            </w:r>
          </w:p>
        </w:tc>
        <w:tc>
          <w:tcPr>
            <w:tcW w:w="5174" w:type="dxa"/>
          </w:tcPr>
          <w:p w14:paraId="00A29978" w14:textId="30229AF4" w:rsidR="0019589B" w:rsidRPr="00147320" w:rsidRDefault="0019589B" w:rsidP="00982B67">
            <w:pPr>
              <w:spacing w:line="220" w:lineRule="exact"/>
              <w:rPr>
                <w:rFonts w:cs="Arial"/>
                <w:sz w:val="16"/>
                <w:szCs w:val="16"/>
              </w:rPr>
            </w:pPr>
          </w:p>
        </w:tc>
        <w:tc>
          <w:tcPr>
            <w:tcW w:w="992" w:type="dxa"/>
          </w:tcPr>
          <w:p w14:paraId="78E63B0A" w14:textId="36A66C5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373D7CC" w14:textId="3489DB3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2446D19" w14:textId="77777777" w:rsidTr="00863855">
        <w:trPr>
          <w:cantSplit/>
          <w:trHeight w:val="20"/>
        </w:trPr>
        <w:tc>
          <w:tcPr>
            <w:tcW w:w="1526" w:type="dxa"/>
          </w:tcPr>
          <w:p w14:paraId="3F00FB8A" w14:textId="77777777" w:rsidR="0019589B" w:rsidRPr="00147320" w:rsidRDefault="00F160D6" w:rsidP="00982B67">
            <w:pPr>
              <w:spacing w:line="220" w:lineRule="exact"/>
              <w:rPr>
                <w:rStyle w:val="Hyperlink"/>
                <w:rFonts w:cs="Arial"/>
                <w:b/>
                <w:sz w:val="16"/>
                <w:szCs w:val="16"/>
              </w:rPr>
            </w:pPr>
            <w:hyperlink r:id="rId658" w:history="1">
              <w:r w:rsidR="0019589B" w:rsidRPr="00147320">
                <w:rPr>
                  <w:rStyle w:val="Hyperlink"/>
                  <w:rFonts w:cs="Arial"/>
                  <w:sz w:val="16"/>
                  <w:szCs w:val="16"/>
                </w:rPr>
                <w:t>UBL-SR-40</w:t>
              </w:r>
            </w:hyperlink>
          </w:p>
        </w:tc>
        <w:tc>
          <w:tcPr>
            <w:tcW w:w="5174" w:type="dxa"/>
          </w:tcPr>
          <w:p w14:paraId="276CDF8B" w14:textId="77777777" w:rsidR="0019589B" w:rsidRPr="00147320" w:rsidRDefault="0019589B" w:rsidP="00982B67">
            <w:pPr>
              <w:spacing w:line="220" w:lineRule="exact"/>
              <w:rPr>
                <w:rFonts w:cs="Arial"/>
                <w:sz w:val="16"/>
                <w:szCs w:val="16"/>
              </w:rPr>
            </w:pPr>
            <w:r w:rsidRPr="00147320">
              <w:rPr>
                <w:rFonts w:cs="Arial"/>
                <w:sz w:val="16"/>
                <w:szCs w:val="16"/>
              </w:rPr>
              <w:t>Buyer trade name shall occur maximum once</w:t>
            </w:r>
          </w:p>
        </w:tc>
        <w:tc>
          <w:tcPr>
            <w:tcW w:w="5174" w:type="dxa"/>
          </w:tcPr>
          <w:p w14:paraId="23BEA7B0" w14:textId="7B91E78C" w:rsidR="0019589B" w:rsidRPr="00147320" w:rsidRDefault="0019589B" w:rsidP="00982B67">
            <w:pPr>
              <w:spacing w:line="220" w:lineRule="exact"/>
              <w:rPr>
                <w:rFonts w:cs="Arial"/>
                <w:sz w:val="16"/>
                <w:szCs w:val="16"/>
              </w:rPr>
            </w:pPr>
          </w:p>
        </w:tc>
        <w:tc>
          <w:tcPr>
            <w:tcW w:w="992" w:type="dxa"/>
          </w:tcPr>
          <w:p w14:paraId="6433DA82" w14:textId="522F08C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52A9AF" w14:textId="4782070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974A4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61A3FB4" w14:textId="77777777" w:rsidR="0019589B" w:rsidRPr="00147320" w:rsidRDefault="00F160D6" w:rsidP="00982B67">
            <w:pPr>
              <w:spacing w:line="220" w:lineRule="exact"/>
              <w:rPr>
                <w:rStyle w:val="Hyperlink"/>
                <w:rFonts w:cs="Arial"/>
                <w:b/>
                <w:sz w:val="16"/>
                <w:szCs w:val="16"/>
              </w:rPr>
            </w:pPr>
            <w:hyperlink r:id="rId659" w:history="1">
              <w:r w:rsidR="0019589B" w:rsidRPr="00147320">
                <w:rPr>
                  <w:rStyle w:val="Hyperlink"/>
                  <w:rFonts w:cs="Arial"/>
                  <w:sz w:val="16"/>
                  <w:szCs w:val="16"/>
                </w:rPr>
                <w:t>UBL-SR-42</w:t>
              </w:r>
            </w:hyperlink>
          </w:p>
        </w:tc>
        <w:tc>
          <w:tcPr>
            <w:tcW w:w="5174" w:type="dxa"/>
          </w:tcPr>
          <w:p w14:paraId="72A5325E" w14:textId="77777777" w:rsidR="0019589B" w:rsidRPr="00147320" w:rsidRDefault="0019589B" w:rsidP="00982B67">
            <w:pPr>
              <w:spacing w:line="220" w:lineRule="exact"/>
              <w:rPr>
                <w:rFonts w:cs="Arial"/>
                <w:sz w:val="16"/>
                <w:szCs w:val="16"/>
              </w:rPr>
            </w:pPr>
            <w:r w:rsidRPr="00147320">
              <w:rPr>
                <w:rFonts w:cs="Arial"/>
                <w:sz w:val="16"/>
                <w:szCs w:val="16"/>
              </w:rPr>
              <w:t>Party tax scheme shall occur maximum twice in accounting supplier party</w:t>
            </w:r>
          </w:p>
        </w:tc>
        <w:tc>
          <w:tcPr>
            <w:tcW w:w="5174" w:type="dxa"/>
          </w:tcPr>
          <w:p w14:paraId="680AE49C" w14:textId="2A3FF4F5" w:rsidR="0019589B" w:rsidRPr="00147320" w:rsidRDefault="0019589B" w:rsidP="00982B67">
            <w:pPr>
              <w:spacing w:line="220" w:lineRule="exact"/>
              <w:rPr>
                <w:rFonts w:cs="Arial"/>
                <w:sz w:val="16"/>
                <w:szCs w:val="16"/>
              </w:rPr>
            </w:pPr>
          </w:p>
        </w:tc>
        <w:tc>
          <w:tcPr>
            <w:tcW w:w="992" w:type="dxa"/>
          </w:tcPr>
          <w:p w14:paraId="04F11735" w14:textId="244DF91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013FA43" w14:textId="1AE1ECF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4CB31B2" w14:textId="77777777" w:rsidTr="00863855">
        <w:trPr>
          <w:cantSplit/>
          <w:trHeight w:val="20"/>
        </w:trPr>
        <w:tc>
          <w:tcPr>
            <w:tcW w:w="1526" w:type="dxa"/>
          </w:tcPr>
          <w:p w14:paraId="5AC633AE" w14:textId="77777777" w:rsidR="0019589B" w:rsidRPr="00147320" w:rsidRDefault="00F160D6" w:rsidP="00982B67">
            <w:pPr>
              <w:spacing w:line="220" w:lineRule="exact"/>
              <w:rPr>
                <w:rStyle w:val="Hyperlink"/>
                <w:rFonts w:cs="Arial"/>
                <w:b/>
                <w:sz w:val="16"/>
                <w:szCs w:val="16"/>
              </w:rPr>
            </w:pPr>
            <w:hyperlink r:id="rId660" w:history="1">
              <w:r w:rsidR="0019589B" w:rsidRPr="00147320">
                <w:rPr>
                  <w:rStyle w:val="Hyperlink"/>
                  <w:rFonts w:cs="Arial"/>
                  <w:sz w:val="16"/>
                  <w:szCs w:val="16"/>
                </w:rPr>
                <w:t>UBL-SR-43</w:t>
              </w:r>
            </w:hyperlink>
          </w:p>
        </w:tc>
        <w:tc>
          <w:tcPr>
            <w:tcW w:w="5174" w:type="dxa"/>
          </w:tcPr>
          <w:p w14:paraId="5610C39C" w14:textId="77777777" w:rsidR="0019589B" w:rsidRPr="00147320" w:rsidRDefault="0019589B" w:rsidP="00982B67">
            <w:pPr>
              <w:spacing w:line="220" w:lineRule="exact"/>
              <w:rPr>
                <w:rFonts w:cs="Arial"/>
                <w:sz w:val="16"/>
                <w:szCs w:val="16"/>
              </w:rPr>
            </w:pPr>
            <w:r w:rsidRPr="00147320">
              <w:rPr>
                <w:rFonts w:cs="Arial"/>
                <w:sz w:val="16"/>
                <w:szCs w:val="16"/>
              </w:rPr>
              <w:t>Scheme identifier shall only be used for invoiced object (document type code with value 130)</w:t>
            </w:r>
          </w:p>
        </w:tc>
        <w:tc>
          <w:tcPr>
            <w:tcW w:w="5174" w:type="dxa"/>
          </w:tcPr>
          <w:p w14:paraId="00B97374" w14:textId="440A3144" w:rsidR="0019589B" w:rsidRPr="00147320" w:rsidRDefault="0019589B" w:rsidP="00982B67">
            <w:pPr>
              <w:spacing w:line="220" w:lineRule="exact"/>
              <w:rPr>
                <w:rFonts w:cs="Arial"/>
                <w:sz w:val="16"/>
                <w:szCs w:val="16"/>
              </w:rPr>
            </w:pPr>
          </w:p>
        </w:tc>
        <w:tc>
          <w:tcPr>
            <w:tcW w:w="992" w:type="dxa"/>
          </w:tcPr>
          <w:p w14:paraId="658EE96D" w14:textId="225E3B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9DF4F5" w14:textId="4FDF77B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5386E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23E5992" w14:textId="77777777" w:rsidR="0019589B" w:rsidRPr="00147320" w:rsidRDefault="00F160D6" w:rsidP="00982B67">
            <w:pPr>
              <w:spacing w:line="220" w:lineRule="exact"/>
              <w:rPr>
                <w:rStyle w:val="Hyperlink"/>
                <w:rFonts w:cs="Arial"/>
                <w:b/>
                <w:sz w:val="16"/>
                <w:szCs w:val="16"/>
              </w:rPr>
            </w:pPr>
            <w:hyperlink r:id="rId661" w:history="1">
              <w:r w:rsidR="0019589B" w:rsidRPr="00147320">
                <w:rPr>
                  <w:rStyle w:val="Hyperlink"/>
                  <w:rFonts w:cs="Arial"/>
                  <w:sz w:val="16"/>
                  <w:szCs w:val="16"/>
                </w:rPr>
                <w:t>UBL-SR-44</w:t>
              </w:r>
            </w:hyperlink>
          </w:p>
        </w:tc>
        <w:tc>
          <w:tcPr>
            <w:tcW w:w="5174" w:type="dxa"/>
          </w:tcPr>
          <w:p w14:paraId="1E433B9B" w14:textId="46F74C25" w:rsidR="0019589B" w:rsidRPr="007866E4" w:rsidRDefault="0019589B" w:rsidP="00982B67">
            <w:pPr>
              <w:spacing w:line="220" w:lineRule="exact"/>
              <w:rPr>
                <w:rFonts w:cs="Arial"/>
                <w:sz w:val="16"/>
                <w:szCs w:val="16"/>
              </w:rPr>
            </w:pPr>
            <w:r w:rsidRPr="007866E4">
              <w:rPr>
                <w:rFonts w:cs="Arial"/>
                <w:sz w:val="16"/>
                <w:szCs w:val="16"/>
              </w:rPr>
              <w:t>Payment ID shall occur maximum once</w:t>
            </w:r>
            <w:r w:rsidR="007866E4" w:rsidRPr="00721FFB">
              <w:rPr>
                <w:rFonts w:cs="Arial"/>
                <w:sz w:val="16"/>
                <w:szCs w:val="16"/>
              </w:rPr>
              <w:t xml:space="preserve"> </w:t>
            </w:r>
          </w:p>
        </w:tc>
        <w:tc>
          <w:tcPr>
            <w:tcW w:w="5174" w:type="dxa"/>
          </w:tcPr>
          <w:p w14:paraId="0CFF2310" w14:textId="1830FC1D" w:rsidR="0019589B" w:rsidRPr="00147320" w:rsidRDefault="00F12F83" w:rsidP="00982B67">
            <w:pPr>
              <w:spacing w:line="220" w:lineRule="exact"/>
              <w:rPr>
                <w:rFonts w:cs="Arial"/>
                <w:bCs/>
                <w:sz w:val="16"/>
                <w:szCs w:val="16"/>
              </w:rPr>
            </w:pPr>
            <w:r w:rsidRPr="00AA03F0">
              <w:rPr>
                <w:rFonts w:cs="Arial"/>
                <w:sz w:val="16"/>
                <w:szCs w:val="16"/>
              </w:rPr>
              <w:t xml:space="preserve">An Invoice may only have one unique </w:t>
            </w:r>
            <w:proofErr w:type="spellStart"/>
            <w:r w:rsidRPr="00AA03F0">
              <w:rPr>
                <w:rFonts w:cs="Arial"/>
                <w:sz w:val="16"/>
                <w:szCs w:val="16"/>
              </w:rPr>
              <w:t>PaymentID</w:t>
            </w:r>
            <w:proofErr w:type="spellEnd"/>
            <w:r w:rsidRPr="00AA03F0">
              <w:rPr>
                <w:rFonts w:cs="Arial"/>
                <w:sz w:val="16"/>
                <w:szCs w:val="16"/>
              </w:rPr>
              <w:t xml:space="preserve">, but the </w:t>
            </w:r>
            <w:proofErr w:type="spellStart"/>
            <w:r w:rsidRPr="00AA03F0">
              <w:rPr>
                <w:rFonts w:cs="Arial"/>
                <w:sz w:val="16"/>
                <w:szCs w:val="16"/>
              </w:rPr>
              <w:t>PaymentID</w:t>
            </w:r>
            <w:proofErr w:type="spellEnd"/>
            <w:r w:rsidRPr="00AA03F0">
              <w:rPr>
                <w:rFonts w:cs="Arial"/>
                <w:sz w:val="16"/>
                <w:szCs w:val="16"/>
              </w:rPr>
              <w:t xml:space="preserve"> may be used for multiple </w:t>
            </w:r>
            <w:proofErr w:type="spellStart"/>
            <w:r w:rsidRPr="00AA03F0">
              <w:rPr>
                <w:rFonts w:cs="Arial"/>
                <w:sz w:val="16"/>
                <w:szCs w:val="16"/>
              </w:rPr>
              <w:t>PaymentMeans</w:t>
            </w:r>
            <w:proofErr w:type="spellEnd"/>
          </w:p>
        </w:tc>
        <w:tc>
          <w:tcPr>
            <w:tcW w:w="992" w:type="dxa"/>
          </w:tcPr>
          <w:p w14:paraId="32F0DB4E" w14:textId="5145D127" w:rsidR="0019589B" w:rsidRPr="00147320" w:rsidRDefault="0019589B" w:rsidP="00982B67">
            <w:pPr>
              <w:spacing w:line="220" w:lineRule="exact"/>
              <w:rPr>
                <w:rFonts w:cs="Arial"/>
                <w:sz w:val="16"/>
                <w:szCs w:val="16"/>
              </w:rPr>
            </w:pPr>
            <w:r w:rsidRPr="00147320">
              <w:rPr>
                <w:rFonts w:cs="Arial"/>
                <w:sz w:val="16"/>
                <w:szCs w:val="16"/>
              </w:rPr>
              <w:t xml:space="preserve">Changed </w:t>
            </w:r>
            <w:r w:rsidR="00CD5FEB">
              <w:rPr>
                <w:rFonts w:cs="Arial"/>
                <w:sz w:val="16"/>
                <w:szCs w:val="16"/>
              </w:rPr>
              <w:t xml:space="preserve">severity </w:t>
            </w:r>
          </w:p>
        </w:tc>
        <w:tc>
          <w:tcPr>
            <w:tcW w:w="850" w:type="dxa"/>
          </w:tcPr>
          <w:p w14:paraId="5D1A058B" w14:textId="24F0B7D3"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72B1A148" w14:textId="77777777" w:rsidTr="00863855">
        <w:trPr>
          <w:cantSplit/>
          <w:trHeight w:val="20"/>
        </w:trPr>
        <w:tc>
          <w:tcPr>
            <w:tcW w:w="1526" w:type="dxa"/>
          </w:tcPr>
          <w:p w14:paraId="016B2ADB" w14:textId="77777777" w:rsidR="0019589B" w:rsidRPr="00147320" w:rsidRDefault="00F160D6" w:rsidP="00982B67">
            <w:pPr>
              <w:spacing w:line="220" w:lineRule="exact"/>
              <w:rPr>
                <w:rStyle w:val="Hyperlink"/>
                <w:rFonts w:cs="Arial"/>
                <w:b/>
                <w:sz w:val="16"/>
                <w:szCs w:val="16"/>
              </w:rPr>
            </w:pPr>
            <w:hyperlink r:id="rId662" w:history="1">
              <w:r w:rsidR="0019589B" w:rsidRPr="00147320">
                <w:rPr>
                  <w:rStyle w:val="Hyperlink"/>
                  <w:rFonts w:cs="Arial"/>
                  <w:sz w:val="16"/>
                  <w:szCs w:val="16"/>
                </w:rPr>
                <w:t>UBL-SR-45</w:t>
              </w:r>
            </w:hyperlink>
          </w:p>
        </w:tc>
        <w:tc>
          <w:tcPr>
            <w:tcW w:w="5174" w:type="dxa"/>
          </w:tcPr>
          <w:p w14:paraId="6FEE5EAB" w14:textId="77777777" w:rsidR="0019589B" w:rsidRPr="00147320" w:rsidRDefault="0019589B" w:rsidP="00982B67">
            <w:pPr>
              <w:spacing w:line="220" w:lineRule="exact"/>
              <w:rPr>
                <w:rFonts w:cs="Arial"/>
                <w:sz w:val="16"/>
                <w:szCs w:val="16"/>
              </w:rPr>
            </w:pPr>
            <w:r w:rsidRPr="00147320">
              <w:rPr>
                <w:rFonts w:cs="Arial"/>
                <w:sz w:val="16"/>
                <w:szCs w:val="16"/>
              </w:rPr>
              <w:t>Due Date shall occur maximum once</w:t>
            </w:r>
          </w:p>
        </w:tc>
        <w:tc>
          <w:tcPr>
            <w:tcW w:w="5174" w:type="dxa"/>
          </w:tcPr>
          <w:p w14:paraId="0757CC5C" w14:textId="5FF25D33" w:rsidR="0019589B" w:rsidRPr="00147320" w:rsidRDefault="0019589B" w:rsidP="00982B67">
            <w:pPr>
              <w:spacing w:line="220" w:lineRule="exact"/>
              <w:rPr>
                <w:rFonts w:cs="Arial"/>
                <w:sz w:val="16"/>
                <w:szCs w:val="16"/>
              </w:rPr>
            </w:pPr>
          </w:p>
        </w:tc>
        <w:tc>
          <w:tcPr>
            <w:tcW w:w="992" w:type="dxa"/>
          </w:tcPr>
          <w:p w14:paraId="4E478CC3" w14:textId="36FC01C1"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9EFE1AE" w14:textId="39890A86"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531DAB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3853587" w14:textId="77777777" w:rsidR="0019589B" w:rsidRPr="00147320" w:rsidRDefault="00F160D6" w:rsidP="00982B67">
            <w:pPr>
              <w:spacing w:line="220" w:lineRule="exact"/>
              <w:rPr>
                <w:rStyle w:val="Hyperlink"/>
                <w:rFonts w:cs="Arial"/>
                <w:b/>
                <w:sz w:val="16"/>
                <w:szCs w:val="16"/>
              </w:rPr>
            </w:pPr>
            <w:hyperlink r:id="rId663" w:history="1">
              <w:r w:rsidR="0019589B" w:rsidRPr="00147320">
                <w:rPr>
                  <w:rStyle w:val="Hyperlink"/>
                  <w:rFonts w:cs="Arial"/>
                  <w:sz w:val="16"/>
                  <w:szCs w:val="16"/>
                </w:rPr>
                <w:t>UBL-SR-46</w:t>
              </w:r>
            </w:hyperlink>
          </w:p>
        </w:tc>
        <w:tc>
          <w:tcPr>
            <w:tcW w:w="5174" w:type="dxa"/>
          </w:tcPr>
          <w:p w14:paraId="3CC0A7D5" w14:textId="77777777"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486344F3" w14:textId="50C8A722" w:rsidR="0019589B" w:rsidRPr="00147320" w:rsidRDefault="0019589B" w:rsidP="00982B67">
            <w:pPr>
              <w:spacing w:line="220" w:lineRule="exact"/>
              <w:rPr>
                <w:rFonts w:cs="Arial"/>
                <w:sz w:val="16"/>
                <w:szCs w:val="16"/>
              </w:rPr>
            </w:pPr>
          </w:p>
        </w:tc>
        <w:tc>
          <w:tcPr>
            <w:tcW w:w="992" w:type="dxa"/>
          </w:tcPr>
          <w:p w14:paraId="2358EE01" w14:textId="09C08945"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5AF5A08" w14:textId="3D80DFCC"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89993F" w14:textId="77777777" w:rsidTr="00863855">
        <w:trPr>
          <w:cantSplit/>
          <w:trHeight w:val="20"/>
        </w:trPr>
        <w:tc>
          <w:tcPr>
            <w:tcW w:w="1526" w:type="dxa"/>
          </w:tcPr>
          <w:p w14:paraId="343D38D0" w14:textId="77777777" w:rsidR="0019589B" w:rsidRPr="00147320" w:rsidRDefault="00F160D6" w:rsidP="00982B67">
            <w:pPr>
              <w:spacing w:line="220" w:lineRule="exact"/>
              <w:rPr>
                <w:rStyle w:val="Hyperlink"/>
                <w:rFonts w:cs="Arial"/>
                <w:b/>
                <w:sz w:val="16"/>
                <w:szCs w:val="16"/>
              </w:rPr>
            </w:pPr>
            <w:hyperlink r:id="rId664" w:history="1">
              <w:r w:rsidR="0019589B" w:rsidRPr="00147320">
                <w:rPr>
                  <w:rStyle w:val="Hyperlink"/>
                  <w:rFonts w:cs="Arial"/>
                  <w:sz w:val="16"/>
                  <w:szCs w:val="16"/>
                </w:rPr>
                <w:t>UBL-SR-47</w:t>
              </w:r>
            </w:hyperlink>
          </w:p>
        </w:tc>
        <w:tc>
          <w:tcPr>
            <w:tcW w:w="5174" w:type="dxa"/>
          </w:tcPr>
          <w:p w14:paraId="1651C7F7" w14:textId="77777777" w:rsidR="0019589B" w:rsidRPr="00147320" w:rsidRDefault="0019589B" w:rsidP="00982B67">
            <w:pPr>
              <w:spacing w:line="220" w:lineRule="exact"/>
              <w:rPr>
                <w:rFonts w:cs="Arial"/>
                <w:bCs/>
                <w:sz w:val="16"/>
                <w:szCs w:val="16"/>
              </w:rPr>
            </w:pPr>
            <w:r w:rsidRPr="00147320">
              <w:rPr>
                <w:rFonts w:cs="Arial"/>
                <w:bCs/>
                <w:sz w:val="16"/>
                <w:szCs w:val="16"/>
              </w:rPr>
              <w:t>When there are more than one payment means code, they shall be equal</w:t>
            </w:r>
          </w:p>
        </w:tc>
        <w:tc>
          <w:tcPr>
            <w:tcW w:w="5174" w:type="dxa"/>
          </w:tcPr>
          <w:p w14:paraId="2BB95E61" w14:textId="00249416" w:rsidR="0019589B" w:rsidRPr="00147320" w:rsidRDefault="0019589B" w:rsidP="00982B67">
            <w:pPr>
              <w:spacing w:line="220" w:lineRule="exact"/>
              <w:rPr>
                <w:rFonts w:cs="Arial"/>
                <w:bCs/>
                <w:sz w:val="16"/>
                <w:szCs w:val="16"/>
              </w:rPr>
            </w:pPr>
          </w:p>
        </w:tc>
        <w:tc>
          <w:tcPr>
            <w:tcW w:w="992" w:type="dxa"/>
          </w:tcPr>
          <w:p w14:paraId="0166686A" w14:textId="5825B564"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0C04E53" w14:textId="67406A61"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611D3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5C8FC0C" w14:textId="77777777" w:rsidR="0019589B" w:rsidRPr="00147320" w:rsidRDefault="00F160D6" w:rsidP="00982B67">
            <w:pPr>
              <w:spacing w:line="220" w:lineRule="exact"/>
              <w:rPr>
                <w:rStyle w:val="Hyperlink"/>
                <w:rFonts w:cs="Arial"/>
                <w:b/>
                <w:sz w:val="16"/>
                <w:szCs w:val="16"/>
              </w:rPr>
            </w:pPr>
            <w:hyperlink r:id="rId665" w:history="1">
              <w:r w:rsidR="0019589B" w:rsidRPr="00147320">
                <w:rPr>
                  <w:rStyle w:val="Hyperlink"/>
                  <w:rFonts w:cs="Arial"/>
                  <w:sz w:val="16"/>
                  <w:szCs w:val="16"/>
                </w:rPr>
                <w:t>UBL-SR-48</w:t>
              </w:r>
            </w:hyperlink>
          </w:p>
        </w:tc>
        <w:tc>
          <w:tcPr>
            <w:tcW w:w="5174" w:type="dxa"/>
          </w:tcPr>
          <w:p w14:paraId="26A20D4A" w14:textId="77777777" w:rsidR="0019589B" w:rsidRPr="00147320" w:rsidRDefault="0019589B" w:rsidP="00982B67">
            <w:pPr>
              <w:spacing w:line="220" w:lineRule="exact"/>
              <w:rPr>
                <w:rFonts w:cs="Arial"/>
                <w:sz w:val="16"/>
                <w:szCs w:val="16"/>
              </w:rPr>
            </w:pPr>
            <w:r w:rsidRPr="00147320">
              <w:rPr>
                <w:rFonts w:cs="Arial"/>
                <w:sz w:val="16"/>
                <w:szCs w:val="16"/>
              </w:rPr>
              <w:t>Invoice lines shall have one and only one classified tax category.</w:t>
            </w:r>
          </w:p>
        </w:tc>
        <w:tc>
          <w:tcPr>
            <w:tcW w:w="5174" w:type="dxa"/>
          </w:tcPr>
          <w:p w14:paraId="4A7A436E" w14:textId="521C66D6" w:rsidR="0019589B" w:rsidRPr="00147320" w:rsidRDefault="0019589B" w:rsidP="00982B67">
            <w:pPr>
              <w:spacing w:line="220" w:lineRule="exact"/>
              <w:rPr>
                <w:rFonts w:cs="Arial"/>
                <w:sz w:val="16"/>
                <w:szCs w:val="16"/>
              </w:rPr>
            </w:pPr>
          </w:p>
        </w:tc>
        <w:tc>
          <w:tcPr>
            <w:tcW w:w="992" w:type="dxa"/>
          </w:tcPr>
          <w:p w14:paraId="4F79C274" w14:textId="441DCD2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D25C0C6" w14:textId="5D39267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6BD2433" w14:textId="77777777" w:rsidTr="00863855">
        <w:trPr>
          <w:cantSplit/>
          <w:trHeight w:val="20"/>
        </w:trPr>
        <w:tc>
          <w:tcPr>
            <w:tcW w:w="1526" w:type="dxa"/>
          </w:tcPr>
          <w:p w14:paraId="34AB4E34" w14:textId="77777777" w:rsidR="0019589B" w:rsidRPr="00147320" w:rsidRDefault="00F160D6" w:rsidP="00982B67">
            <w:pPr>
              <w:spacing w:line="220" w:lineRule="exact"/>
              <w:rPr>
                <w:rStyle w:val="Hyperlink"/>
                <w:rFonts w:cs="Arial"/>
                <w:b/>
                <w:sz w:val="16"/>
                <w:szCs w:val="16"/>
              </w:rPr>
            </w:pPr>
            <w:hyperlink r:id="rId666" w:history="1">
              <w:r w:rsidR="0019589B" w:rsidRPr="00147320">
                <w:rPr>
                  <w:rStyle w:val="Hyperlink"/>
                  <w:rFonts w:cs="Arial"/>
                  <w:sz w:val="16"/>
                  <w:szCs w:val="16"/>
                </w:rPr>
                <w:t>UBL-SR-49</w:t>
              </w:r>
            </w:hyperlink>
          </w:p>
        </w:tc>
        <w:tc>
          <w:tcPr>
            <w:tcW w:w="5174" w:type="dxa"/>
          </w:tcPr>
          <w:p w14:paraId="6527E06B" w14:textId="77777777" w:rsidR="0019589B" w:rsidRPr="00147320" w:rsidRDefault="0019589B" w:rsidP="00982B67">
            <w:pPr>
              <w:spacing w:line="220" w:lineRule="exact"/>
              <w:rPr>
                <w:rFonts w:cs="Arial"/>
                <w:bCs/>
                <w:sz w:val="16"/>
                <w:szCs w:val="16"/>
              </w:rPr>
            </w:pPr>
            <w:r w:rsidRPr="00147320">
              <w:rPr>
                <w:rFonts w:cs="Arial"/>
                <w:bCs/>
                <w:sz w:val="16"/>
                <w:szCs w:val="16"/>
              </w:rPr>
              <w:t>Value tax point date shall occur maximum once</w:t>
            </w:r>
          </w:p>
        </w:tc>
        <w:tc>
          <w:tcPr>
            <w:tcW w:w="5174" w:type="dxa"/>
          </w:tcPr>
          <w:p w14:paraId="2AE3FEC7" w14:textId="6DEE2C56" w:rsidR="0019589B" w:rsidRPr="00147320" w:rsidRDefault="0019589B" w:rsidP="00982B67">
            <w:pPr>
              <w:spacing w:line="220" w:lineRule="exact"/>
              <w:rPr>
                <w:rFonts w:cs="Arial"/>
                <w:bCs/>
                <w:sz w:val="16"/>
                <w:szCs w:val="16"/>
              </w:rPr>
            </w:pPr>
          </w:p>
        </w:tc>
        <w:tc>
          <w:tcPr>
            <w:tcW w:w="992" w:type="dxa"/>
          </w:tcPr>
          <w:p w14:paraId="07B1E2A0" w14:textId="232E5DF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E4FCECB" w14:textId="1660C30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4DF13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122AC4C" w14:textId="77777777" w:rsidR="0019589B" w:rsidRPr="00147320" w:rsidRDefault="00F160D6" w:rsidP="00982B67">
            <w:pPr>
              <w:spacing w:line="220" w:lineRule="exact"/>
              <w:rPr>
                <w:rStyle w:val="Hyperlink"/>
                <w:rFonts w:cs="Arial"/>
                <w:b/>
                <w:sz w:val="16"/>
                <w:szCs w:val="16"/>
              </w:rPr>
            </w:pPr>
            <w:hyperlink r:id="rId667" w:history="1">
              <w:r w:rsidR="0019589B" w:rsidRPr="00147320">
                <w:rPr>
                  <w:rStyle w:val="Hyperlink"/>
                  <w:rFonts w:cs="Arial"/>
                  <w:sz w:val="16"/>
                  <w:szCs w:val="16"/>
                </w:rPr>
                <w:t>UBL-SR-50</w:t>
              </w:r>
            </w:hyperlink>
          </w:p>
        </w:tc>
        <w:tc>
          <w:tcPr>
            <w:tcW w:w="5174" w:type="dxa"/>
          </w:tcPr>
          <w:p w14:paraId="208C3C77" w14:textId="77777777" w:rsidR="0019589B" w:rsidRPr="00147320" w:rsidRDefault="0019589B" w:rsidP="00982B67">
            <w:pPr>
              <w:spacing w:line="220" w:lineRule="exact"/>
              <w:rPr>
                <w:rFonts w:cs="Arial"/>
                <w:bCs/>
                <w:sz w:val="16"/>
                <w:szCs w:val="16"/>
              </w:rPr>
            </w:pPr>
            <w:r w:rsidRPr="00147320">
              <w:rPr>
                <w:rFonts w:cs="Arial"/>
                <w:bCs/>
                <w:sz w:val="16"/>
                <w:szCs w:val="16"/>
              </w:rPr>
              <w:t>Item description shall occur maximum once</w:t>
            </w:r>
          </w:p>
        </w:tc>
        <w:tc>
          <w:tcPr>
            <w:tcW w:w="5174" w:type="dxa"/>
          </w:tcPr>
          <w:p w14:paraId="2A388513" w14:textId="4A0AEF54" w:rsidR="0019589B" w:rsidRPr="00147320" w:rsidRDefault="0019589B" w:rsidP="00982B67">
            <w:pPr>
              <w:spacing w:line="220" w:lineRule="exact"/>
              <w:rPr>
                <w:rFonts w:cs="Arial"/>
                <w:bCs/>
                <w:sz w:val="16"/>
                <w:szCs w:val="16"/>
              </w:rPr>
            </w:pPr>
          </w:p>
        </w:tc>
        <w:tc>
          <w:tcPr>
            <w:tcW w:w="992" w:type="dxa"/>
          </w:tcPr>
          <w:p w14:paraId="5555FCD9" w14:textId="42F2AF8B"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D1F918" w14:textId="02BEF45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EB970D" w14:textId="77777777" w:rsidTr="00863855">
        <w:trPr>
          <w:cantSplit/>
          <w:trHeight w:val="20"/>
        </w:trPr>
        <w:tc>
          <w:tcPr>
            <w:tcW w:w="1526" w:type="dxa"/>
          </w:tcPr>
          <w:p w14:paraId="3410FEDA" w14:textId="79FE7BDE" w:rsidR="0019589B" w:rsidRPr="00147320" w:rsidRDefault="00F160D6" w:rsidP="00982B67">
            <w:pPr>
              <w:spacing w:line="220" w:lineRule="exact"/>
              <w:rPr>
                <w:rFonts w:cs="Arial"/>
                <w:b/>
                <w:sz w:val="16"/>
                <w:szCs w:val="16"/>
              </w:rPr>
            </w:pPr>
            <w:hyperlink r:id="rId668" w:history="1">
              <w:r w:rsidR="0019589B" w:rsidRPr="00147320">
                <w:rPr>
                  <w:rStyle w:val="Hyperlink"/>
                  <w:rFonts w:cs="Arial"/>
                  <w:sz w:val="16"/>
                  <w:szCs w:val="16"/>
                </w:rPr>
                <w:t>PEPPOL-COMMON-R040</w:t>
              </w:r>
            </w:hyperlink>
          </w:p>
        </w:tc>
        <w:tc>
          <w:tcPr>
            <w:tcW w:w="5174" w:type="dxa"/>
          </w:tcPr>
          <w:p w14:paraId="17117DED" w14:textId="77777777" w:rsidR="0019589B" w:rsidRPr="00147320" w:rsidRDefault="0019589B" w:rsidP="00982B67">
            <w:pPr>
              <w:spacing w:line="220" w:lineRule="exact"/>
              <w:rPr>
                <w:rFonts w:cs="Arial"/>
                <w:sz w:val="16"/>
                <w:szCs w:val="16"/>
              </w:rPr>
            </w:pPr>
            <w:r w:rsidRPr="00147320">
              <w:rPr>
                <w:rFonts w:cs="Arial"/>
                <w:sz w:val="16"/>
                <w:szCs w:val="16"/>
              </w:rPr>
              <w:t>GLN must have a valid format according to GS1 rules.</w:t>
            </w:r>
          </w:p>
        </w:tc>
        <w:tc>
          <w:tcPr>
            <w:tcW w:w="5174" w:type="dxa"/>
          </w:tcPr>
          <w:p w14:paraId="0B0DB203" w14:textId="5EC718DB" w:rsidR="0019589B" w:rsidRPr="00147320" w:rsidRDefault="0019589B" w:rsidP="00982B67">
            <w:pPr>
              <w:spacing w:line="220" w:lineRule="exact"/>
              <w:rPr>
                <w:rFonts w:cs="Arial"/>
                <w:sz w:val="16"/>
                <w:szCs w:val="16"/>
              </w:rPr>
            </w:pPr>
          </w:p>
        </w:tc>
        <w:tc>
          <w:tcPr>
            <w:tcW w:w="992" w:type="dxa"/>
          </w:tcPr>
          <w:p w14:paraId="2772D523" w14:textId="7E4BDE5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B677475" w14:textId="7A127C14"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1FE175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9F0CF5B" w14:textId="39FD3520" w:rsidR="0019589B" w:rsidRPr="00147320" w:rsidRDefault="00F160D6" w:rsidP="00982B67">
            <w:pPr>
              <w:spacing w:line="220" w:lineRule="exact"/>
              <w:rPr>
                <w:rFonts w:cs="Arial"/>
                <w:b/>
                <w:sz w:val="16"/>
                <w:szCs w:val="16"/>
              </w:rPr>
            </w:pPr>
            <w:hyperlink r:id="rId669" w:history="1">
              <w:r w:rsidR="0019589B" w:rsidRPr="00147320">
                <w:rPr>
                  <w:rStyle w:val="Hyperlink"/>
                  <w:rFonts w:cs="Arial"/>
                  <w:sz w:val="16"/>
                  <w:szCs w:val="16"/>
                </w:rPr>
                <w:t>PEPPOL-COMMON-R041</w:t>
              </w:r>
            </w:hyperlink>
          </w:p>
        </w:tc>
        <w:tc>
          <w:tcPr>
            <w:tcW w:w="5174" w:type="dxa"/>
          </w:tcPr>
          <w:p w14:paraId="088527AB" w14:textId="77777777" w:rsidR="0019589B" w:rsidRPr="00147320" w:rsidRDefault="0019589B" w:rsidP="00982B67">
            <w:pPr>
              <w:spacing w:line="220" w:lineRule="exact"/>
              <w:rPr>
                <w:rFonts w:cs="Arial"/>
                <w:sz w:val="16"/>
                <w:szCs w:val="16"/>
              </w:rPr>
            </w:pPr>
            <w:r w:rsidRPr="00147320">
              <w:rPr>
                <w:rFonts w:cs="Arial"/>
                <w:sz w:val="16"/>
                <w:szCs w:val="16"/>
              </w:rPr>
              <w:t>Norwegian organization number MUST be stated in the correct format.</w:t>
            </w:r>
          </w:p>
        </w:tc>
        <w:tc>
          <w:tcPr>
            <w:tcW w:w="5174" w:type="dxa"/>
          </w:tcPr>
          <w:p w14:paraId="064FB97E" w14:textId="1036270F" w:rsidR="0019589B" w:rsidRPr="00147320" w:rsidRDefault="0019589B" w:rsidP="00982B67">
            <w:pPr>
              <w:spacing w:line="220" w:lineRule="exact"/>
              <w:rPr>
                <w:rFonts w:cs="Arial"/>
                <w:sz w:val="16"/>
                <w:szCs w:val="16"/>
              </w:rPr>
            </w:pPr>
          </w:p>
        </w:tc>
        <w:tc>
          <w:tcPr>
            <w:tcW w:w="992" w:type="dxa"/>
          </w:tcPr>
          <w:p w14:paraId="3B8BCBAC"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D116876" w14:textId="517050FF"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51FB5A32" w14:textId="77777777" w:rsidTr="00863855">
        <w:trPr>
          <w:cantSplit/>
          <w:trHeight w:val="20"/>
        </w:trPr>
        <w:tc>
          <w:tcPr>
            <w:tcW w:w="1526" w:type="dxa"/>
          </w:tcPr>
          <w:p w14:paraId="275422B4" w14:textId="73964CA1" w:rsidR="0019589B" w:rsidRPr="00147320" w:rsidRDefault="00F160D6" w:rsidP="00982B67">
            <w:pPr>
              <w:spacing w:line="220" w:lineRule="exact"/>
              <w:rPr>
                <w:rFonts w:cs="Arial"/>
                <w:b/>
                <w:sz w:val="16"/>
                <w:szCs w:val="16"/>
              </w:rPr>
            </w:pPr>
            <w:hyperlink r:id="rId670" w:history="1">
              <w:r w:rsidR="0019589B" w:rsidRPr="00147320">
                <w:rPr>
                  <w:rStyle w:val="Hyperlink"/>
                  <w:rFonts w:cs="Arial"/>
                  <w:sz w:val="16"/>
                  <w:szCs w:val="16"/>
                </w:rPr>
                <w:t>PEPPOL-COMMON-R042</w:t>
              </w:r>
            </w:hyperlink>
          </w:p>
        </w:tc>
        <w:tc>
          <w:tcPr>
            <w:tcW w:w="5174" w:type="dxa"/>
          </w:tcPr>
          <w:p w14:paraId="1520287E" w14:textId="77777777" w:rsidR="0019589B" w:rsidRPr="00147320" w:rsidRDefault="0019589B" w:rsidP="00982B67">
            <w:pPr>
              <w:spacing w:line="220" w:lineRule="exact"/>
              <w:rPr>
                <w:rFonts w:cs="Arial"/>
                <w:sz w:val="16"/>
                <w:szCs w:val="16"/>
              </w:rPr>
            </w:pPr>
            <w:r w:rsidRPr="00147320">
              <w:rPr>
                <w:rFonts w:cs="Arial"/>
                <w:sz w:val="16"/>
                <w:szCs w:val="16"/>
              </w:rPr>
              <w:t>Danish organization number (CVR) MUST be stated in the correct format.</w:t>
            </w:r>
          </w:p>
        </w:tc>
        <w:tc>
          <w:tcPr>
            <w:tcW w:w="5174" w:type="dxa"/>
          </w:tcPr>
          <w:p w14:paraId="61C428F5" w14:textId="38DD194B" w:rsidR="0019589B" w:rsidRPr="00147320" w:rsidRDefault="0019589B" w:rsidP="00982B67">
            <w:pPr>
              <w:spacing w:line="220" w:lineRule="exact"/>
              <w:rPr>
                <w:rFonts w:cs="Arial"/>
                <w:sz w:val="16"/>
                <w:szCs w:val="16"/>
              </w:rPr>
            </w:pPr>
          </w:p>
        </w:tc>
        <w:tc>
          <w:tcPr>
            <w:tcW w:w="992" w:type="dxa"/>
          </w:tcPr>
          <w:p w14:paraId="3D64297A"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980B6E" w14:textId="1D81578A" w:rsidR="0019589B" w:rsidRPr="00147320" w:rsidRDefault="0019589B" w:rsidP="00982B67">
            <w:pPr>
              <w:spacing w:line="220" w:lineRule="exact"/>
              <w:rPr>
                <w:rFonts w:cs="Arial"/>
                <w:sz w:val="16"/>
                <w:szCs w:val="16"/>
              </w:rPr>
            </w:pPr>
            <w:r w:rsidRPr="00147320">
              <w:rPr>
                <w:rFonts w:cs="Arial"/>
                <w:sz w:val="16"/>
                <w:szCs w:val="16"/>
              </w:rPr>
              <w:t>fatal</w:t>
            </w:r>
          </w:p>
        </w:tc>
      </w:tr>
      <w:tr w:rsidR="000F54D8" w:rsidRPr="00147320" w14:paraId="2282EB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C749E46" w14:textId="388E704E" w:rsidR="000F54D8" w:rsidRDefault="00F160D6" w:rsidP="00982B67">
            <w:pPr>
              <w:spacing w:line="220" w:lineRule="exact"/>
            </w:pPr>
            <w:hyperlink r:id="rId671" w:history="1">
              <w:r w:rsidR="000F54D8" w:rsidRPr="00076350">
                <w:rPr>
                  <w:rStyle w:val="Hyperlink"/>
                  <w:rFonts w:cs="Arial"/>
                  <w:sz w:val="16"/>
                  <w:szCs w:val="16"/>
                </w:rPr>
                <w:t>PEPPOL-COMMON-R043</w:t>
              </w:r>
            </w:hyperlink>
          </w:p>
        </w:tc>
        <w:tc>
          <w:tcPr>
            <w:tcW w:w="5174" w:type="dxa"/>
          </w:tcPr>
          <w:p w14:paraId="10E8A419" w14:textId="7725653B" w:rsidR="000F54D8" w:rsidRPr="00147320" w:rsidRDefault="000F54D8" w:rsidP="00982B67">
            <w:pPr>
              <w:spacing w:line="220" w:lineRule="exact"/>
              <w:rPr>
                <w:rFonts w:cs="Arial"/>
                <w:sz w:val="16"/>
                <w:szCs w:val="16"/>
              </w:rPr>
            </w:pPr>
            <w:r w:rsidRPr="000F54D8">
              <w:rPr>
                <w:rFonts w:cs="Arial"/>
                <w:sz w:val="16"/>
                <w:szCs w:val="16"/>
              </w:rPr>
              <w:t>Belgian enterprise number MUST be stated in the correct format.</w:t>
            </w:r>
          </w:p>
        </w:tc>
        <w:tc>
          <w:tcPr>
            <w:tcW w:w="5174" w:type="dxa"/>
          </w:tcPr>
          <w:p w14:paraId="47EBFD31" w14:textId="77777777" w:rsidR="000F54D8" w:rsidRPr="00147320" w:rsidRDefault="000F54D8" w:rsidP="00982B67">
            <w:pPr>
              <w:spacing w:line="220" w:lineRule="exact"/>
              <w:rPr>
                <w:rFonts w:cs="Arial"/>
                <w:sz w:val="16"/>
                <w:szCs w:val="16"/>
              </w:rPr>
            </w:pPr>
          </w:p>
        </w:tc>
        <w:tc>
          <w:tcPr>
            <w:tcW w:w="992" w:type="dxa"/>
          </w:tcPr>
          <w:p w14:paraId="435D1DC9" w14:textId="095E61EA" w:rsidR="000F54D8" w:rsidRPr="00147320" w:rsidRDefault="00CD5FEB" w:rsidP="00982B67">
            <w:pPr>
              <w:spacing w:line="220" w:lineRule="exact"/>
              <w:rPr>
                <w:rFonts w:cs="Arial"/>
                <w:sz w:val="16"/>
                <w:szCs w:val="16"/>
              </w:rPr>
            </w:pPr>
            <w:r>
              <w:rPr>
                <w:rFonts w:cs="Arial"/>
                <w:sz w:val="16"/>
                <w:szCs w:val="16"/>
              </w:rPr>
              <w:t>Same</w:t>
            </w:r>
          </w:p>
        </w:tc>
        <w:tc>
          <w:tcPr>
            <w:tcW w:w="850" w:type="dxa"/>
          </w:tcPr>
          <w:p w14:paraId="664C91D1" w14:textId="7E75A2E6" w:rsidR="000F54D8" w:rsidRPr="00147320" w:rsidRDefault="0023089B" w:rsidP="00982B67">
            <w:pPr>
              <w:spacing w:line="220" w:lineRule="exact"/>
              <w:rPr>
                <w:rFonts w:cs="Arial"/>
                <w:sz w:val="16"/>
                <w:szCs w:val="16"/>
              </w:rPr>
            </w:pPr>
            <w:r>
              <w:rPr>
                <w:rFonts w:cs="Arial"/>
                <w:sz w:val="16"/>
                <w:szCs w:val="16"/>
              </w:rPr>
              <w:t>fatal</w:t>
            </w:r>
          </w:p>
        </w:tc>
      </w:tr>
      <w:tr w:rsidR="000F54D8" w:rsidRPr="00147320" w14:paraId="16C1831C" w14:textId="77777777" w:rsidTr="00863855">
        <w:trPr>
          <w:cantSplit/>
          <w:trHeight w:val="20"/>
        </w:trPr>
        <w:tc>
          <w:tcPr>
            <w:tcW w:w="1526" w:type="dxa"/>
          </w:tcPr>
          <w:p w14:paraId="367BF3B3" w14:textId="196127D8" w:rsidR="000F54D8" w:rsidRPr="000F54D8" w:rsidRDefault="00F160D6" w:rsidP="00982B67">
            <w:pPr>
              <w:spacing w:line="220" w:lineRule="exact"/>
              <w:rPr>
                <w:rStyle w:val="Hyperlink"/>
                <w:rFonts w:cs="Arial"/>
                <w:sz w:val="16"/>
                <w:szCs w:val="16"/>
              </w:rPr>
            </w:pPr>
            <w:hyperlink r:id="rId672" w:history="1">
              <w:r w:rsidR="000F54D8" w:rsidRPr="00562CEE">
                <w:rPr>
                  <w:rStyle w:val="Hyperlink"/>
                  <w:rFonts w:cs="Arial"/>
                  <w:sz w:val="16"/>
                  <w:szCs w:val="16"/>
                </w:rPr>
                <w:t>PEPPOL-COMMON-R044</w:t>
              </w:r>
            </w:hyperlink>
          </w:p>
        </w:tc>
        <w:tc>
          <w:tcPr>
            <w:tcW w:w="5174" w:type="dxa"/>
          </w:tcPr>
          <w:p w14:paraId="4C40E09C" w14:textId="51E3D2CD" w:rsidR="000F54D8" w:rsidRPr="000F54D8" w:rsidRDefault="000F54D8" w:rsidP="00982B67">
            <w:pPr>
              <w:spacing w:line="220" w:lineRule="exact"/>
              <w:rPr>
                <w:rFonts w:cs="Arial"/>
                <w:sz w:val="16"/>
                <w:szCs w:val="16"/>
              </w:rPr>
            </w:pPr>
            <w:r w:rsidRPr="000F54D8">
              <w:rPr>
                <w:rFonts w:cs="Arial"/>
                <w:sz w:val="16"/>
                <w:szCs w:val="16"/>
              </w:rPr>
              <w:t>IPA Code (</w:t>
            </w:r>
            <w:proofErr w:type="spellStart"/>
            <w:r w:rsidRPr="000F54D8">
              <w:rPr>
                <w:rFonts w:cs="Arial"/>
                <w:sz w:val="16"/>
                <w:szCs w:val="16"/>
              </w:rPr>
              <w:t>Codice</w:t>
            </w:r>
            <w:proofErr w:type="spellEnd"/>
            <w:r w:rsidRPr="000F54D8">
              <w:rPr>
                <w:rFonts w:cs="Arial"/>
                <w:sz w:val="16"/>
                <w:szCs w:val="16"/>
              </w:rPr>
              <w:t xml:space="preserve"> </w:t>
            </w:r>
            <w:proofErr w:type="spellStart"/>
            <w:r w:rsidRPr="000F54D8">
              <w:rPr>
                <w:rFonts w:cs="Arial"/>
                <w:sz w:val="16"/>
                <w:szCs w:val="16"/>
              </w:rPr>
              <w:t>Univoco</w:t>
            </w:r>
            <w:proofErr w:type="spellEnd"/>
            <w:r w:rsidRPr="000F54D8">
              <w:rPr>
                <w:rFonts w:cs="Arial"/>
                <w:sz w:val="16"/>
                <w:szCs w:val="16"/>
              </w:rPr>
              <w:t xml:space="preserve"> </w:t>
            </w:r>
            <w:proofErr w:type="spellStart"/>
            <w:r w:rsidRPr="000F54D8">
              <w:rPr>
                <w:rFonts w:cs="Arial"/>
                <w:sz w:val="16"/>
                <w:szCs w:val="16"/>
              </w:rPr>
              <w:t>Unità</w:t>
            </w:r>
            <w:proofErr w:type="spellEnd"/>
            <w:r w:rsidRPr="000F54D8">
              <w:rPr>
                <w:rFonts w:cs="Arial"/>
                <w:sz w:val="16"/>
                <w:szCs w:val="16"/>
              </w:rPr>
              <w:t xml:space="preserve"> </w:t>
            </w:r>
            <w:proofErr w:type="spellStart"/>
            <w:r w:rsidRPr="000F54D8">
              <w:rPr>
                <w:rFonts w:cs="Arial"/>
                <w:sz w:val="16"/>
                <w:szCs w:val="16"/>
              </w:rPr>
              <w:t>Organizzativa</w:t>
            </w:r>
            <w:proofErr w:type="spellEnd"/>
            <w:r w:rsidRPr="000F54D8">
              <w:rPr>
                <w:rFonts w:cs="Arial"/>
                <w:sz w:val="16"/>
                <w:szCs w:val="16"/>
              </w:rPr>
              <w:t>) must be stated in the correct format</w:t>
            </w:r>
          </w:p>
        </w:tc>
        <w:tc>
          <w:tcPr>
            <w:tcW w:w="5174" w:type="dxa"/>
          </w:tcPr>
          <w:p w14:paraId="6FF59E8E" w14:textId="77777777" w:rsidR="000F54D8" w:rsidRPr="00147320" w:rsidRDefault="000F54D8" w:rsidP="00982B67">
            <w:pPr>
              <w:spacing w:line="220" w:lineRule="exact"/>
              <w:rPr>
                <w:rFonts w:cs="Arial"/>
                <w:sz w:val="16"/>
                <w:szCs w:val="16"/>
              </w:rPr>
            </w:pPr>
          </w:p>
        </w:tc>
        <w:tc>
          <w:tcPr>
            <w:tcW w:w="992" w:type="dxa"/>
          </w:tcPr>
          <w:p w14:paraId="3CD09E47" w14:textId="562A52FE" w:rsidR="000F54D8" w:rsidRPr="00147320" w:rsidRDefault="004B51B8" w:rsidP="00982B67">
            <w:pPr>
              <w:spacing w:line="220" w:lineRule="exact"/>
              <w:rPr>
                <w:rFonts w:cs="Arial"/>
                <w:sz w:val="16"/>
                <w:szCs w:val="16"/>
              </w:rPr>
            </w:pPr>
            <w:r>
              <w:rPr>
                <w:rFonts w:cs="Arial"/>
                <w:sz w:val="16"/>
                <w:szCs w:val="16"/>
              </w:rPr>
              <w:t>Same</w:t>
            </w:r>
          </w:p>
        </w:tc>
        <w:tc>
          <w:tcPr>
            <w:tcW w:w="850" w:type="dxa"/>
          </w:tcPr>
          <w:p w14:paraId="2A54EAD4" w14:textId="6F8D94B5" w:rsidR="000F54D8" w:rsidRDefault="000F54D8" w:rsidP="00982B67">
            <w:pPr>
              <w:spacing w:line="220" w:lineRule="exact"/>
              <w:rPr>
                <w:rFonts w:cs="Arial"/>
                <w:sz w:val="16"/>
                <w:szCs w:val="16"/>
              </w:rPr>
            </w:pPr>
            <w:r>
              <w:rPr>
                <w:rFonts w:cs="Arial"/>
                <w:sz w:val="16"/>
                <w:szCs w:val="16"/>
              </w:rPr>
              <w:t>warning</w:t>
            </w:r>
          </w:p>
        </w:tc>
      </w:tr>
      <w:tr w:rsidR="005E14D1" w:rsidRPr="00147320" w14:paraId="446EFC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8281290" w14:textId="75A333DD" w:rsidR="005E14D1" w:rsidRPr="000F54D8" w:rsidRDefault="00F160D6" w:rsidP="00982B67">
            <w:pPr>
              <w:spacing w:line="220" w:lineRule="exact"/>
              <w:rPr>
                <w:rStyle w:val="Hyperlink"/>
                <w:rFonts w:cs="Arial"/>
                <w:sz w:val="16"/>
                <w:szCs w:val="16"/>
              </w:rPr>
            </w:pPr>
            <w:hyperlink r:id="rId673" w:history="1">
              <w:r w:rsidR="005E14D1" w:rsidRPr="00562CEE">
                <w:rPr>
                  <w:rStyle w:val="Hyperlink"/>
                  <w:rFonts w:cs="Arial"/>
                  <w:sz w:val="16"/>
                  <w:szCs w:val="16"/>
                </w:rPr>
                <w:t>PEPPOL-COMMON-R045</w:t>
              </w:r>
            </w:hyperlink>
          </w:p>
        </w:tc>
        <w:tc>
          <w:tcPr>
            <w:tcW w:w="5174" w:type="dxa"/>
          </w:tcPr>
          <w:p w14:paraId="045CE0C7" w14:textId="298DEB3F" w:rsidR="005E14D1" w:rsidRPr="000F54D8"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7A27EA30" w14:textId="77777777" w:rsidR="005E14D1" w:rsidRPr="00147320" w:rsidRDefault="005E14D1" w:rsidP="00982B67">
            <w:pPr>
              <w:spacing w:line="220" w:lineRule="exact"/>
              <w:rPr>
                <w:rFonts w:cs="Arial"/>
                <w:sz w:val="16"/>
                <w:szCs w:val="16"/>
              </w:rPr>
            </w:pPr>
          </w:p>
        </w:tc>
        <w:tc>
          <w:tcPr>
            <w:tcW w:w="992" w:type="dxa"/>
          </w:tcPr>
          <w:p w14:paraId="6850209B" w14:textId="723CF5EF"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64FFCD2C" w14:textId="4CC8F69B" w:rsidR="005E14D1" w:rsidRDefault="005E14D1" w:rsidP="00982B67">
            <w:pPr>
              <w:spacing w:line="220" w:lineRule="exact"/>
              <w:rPr>
                <w:rFonts w:cs="Arial"/>
                <w:sz w:val="16"/>
                <w:szCs w:val="16"/>
              </w:rPr>
            </w:pPr>
            <w:r>
              <w:rPr>
                <w:rFonts w:cs="Arial"/>
                <w:sz w:val="16"/>
                <w:szCs w:val="16"/>
              </w:rPr>
              <w:t>warning</w:t>
            </w:r>
          </w:p>
        </w:tc>
      </w:tr>
      <w:tr w:rsidR="005E14D1" w:rsidRPr="00147320" w14:paraId="281B83EF" w14:textId="77777777" w:rsidTr="00863855">
        <w:trPr>
          <w:cantSplit/>
          <w:trHeight w:val="20"/>
        </w:trPr>
        <w:tc>
          <w:tcPr>
            <w:tcW w:w="1526" w:type="dxa"/>
          </w:tcPr>
          <w:p w14:paraId="21082718" w14:textId="6AFB8B5C" w:rsidR="005E14D1" w:rsidRPr="005E14D1" w:rsidRDefault="00F160D6" w:rsidP="00982B67">
            <w:pPr>
              <w:spacing w:line="220" w:lineRule="exact"/>
              <w:rPr>
                <w:rStyle w:val="Hyperlink"/>
                <w:rFonts w:cs="Arial"/>
                <w:sz w:val="16"/>
                <w:szCs w:val="16"/>
              </w:rPr>
            </w:pPr>
            <w:hyperlink r:id="rId674" w:history="1">
              <w:r w:rsidR="005E14D1" w:rsidRPr="00562CEE">
                <w:rPr>
                  <w:rStyle w:val="Hyperlink"/>
                  <w:rFonts w:cs="Arial"/>
                  <w:sz w:val="16"/>
                  <w:szCs w:val="16"/>
                </w:rPr>
                <w:t>PEPPOL-COMMON-R046</w:t>
              </w:r>
            </w:hyperlink>
          </w:p>
        </w:tc>
        <w:tc>
          <w:tcPr>
            <w:tcW w:w="5174" w:type="dxa"/>
          </w:tcPr>
          <w:p w14:paraId="50D07CF7" w14:textId="316A69E5" w:rsidR="005E14D1" w:rsidRPr="005E14D1"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6956E0E0" w14:textId="77777777" w:rsidR="005E14D1" w:rsidRPr="00147320" w:rsidRDefault="005E14D1" w:rsidP="00982B67">
            <w:pPr>
              <w:spacing w:line="220" w:lineRule="exact"/>
              <w:rPr>
                <w:rFonts w:cs="Arial"/>
                <w:sz w:val="16"/>
                <w:szCs w:val="16"/>
              </w:rPr>
            </w:pPr>
          </w:p>
        </w:tc>
        <w:tc>
          <w:tcPr>
            <w:tcW w:w="992" w:type="dxa"/>
          </w:tcPr>
          <w:p w14:paraId="44FDE6B6" w14:textId="2CFD78A2"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5B88BF30" w14:textId="35A2694D" w:rsidR="005E14D1" w:rsidRDefault="005E14D1" w:rsidP="00982B67">
            <w:pPr>
              <w:spacing w:line="220" w:lineRule="exact"/>
              <w:rPr>
                <w:rFonts w:cs="Arial"/>
                <w:sz w:val="16"/>
                <w:szCs w:val="16"/>
              </w:rPr>
            </w:pPr>
            <w:r>
              <w:rPr>
                <w:rFonts w:cs="Arial"/>
                <w:sz w:val="16"/>
                <w:szCs w:val="16"/>
              </w:rPr>
              <w:t>warning</w:t>
            </w:r>
          </w:p>
        </w:tc>
      </w:tr>
      <w:tr w:rsidR="005E14D1" w:rsidRPr="00147320" w14:paraId="0F27848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125F66D" w14:textId="5F133522" w:rsidR="005E14D1" w:rsidRPr="005E14D1" w:rsidRDefault="00F160D6" w:rsidP="00982B67">
            <w:pPr>
              <w:spacing w:line="220" w:lineRule="exact"/>
              <w:rPr>
                <w:rStyle w:val="Hyperlink"/>
                <w:rFonts w:cs="Arial"/>
                <w:sz w:val="16"/>
                <w:szCs w:val="16"/>
              </w:rPr>
            </w:pPr>
            <w:hyperlink r:id="rId675" w:history="1">
              <w:r w:rsidR="005E14D1" w:rsidRPr="00562CEE">
                <w:rPr>
                  <w:rStyle w:val="Hyperlink"/>
                  <w:rFonts w:cs="Arial"/>
                  <w:sz w:val="16"/>
                  <w:szCs w:val="16"/>
                </w:rPr>
                <w:t>PEPPOL-COMMON-R047</w:t>
              </w:r>
            </w:hyperlink>
          </w:p>
        </w:tc>
        <w:tc>
          <w:tcPr>
            <w:tcW w:w="5174" w:type="dxa"/>
          </w:tcPr>
          <w:p w14:paraId="586B9C0C" w14:textId="6CEEA353" w:rsidR="005E14D1" w:rsidRPr="005E14D1" w:rsidRDefault="005E14D1" w:rsidP="00982B67">
            <w:pPr>
              <w:spacing w:line="220" w:lineRule="exact"/>
              <w:rPr>
                <w:rFonts w:cs="Arial"/>
                <w:sz w:val="16"/>
                <w:szCs w:val="16"/>
              </w:rPr>
            </w:pPr>
            <w:r w:rsidRPr="005E14D1">
              <w:rPr>
                <w:rFonts w:cs="Arial"/>
                <w:sz w:val="16"/>
                <w:szCs w:val="16"/>
              </w:rPr>
              <w:t>Italian VAT Code (Partita Iva) must be stated in the correct format</w:t>
            </w:r>
          </w:p>
        </w:tc>
        <w:tc>
          <w:tcPr>
            <w:tcW w:w="5174" w:type="dxa"/>
          </w:tcPr>
          <w:p w14:paraId="334E5A4B" w14:textId="77777777" w:rsidR="005E14D1" w:rsidRPr="00147320" w:rsidRDefault="005E14D1" w:rsidP="00982B67">
            <w:pPr>
              <w:spacing w:line="220" w:lineRule="exact"/>
              <w:rPr>
                <w:rFonts w:cs="Arial"/>
                <w:sz w:val="16"/>
                <w:szCs w:val="16"/>
              </w:rPr>
            </w:pPr>
          </w:p>
        </w:tc>
        <w:tc>
          <w:tcPr>
            <w:tcW w:w="992" w:type="dxa"/>
          </w:tcPr>
          <w:p w14:paraId="5FEAB23B" w14:textId="13CBF434"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49C46A1C" w14:textId="6C091CCF" w:rsidR="005E14D1" w:rsidRDefault="005E14D1" w:rsidP="00982B67">
            <w:pPr>
              <w:spacing w:line="220" w:lineRule="exact"/>
              <w:rPr>
                <w:rFonts w:cs="Arial"/>
                <w:sz w:val="16"/>
                <w:szCs w:val="16"/>
              </w:rPr>
            </w:pPr>
            <w:r>
              <w:rPr>
                <w:rFonts w:cs="Arial"/>
                <w:sz w:val="16"/>
                <w:szCs w:val="16"/>
              </w:rPr>
              <w:t>warning</w:t>
            </w:r>
          </w:p>
        </w:tc>
      </w:tr>
      <w:tr w:rsidR="005E14D1" w:rsidRPr="00147320" w14:paraId="7967CBB1" w14:textId="77777777" w:rsidTr="00863855">
        <w:trPr>
          <w:cantSplit/>
          <w:trHeight w:val="20"/>
        </w:trPr>
        <w:tc>
          <w:tcPr>
            <w:tcW w:w="1526" w:type="dxa"/>
          </w:tcPr>
          <w:p w14:paraId="73B32389" w14:textId="3D6FE7DD" w:rsidR="005E14D1" w:rsidRPr="005E14D1" w:rsidRDefault="00F160D6" w:rsidP="00982B67">
            <w:pPr>
              <w:spacing w:line="220" w:lineRule="exact"/>
              <w:rPr>
                <w:rStyle w:val="Hyperlink"/>
                <w:rFonts w:cs="Arial"/>
                <w:sz w:val="16"/>
                <w:szCs w:val="16"/>
              </w:rPr>
            </w:pPr>
            <w:hyperlink r:id="rId676" w:history="1">
              <w:r w:rsidR="005E14D1" w:rsidRPr="00562CEE">
                <w:rPr>
                  <w:rStyle w:val="Hyperlink"/>
                  <w:rFonts w:cs="Arial"/>
                  <w:sz w:val="16"/>
                  <w:szCs w:val="16"/>
                </w:rPr>
                <w:t>PEPPOL-COMMON-R048</w:t>
              </w:r>
            </w:hyperlink>
          </w:p>
        </w:tc>
        <w:tc>
          <w:tcPr>
            <w:tcW w:w="5174" w:type="dxa"/>
          </w:tcPr>
          <w:p w14:paraId="3A673036" w14:textId="0C2A2D8F" w:rsidR="005E14D1" w:rsidRPr="005E14D1" w:rsidRDefault="00957C3F" w:rsidP="00982B67">
            <w:pPr>
              <w:spacing w:line="220" w:lineRule="exact"/>
              <w:rPr>
                <w:rFonts w:cs="Arial"/>
                <w:sz w:val="16"/>
                <w:szCs w:val="16"/>
              </w:rPr>
            </w:pPr>
            <w:r w:rsidRPr="00957C3F">
              <w:rPr>
                <w:rFonts w:cs="Arial"/>
                <w:sz w:val="16"/>
                <w:szCs w:val="16"/>
              </w:rPr>
              <w:t>Italian VAT Code (Partita Iva) must be stated in the correct format</w:t>
            </w:r>
          </w:p>
        </w:tc>
        <w:tc>
          <w:tcPr>
            <w:tcW w:w="5174" w:type="dxa"/>
          </w:tcPr>
          <w:p w14:paraId="23B161C2" w14:textId="77777777" w:rsidR="005E14D1" w:rsidRPr="00147320" w:rsidRDefault="005E14D1" w:rsidP="00982B67">
            <w:pPr>
              <w:spacing w:line="220" w:lineRule="exact"/>
              <w:rPr>
                <w:rFonts w:cs="Arial"/>
                <w:sz w:val="16"/>
                <w:szCs w:val="16"/>
              </w:rPr>
            </w:pPr>
          </w:p>
        </w:tc>
        <w:tc>
          <w:tcPr>
            <w:tcW w:w="992" w:type="dxa"/>
          </w:tcPr>
          <w:p w14:paraId="670016A8" w14:textId="6AB72236" w:rsidR="005E14D1" w:rsidRPr="00147320" w:rsidRDefault="0070598A" w:rsidP="00982B67">
            <w:pPr>
              <w:spacing w:line="220" w:lineRule="exact"/>
              <w:rPr>
                <w:rFonts w:cs="Arial"/>
                <w:sz w:val="16"/>
                <w:szCs w:val="16"/>
              </w:rPr>
            </w:pPr>
            <w:r>
              <w:rPr>
                <w:rFonts w:cs="Arial"/>
                <w:sz w:val="16"/>
                <w:szCs w:val="16"/>
              </w:rPr>
              <w:t>Same</w:t>
            </w:r>
          </w:p>
        </w:tc>
        <w:tc>
          <w:tcPr>
            <w:tcW w:w="850" w:type="dxa"/>
          </w:tcPr>
          <w:p w14:paraId="09721A4E" w14:textId="4491E7C7" w:rsidR="005E14D1" w:rsidRDefault="00957C3F" w:rsidP="00982B67">
            <w:pPr>
              <w:spacing w:line="220" w:lineRule="exact"/>
              <w:rPr>
                <w:rFonts w:cs="Arial"/>
                <w:sz w:val="16"/>
                <w:szCs w:val="16"/>
              </w:rPr>
            </w:pPr>
            <w:r>
              <w:rPr>
                <w:rFonts w:cs="Arial"/>
                <w:sz w:val="16"/>
                <w:szCs w:val="16"/>
              </w:rPr>
              <w:t>warning</w:t>
            </w:r>
          </w:p>
        </w:tc>
      </w:tr>
      <w:tr w:rsidR="0023089B" w:rsidRPr="00147320" w14:paraId="720068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3CFFF88" w14:textId="36F79C38" w:rsidR="0023089B" w:rsidRDefault="00F160D6" w:rsidP="0023089B">
            <w:pPr>
              <w:spacing w:line="220" w:lineRule="exact"/>
            </w:pPr>
            <w:hyperlink r:id="rId677" w:history="1">
              <w:r w:rsidR="0023089B" w:rsidRPr="00504DE3">
                <w:rPr>
                  <w:rStyle w:val="Hyperlink"/>
                  <w:rFonts w:cs="Arial"/>
                  <w:sz w:val="16"/>
                  <w:szCs w:val="16"/>
                </w:rPr>
                <w:t>PEPPOL-COMMON-R04</w:t>
              </w:r>
              <w:r w:rsidR="0023089B" w:rsidRPr="00CD5FEB">
                <w:rPr>
                  <w:rFonts w:cs="Arial"/>
                  <w:sz w:val="16"/>
                  <w:szCs w:val="16"/>
                </w:rPr>
                <w:t>9</w:t>
              </w:r>
            </w:hyperlink>
          </w:p>
        </w:tc>
        <w:tc>
          <w:tcPr>
            <w:tcW w:w="5174" w:type="dxa"/>
          </w:tcPr>
          <w:p w14:paraId="5D8AB39C" w14:textId="04DEF0EE" w:rsidR="0023089B" w:rsidRPr="00957C3F" w:rsidRDefault="0023089B" w:rsidP="0023089B">
            <w:pPr>
              <w:spacing w:line="220" w:lineRule="exact"/>
              <w:rPr>
                <w:rFonts w:cs="Arial"/>
                <w:sz w:val="16"/>
                <w:szCs w:val="16"/>
              </w:rPr>
            </w:pPr>
            <w:r w:rsidRPr="00721FFB">
              <w:rPr>
                <w:rFonts w:cs="Arial"/>
                <w:sz w:val="16"/>
                <w:szCs w:val="16"/>
              </w:rPr>
              <w:t xml:space="preserve">Swedish organization number </w:t>
            </w:r>
            <w:r w:rsidR="00504DE3">
              <w:rPr>
                <w:rFonts w:cs="Arial"/>
                <w:sz w:val="16"/>
                <w:szCs w:val="16"/>
              </w:rPr>
              <w:t>MUST</w:t>
            </w:r>
            <w:r w:rsidRPr="00721FFB">
              <w:rPr>
                <w:rFonts w:cs="Arial"/>
                <w:sz w:val="16"/>
                <w:szCs w:val="16"/>
              </w:rPr>
              <w:t xml:space="preserve"> be stated in the correct format.</w:t>
            </w:r>
          </w:p>
        </w:tc>
        <w:tc>
          <w:tcPr>
            <w:tcW w:w="5174" w:type="dxa"/>
          </w:tcPr>
          <w:p w14:paraId="2D195225" w14:textId="77777777" w:rsidR="0023089B" w:rsidRPr="00147320" w:rsidRDefault="0023089B" w:rsidP="0023089B">
            <w:pPr>
              <w:spacing w:line="220" w:lineRule="exact"/>
              <w:rPr>
                <w:rFonts w:cs="Arial"/>
                <w:sz w:val="16"/>
                <w:szCs w:val="16"/>
              </w:rPr>
            </w:pPr>
          </w:p>
        </w:tc>
        <w:tc>
          <w:tcPr>
            <w:tcW w:w="992" w:type="dxa"/>
          </w:tcPr>
          <w:p w14:paraId="3F71338D" w14:textId="77CD974A" w:rsidR="0023089B" w:rsidRDefault="00CD5FEB" w:rsidP="0023089B">
            <w:pPr>
              <w:spacing w:line="220" w:lineRule="exact"/>
              <w:rPr>
                <w:rFonts w:cs="Arial"/>
                <w:sz w:val="16"/>
                <w:szCs w:val="16"/>
              </w:rPr>
            </w:pPr>
            <w:r>
              <w:rPr>
                <w:rFonts w:cs="Arial"/>
                <w:sz w:val="16"/>
                <w:szCs w:val="16"/>
              </w:rPr>
              <w:t>Same</w:t>
            </w:r>
          </w:p>
        </w:tc>
        <w:tc>
          <w:tcPr>
            <w:tcW w:w="850" w:type="dxa"/>
          </w:tcPr>
          <w:p w14:paraId="74D38774" w14:textId="17FDEEDD" w:rsidR="0023089B" w:rsidRDefault="0023089B" w:rsidP="0023089B">
            <w:pPr>
              <w:spacing w:line="220" w:lineRule="exact"/>
              <w:rPr>
                <w:rFonts w:cs="Arial"/>
                <w:sz w:val="16"/>
                <w:szCs w:val="16"/>
              </w:rPr>
            </w:pPr>
            <w:r>
              <w:rPr>
                <w:rFonts w:cs="Arial"/>
                <w:sz w:val="16"/>
                <w:szCs w:val="16"/>
              </w:rPr>
              <w:t>warning</w:t>
            </w:r>
          </w:p>
        </w:tc>
      </w:tr>
      <w:tr w:rsidR="00E82B7C" w:rsidRPr="00147320" w14:paraId="689AFC31" w14:textId="77777777" w:rsidTr="00863855">
        <w:trPr>
          <w:cantSplit/>
          <w:trHeight w:val="20"/>
        </w:trPr>
        <w:tc>
          <w:tcPr>
            <w:tcW w:w="1526" w:type="dxa"/>
          </w:tcPr>
          <w:p w14:paraId="7FFE7749" w14:textId="7DD4E1C4" w:rsidR="00E82B7C" w:rsidRPr="00E82B7C" w:rsidRDefault="00F160D6" w:rsidP="00E82B7C">
            <w:pPr>
              <w:spacing w:line="220" w:lineRule="exact"/>
              <w:rPr>
                <w:rFonts w:cs="Arial"/>
                <w:sz w:val="16"/>
                <w:szCs w:val="16"/>
              </w:rPr>
            </w:pPr>
            <w:hyperlink r:id="rId678" w:history="1">
              <w:r w:rsidR="00E82B7C" w:rsidRPr="00504DE3">
                <w:rPr>
                  <w:rStyle w:val="Hyperlink"/>
                  <w:rFonts w:cs="Arial"/>
                  <w:sz w:val="16"/>
                  <w:szCs w:val="16"/>
                </w:rPr>
                <w:t>PEPPOL-COMMON-R050</w:t>
              </w:r>
            </w:hyperlink>
          </w:p>
        </w:tc>
        <w:tc>
          <w:tcPr>
            <w:tcW w:w="5174" w:type="dxa"/>
          </w:tcPr>
          <w:p w14:paraId="603332D7" w14:textId="296F703D" w:rsidR="00E82B7C" w:rsidRPr="00E82B7C" w:rsidRDefault="00E82B7C" w:rsidP="00E82B7C">
            <w:pPr>
              <w:spacing w:line="220" w:lineRule="exact"/>
              <w:rPr>
                <w:rFonts w:cs="Arial"/>
                <w:sz w:val="16"/>
                <w:szCs w:val="16"/>
              </w:rPr>
            </w:pPr>
            <w:r w:rsidRPr="00721FFB">
              <w:rPr>
                <w:rFonts w:cs="Arial"/>
                <w:sz w:val="16"/>
                <w:szCs w:val="16"/>
              </w:rPr>
              <w:t>Australian Business Number (ABN) MUST be stated in the correct format.</w:t>
            </w:r>
          </w:p>
        </w:tc>
        <w:tc>
          <w:tcPr>
            <w:tcW w:w="5174" w:type="dxa"/>
          </w:tcPr>
          <w:p w14:paraId="27323DBF" w14:textId="77777777" w:rsidR="00E82B7C" w:rsidRPr="00147320" w:rsidRDefault="00E82B7C" w:rsidP="00E82B7C">
            <w:pPr>
              <w:spacing w:line="220" w:lineRule="exact"/>
              <w:rPr>
                <w:rFonts w:cs="Arial"/>
                <w:sz w:val="16"/>
                <w:szCs w:val="16"/>
              </w:rPr>
            </w:pPr>
          </w:p>
        </w:tc>
        <w:tc>
          <w:tcPr>
            <w:tcW w:w="992" w:type="dxa"/>
          </w:tcPr>
          <w:p w14:paraId="4D77817B" w14:textId="2531F5B6" w:rsidR="00E82B7C" w:rsidRDefault="00CD5FEB" w:rsidP="00E82B7C">
            <w:pPr>
              <w:spacing w:line="220" w:lineRule="exact"/>
              <w:rPr>
                <w:rFonts w:cs="Arial"/>
                <w:sz w:val="16"/>
                <w:szCs w:val="16"/>
              </w:rPr>
            </w:pPr>
            <w:r>
              <w:rPr>
                <w:rFonts w:cs="Arial"/>
                <w:sz w:val="16"/>
                <w:szCs w:val="16"/>
              </w:rPr>
              <w:t>Same</w:t>
            </w:r>
          </w:p>
        </w:tc>
        <w:tc>
          <w:tcPr>
            <w:tcW w:w="850" w:type="dxa"/>
          </w:tcPr>
          <w:p w14:paraId="7CAF3541" w14:textId="63ACDD5F" w:rsidR="00E82B7C" w:rsidRDefault="00E82B7C" w:rsidP="00E82B7C">
            <w:pPr>
              <w:spacing w:line="220" w:lineRule="exact"/>
              <w:rPr>
                <w:rFonts w:cs="Arial"/>
                <w:sz w:val="16"/>
                <w:szCs w:val="16"/>
              </w:rPr>
            </w:pPr>
            <w:r>
              <w:rPr>
                <w:rFonts w:cs="Arial"/>
                <w:sz w:val="16"/>
                <w:szCs w:val="16"/>
              </w:rPr>
              <w:t>warning</w:t>
            </w:r>
          </w:p>
        </w:tc>
      </w:tr>
      <w:tr w:rsidR="00E82B7C" w:rsidRPr="00147320" w14:paraId="4A20DE1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19" w14:textId="77777777" w:rsidR="00E82B7C" w:rsidRPr="00147320" w:rsidRDefault="00F160D6" w:rsidP="00E82B7C">
            <w:pPr>
              <w:spacing w:line="220" w:lineRule="exact"/>
              <w:rPr>
                <w:rFonts w:cs="Arial"/>
                <w:b/>
                <w:sz w:val="16"/>
                <w:szCs w:val="16"/>
                <w:u w:val="single"/>
              </w:rPr>
            </w:pPr>
            <w:hyperlink r:id="rId679" w:history="1">
              <w:r w:rsidR="00E82B7C" w:rsidRPr="00147320">
                <w:rPr>
                  <w:rStyle w:val="Hyperlink"/>
                  <w:rFonts w:cs="Arial"/>
                  <w:sz w:val="16"/>
                  <w:szCs w:val="16"/>
                </w:rPr>
                <w:t>PEPPOL-EN16931-CL001</w:t>
              </w:r>
            </w:hyperlink>
          </w:p>
        </w:tc>
        <w:tc>
          <w:tcPr>
            <w:tcW w:w="5174" w:type="dxa"/>
            <w:hideMark/>
          </w:tcPr>
          <w:p w14:paraId="4A20DE1A" w14:textId="38E6877E" w:rsidR="00E82B7C" w:rsidRPr="00147320" w:rsidRDefault="00E82B7C" w:rsidP="00E82B7C">
            <w:pPr>
              <w:spacing w:line="220" w:lineRule="exact"/>
              <w:rPr>
                <w:rFonts w:cs="Arial"/>
                <w:sz w:val="16"/>
                <w:szCs w:val="16"/>
              </w:rPr>
            </w:pPr>
            <w:r w:rsidRPr="00147320">
              <w:rPr>
                <w:rFonts w:cs="Arial"/>
                <w:sz w:val="16"/>
                <w:szCs w:val="16"/>
              </w:rPr>
              <w:t>Mime code must be according to subset of IANA code list.</w:t>
            </w:r>
          </w:p>
        </w:tc>
        <w:tc>
          <w:tcPr>
            <w:tcW w:w="5174" w:type="dxa"/>
          </w:tcPr>
          <w:p w14:paraId="4A20DE1B" w14:textId="77777777" w:rsidR="00E82B7C" w:rsidRPr="00147320" w:rsidRDefault="00E82B7C" w:rsidP="00E82B7C">
            <w:pPr>
              <w:spacing w:line="220" w:lineRule="exact"/>
              <w:rPr>
                <w:rFonts w:cs="Arial"/>
                <w:sz w:val="16"/>
                <w:szCs w:val="16"/>
              </w:rPr>
            </w:pPr>
          </w:p>
        </w:tc>
        <w:tc>
          <w:tcPr>
            <w:tcW w:w="992" w:type="dxa"/>
          </w:tcPr>
          <w:p w14:paraId="4A20DE1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1D" w14:textId="7B2521D5"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4" w14:textId="77777777" w:rsidTr="00863855">
        <w:trPr>
          <w:cantSplit/>
          <w:trHeight w:val="20"/>
        </w:trPr>
        <w:tc>
          <w:tcPr>
            <w:tcW w:w="1526" w:type="dxa"/>
            <w:hideMark/>
          </w:tcPr>
          <w:p w14:paraId="4A20DE1F" w14:textId="77777777" w:rsidR="00E82B7C" w:rsidRPr="00147320" w:rsidRDefault="00F160D6" w:rsidP="00E82B7C">
            <w:pPr>
              <w:spacing w:line="220" w:lineRule="exact"/>
              <w:rPr>
                <w:rFonts w:cs="Arial"/>
                <w:b/>
                <w:sz w:val="16"/>
                <w:szCs w:val="16"/>
                <w:u w:val="single"/>
              </w:rPr>
            </w:pPr>
            <w:hyperlink r:id="rId680" w:history="1">
              <w:r w:rsidR="00E82B7C" w:rsidRPr="00147320">
                <w:rPr>
                  <w:rStyle w:val="Hyperlink"/>
                  <w:rFonts w:cs="Arial"/>
                  <w:sz w:val="16"/>
                  <w:szCs w:val="16"/>
                </w:rPr>
                <w:t>PEPPOL-EN16931-CL002</w:t>
              </w:r>
            </w:hyperlink>
          </w:p>
        </w:tc>
        <w:tc>
          <w:tcPr>
            <w:tcW w:w="5174" w:type="dxa"/>
            <w:hideMark/>
          </w:tcPr>
          <w:p w14:paraId="4A20DE20"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subset of UNCL 5189 D.16B.</w:t>
            </w:r>
          </w:p>
        </w:tc>
        <w:tc>
          <w:tcPr>
            <w:tcW w:w="5174" w:type="dxa"/>
          </w:tcPr>
          <w:p w14:paraId="4A20DE21" w14:textId="77777777" w:rsidR="00E82B7C" w:rsidRPr="00147320" w:rsidRDefault="00E82B7C" w:rsidP="00E82B7C">
            <w:pPr>
              <w:spacing w:line="220" w:lineRule="exact"/>
              <w:rPr>
                <w:rFonts w:cs="Arial"/>
                <w:sz w:val="16"/>
                <w:szCs w:val="16"/>
              </w:rPr>
            </w:pPr>
          </w:p>
        </w:tc>
        <w:tc>
          <w:tcPr>
            <w:tcW w:w="992" w:type="dxa"/>
          </w:tcPr>
          <w:p w14:paraId="4A20DE2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3" w14:textId="5D36955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25" w14:textId="77777777" w:rsidR="00E82B7C" w:rsidRPr="00147320" w:rsidRDefault="00F160D6" w:rsidP="00E82B7C">
            <w:pPr>
              <w:spacing w:line="220" w:lineRule="exact"/>
              <w:rPr>
                <w:rFonts w:cs="Arial"/>
                <w:b/>
                <w:sz w:val="16"/>
                <w:szCs w:val="16"/>
                <w:u w:val="single"/>
              </w:rPr>
            </w:pPr>
            <w:hyperlink r:id="rId681" w:history="1">
              <w:r w:rsidR="00E82B7C" w:rsidRPr="00147320">
                <w:rPr>
                  <w:rStyle w:val="Hyperlink"/>
                  <w:rFonts w:cs="Arial"/>
                  <w:sz w:val="16"/>
                  <w:szCs w:val="16"/>
                </w:rPr>
                <w:t>PEPPOL-EN16931-CL003</w:t>
              </w:r>
            </w:hyperlink>
          </w:p>
        </w:tc>
        <w:tc>
          <w:tcPr>
            <w:tcW w:w="5174" w:type="dxa"/>
            <w:hideMark/>
          </w:tcPr>
          <w:p w14:paraId="4A20DE26"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UNCL 7161 D.16B.</w:t>
            </w:r>
          </w:p>
        </w:tc>
        <w:tc>
          <w:tcPr>
            <w:tcW w:w="5174" w:type="dxa"/>
          </w:tcPr>
          <w:p w14:paraId="4A20DE27" w14:textId="77777777" w:rsidR="00E82B7C" w:rsidRPr="00147320" w:rsidRDefault="00E82B7C" w:rsidP="00E82B7C">
            <w:pPr>
              <w:spacing w:line="220" w:lineRule="exact"/>
              <w:rPr>
                <w:rFonts w:cs="Arial"/>
                <w:sz w:val="16"/>
                <w:szCs w:val="16"/>
              </w:rPr>
            </w:pPr>
          </w:p>
        </w:tc>
        <w:tc>
          <w:tcPr>
            <w:tcW w:w="992" w:type="dxa"/>
          </w:tcPr>
          <w:p w14:paraId="4A20DE2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9" w14:textId="580F26B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6" w14:textId="77777777" w:rsidTr="00863855">
        <w:trPr>
          <w:cantSplit/>
          <w:trHeight w:val="20"/>
        </w:trPr>
        <w:tc>
          <w:tcPr>
            <w:tcW w:w="1526" w:type="dxa"/>
            <w:hideMark/>
          </w:tcPr>
          <w:p w14:paraId="4A20DE31" w14:textId="77777777" w:rsidR="00E82B7C" w:rsidRPr="00147320" w:rsidRDefault="00F160D6" w:rsidP="00E82B7C">
            <w:pPr>
              <w:spacing w:line="220" w:lineRule="exact"/>
              <w:rPr>
                <w:rFonts w:cs="Arial"/>
                <w:b/>
                <w:sz w:val="16"/>
                <w:szCs w:val="16"/>
                <w:u w:val="single"/>
              </w:rPr>
            </w:pPr>
            <w:hyperlink r:id="rId682" w:history="1">
              <w:r w:rsidR="00E82B7C" w:rsidRPr="00147320">
                <w:rPr>
                  <w:rStyle w:val="Hyperlink"/>
                  <w:rFonts w:cs="Arial"/>
                  <w:sz w:val="16"/>
                  <w:szCs w:val="16"/>
                </w:rPr>
                <w:t>PEPPOL-EN16931-CL006</w:t>
              </w:r>
            </w:hyperlink>
          </w:p>
        </w:tc>
        <w:tc>
          <w:tcPr>
            <w:tcW w:w="5174" w:type="dxa"/>
            <w:hideMark/>
          </w:tcPr>
          <w:p w14:paraId="4A20DE32" w14:textId="26AA8C10" w:rsidR="00E82B7C" w:rsidRPr="00147320" w:rsidRDefault="00E82B7C" w:rsidP="00E82B7C">
            <w:pPr>
              <w:spacing w:line="220" w:lineRule="exact"/>
              <w:rPr>
                <w:rFonts w:cs="Arial"/>
                <w:sz w:val="16"/>
                <w:szCs w:val="16"/>
              </w:rPr>
            </w:pPr>
            <w:r w:rsidRPr="00147320">
              <w:rPr>
                <w:rFonts w:cs="Arial"/>
                <w:sz w:val="16"/>
                <w:szCs w:val="16"/>
              </w:rPr>
              <w:t>Invoice period description code must be according to UNCL 2005 D.16B.</w:t>
            </w:r>
          </w:p>
        </w:tc>
        <w:tc>
          <w:tcPr>
            <w:tcW w:w="5174" w:type="dxa"/>
          </w:tcPr>
          <w:p w14:paraId="4A20DE33" w14:textId="77777777" w:rsidR="00E82B7C" w:rsidRPr="00147320" w:rsidRDefault="00E82B7C" w:rsidP="00E82B7C">
            <w:pPr>
              <w:spacing w:line="220" w:lineRule="exact"/>
              <w:rPr>
                <w:rFonts w:cs="Arial"/>
                <w:sz w:val="16"/>
                <w:szCs w:val="16"/>
              </w:rPr>
            </w:pPr>
          </w:p>
        </w:tc>
        <w:tc>
          <w:tcPr>
            <w:tcW w:w="992" w:type="dxa"/>
          </w:tcPr>
          <w:p w14:paraId="4A20DE3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5" w14:textId="3C267C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7" w14:textId="77777777" w:rsidR="00E82B7C" w:rsidRPr="00147320" w:rsidRDefault="00F160D6" w:rsidP="00E82B7C">
            <w:pPr>
              <w:spacing w:line="220" w:lineRule="exact"/>
              <w:rPr>
                <w:rFonts w:cs="Arial"/>
                <w:b/>
                <w:sz w:val="16"/>
                <w:szCs w:val="16"/>
                <w:u w:val="single"/>
              </w:rPr>
            </w:pPr>
            <w:hyperlink r:id="rId683" w:history="1">
              <w:r w:rsidR="00E82B7C" w:rsidRPr="00147320">
                <w:rPr>
                  <w:rStyle w:val="Hyperlink"/>
                  <w:rFonts w:cs="Arial"/>
                  <w:sz w:val="16"/>
                  <w:szCs w:val="16"/>
                </w:rPr>
                <w:t>PEPPOL-EN16931-CL007</w:t>
              </w:r>
            </w:hyperlink>
          </w:p>
        </w:tc>
        <w:tc>
          <w:tcPr>
            <w:tcW w:w="5174" w:type="dxa"/>
            <w:hideMark/>
          </w:tcPr>
          <w:p w14:paraId="4A20DE38" w14:textId="2D99C52E" w:rsidR="00E82B7C" w:rsidRPr="00147320" w:rsidRDefault="00E82B7C" w:rsidP="00E82B7C">
            <w:pPr>
              <w:spacing w:line="220" w:lineRule="exact"/>
              <w:rPr>
                <w:rFonts w:cs="Arial"/>
                <w:sz w:val="16"/>
                <w:szCs w:val="16"/>
              </w:rPr>
            </w:pPr>
            <w:r w:rsidRPr="00147320">
              <w:rPr>
                <w:rFonts w:cs="Arial"/>
                <w:sz w:val="16"/>
                <w:szCs w:val="16"/>
              </w:rPr>
              <w:t>Currency code must be according to ISO 4217:2005</w:t>
            </w:r>
          </w:p>
        </w:tc>
        <w:tc>
          <w:tcPr>
            <w:tcW w:w="5174" w:type="dxa"/>
          </w:tcPr>
          <w:p w14:paraId="4A20DE39" w14:textId="77777777" w:rsidR="00E82B7C" w:rsidRPr="00147320" w:rsidRDefault="00E82B7C" w:rsidP="00E82B7C">
            <w:pPr>
              <w:spacing w:line="220" w:lineRule="exact"/>
              <w:rPr>
                <w:rFonts w:cs="Arial"/>
                <w:sz w:val="16"/>
                <w:szCs w:val="16"/>
              </w:rPr>
            </w:pPr>
          </w:p>
        </w:tc>
        <w:tc>
          <w:tcPr>
            <w:tcW w:w="992" w:type="dxa"/>
          </w:tcPr>
          <w:p w14:paraId="4A20DE3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B" w14:textId="17B03C5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2" w14:textId="77777777" w:rsidTr="00863855">
        <w:trPr>
          <w:cantSplit/>
          <w:trHeight w:val="20"/>
        </w:trPr>
        <w:tc>
          <w:tcPr>
            <w:tcW w:w="1526" w:type="dxa"/>
            <w:hideMark/>
          </w:tcPr>
          <w:p w14:paraId="4A20DE3D" w14:textId="77777777" w:rsidR="00E82B7C" w:rsidRPr="00147320" w:rsidRDefault="00F160D6" w:rsidP="00E82B7C">
            <w:pPr>
              <w:spacing w:line="220" w:lineRule="exact"/>
              <w:rPr>
                <w:rFonts w:cs="Arial"/>
                <w:b/>
                <w:sz w:val="16"/>
                <w:szCs w:val="16"/>
                <w:u w:val="single"/>
              </w:rPr>
            </w:pPr>
            <w:hyperlink r:id="rId684" w:history="1">
              <w:r w:rsidR="00E82B7C" w:rsidRPr="00147320">
                <w:rPr>
                  <w:rStyle w:val="Hyperlink"/>
                  <w:rFonts w:cs="Arial"/>
                  <w:sz w:val="16"/>
                  <w:szCs w:val="16"/>
                </w:rPr>
                <w:t>PEPPOL-EN16931-CL008</w:t>
              </w:r>
            </w:hyperlink>
          </w:p>
        </w:tc>
        <w:tc>
          <w:tcPr>
            <w:tcW w:w="5174" w:type="dxa"/>
            <w:hideMark/>
          </w:tcPr>
          <w:p w14:paraId="4A20DE3E" w14:textId="2CC8508C" w:rsidR="00E82B7C" w:rsidRPr="00147320" w:rsidRDefault="00E82B7C" w:rsidP="00E82B7C">
            <w:pPr>
              <w:spacing w:line="220" w:lineRule="exact"/>
              <w:rPr>
                <w:rFonts w:cs="Arial"/>
                <w:sz w:val="16"/>
                <w:szCs w:val="16"/>
              </w:rPr>
            </w:pPr>
            <w:r w:rsidRPr="00147320">
              <w:rPr>
                <w:rFonts w:cs="Arial"/>
                <w:sz w:val="16"/>
                <w:szCs w:val="16"/>
              </w:rPr>
              <w:t>Electronic address identifier scheme must be from the code list "Electronic Address Identifier Scheme"</w:t>
            </w:r>
          </w:p>
        </w:tc>
        <w:tc>
          <w:tcPr>
            <w:tcW w:w="5174" w:type="dxa"/>
          </w:tcPr>
          <w:p w14:paraId="4A20DE3F" w14:textId="77777777" w:rsidR="00E82B7C" w:rsidRPr="00147320" w:rsidRDefault="00E82B7C" w:rsidP="00E82B7C">
            <w:pPr>
              <w:spacing w:line="220" w:lineRule="exact"/>
              <w:rPr>
                <w:rFonts w:cs="Arial"/>
                <w:sz w:val="16"/>
                <w:szCs w:val="16"/>
              </w:rPr>
            </w:pPr>
          </w:p>
        </w:tc>
        <w:tc>
          <w:tcPr>
            <w:tcW w:w="992" w:type="dxa"/>
          </w:tcPr>
          <w:p w14:paraId="4A20DE4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1" w14:textId="286BA1E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43" w14:textId="77777777" w:rsidR="00E82B7C" w:rsidRPr="00147320" w:rsidRDefault="00F160D6" w:rsidP="00E82B7C">
            <w:pPr>
              <w:spacing w:line="220" w:lineRule="exact"/>
              <w:rPr>
                <w:rFonts w:cs="Arial"/>
                <w:b/>
                <w:sz w:val="16"/>
                <w:szCs w:val="16"/>
                <w:u w:val="single"/>
              </w:rPr>
            </w:pPr>
            <w:hyperlink r:id="rId685" w:history="1">
              <w:r w:rsidR="00E82B7C" w:rsidRPr="00147320">
                <w:rPr>
                  <w:rStyle w:val="Hyperlink"/>
                  <w:rFonts w:cs="Arial"/>
                  <w:sz w:val="16"/>
                  <w:szCs w:val="16"/>
                </w:rPr>
                <w:t>PEPPOL-EN16931-F001</w:t>
              </w:r>
            </w:hyperlink>
          </w:p>
        </w:tc>
        <w:tc>
          <w:tcPr>
            <w:tcW w:w="5174" w:type="dxa"/>
            <w:hideMark/>
          </w:tcPr>
          <w:p w14:paraId="4A20DE44" w14:textId="77777777" w:rsidR="00E82B7C" w:rsidRPr="00147320" w:rsidRDefault="00E82B7C" w:rsidP="00E82B7C">
            <w:pPr>
              <w:spacing w:line="220" w:lineRule="exact"/>
              <w:rPr>
                <w:rFonts w:cs="Arial"/>
                <w:sz w:val="16"/>
                <w:szCs w:val="16"/>
              </w:rPr>
            </w:pPr>
            <w:r w:rsidRPr="00147320">
              <w:rPr>
                <w:rFonts w:cs="Arial"/>
                <w:sz w:val="16"/>
                <w:szCs w:val="16"/>
              </w:rPr>
              <w:t>A date MUST be formatted YYYY-MM-DD.</w:t>
            </w:r>
          </w:p>
        </w:tc>
        <w:tc>
          <w:tcPr>
            <w:tcW w:w="5174" w:type="dxa"/>
          </w:tcPr>
          <w:p w14:paraId="4A20DE45" w14:textId="77777777" w:rsidR="00E82B7C" w:rsidRPr="00147320" w:rsidRDefault="00E82B7C" w:rsidP="00E82B7C">
            <w:pPr>
              <w:spacing w:line="220" w:lineRule="exact"/>
              <w:rPr>
                <w:rFonts w:cs="Arial"/>
                <w:sz w:val="16"/>
                <w:szCs w:val="16"/>
              </w:rPr>
            </w:pPr>
          </w:p>
        </w:tc>
        <w:tc>
          <w:tcPr>
            <w:tcW w:w="992" w:type="dxa"/>
          </w:tcPr>
          <w:p w14:paraId="4A20DE4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7" w14:textId="7CAC86C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E" w14:textId="77777777" w:rsidTr="00863855">
        <w:trPr>
          <w:cantSplit/>
          <w:trHeight w:val="20"/>
        </w:trPr>
        <w:tc>
          <w:tcPr>
            <w:tcW w:w="1526" w:type="dxa"/>
          </w:tcPr>
          <w:p w14:paraId="4A20DE49" w14:textId="77777777" w:rsidR="00E82B7C" w:rsidRPr="00147320" w:rsidRDefault="00F160D6" w:rsidP="00E82B7C">
            <w:pPr>
              <w:spacing w:line="220" w:lineRule="exact"/>
              <w:rPr>
                <w:rFonts w:cs="Arial"/>
                <w:b/>
                <w:sz w:val="16"/>
                <w:szCs w:val="16"/>
              </w:rPr>
            </w:pPr>
            <w:hyperlink r:id="rId686" w:history="1">
              <w:r w:rsidR="00E82B7C" w:rsidRPr="00147320">
                <w:rPr>
                  <w:rStyle w:val="Hyperlink"/>
                  <w:rFonts w:cs="Arial"/>
                  <w:sz w:val="16"/>
                  <w:szCs w:val="16"/>
                </w:rPr>
                <w:t>PEPPOL-EN16931-P0100</w:t>
              </w:r>
            </w:hyperlink>
          </w:p>
        </w:tc>
        <w:tc>
          <w:tcPr>
            <w:tcW w:w="5174" w:type="dxa"/>
          </w:tcPr>
          <w:p w14:paraId="4A20DE4A"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Invoice type code MUST be set according to the profile.</w:t>
            </w:r>
          </w:p>
        </w:tc>
        <w:tc>
          <w:tcPr>
            <w:tcW w:w="5174" w:type="dxa"/>
          </w:tcPr>
          <w:p w14:paraId="4A20DE4B" w14:textId="77777777" w:rsidR="00E82B7C" w:rsidRPr="00147320" w:rsidRDefault="00E82B7C" w:rsidP="00E82B7C">
            <w:pPr>
              <w:spacing w:line="220" w:lineRule="exact"/>
              <w:rPr>
                <w:rFonts w:cs="Arial"/>
                <w:color w:val="FF0000"/>
                <w:sz w:val="16"/>
                <w:szCs w:val="16"/>
              </w:rPr>
            </w:pPr>
          </w:p>
        </w:tc>
        <w:tc>
          <w:tcPr>
            <w:tcW w:w="992" w:type="dxa"/>
          </w:tcPr>
          <w:p w14:paraId="4A20DE4C"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4D" w14:textId="412C91B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4F" w14:textId="77777777" w:rsidR="00E82B7C" w:rsidRPr="00147320" w:rsidRDefault="00F160D6" w:rsidP="00E82B7C">
            <w:pPr>
              <w:spacing w:line="220" w:lineRule="exact"/>
              <w:rPr>
                <w:rFonts w:cs="Arial"/>
                <w:b/>
                <w:sz w:val="16"/>
                <w:szCs w:val="16"/>
              </w:rPr>
            </w:pPr>
            <w:hyperlink r:id="rId687" w:history="1">
              <w:r w:rsidR="00E82B7C" w:rsidRPr="00147320">
                <w:rPr>
                  <w:rStyle w:val="Hyperlink"/>
                  <w:rFonts w:cs="Arial"/>
                  <w:sz w:val="16"/>
                  <w:szCs w:val="16"/>
                </w:rPr>
                <w:t>PEPPOL-EN16931-P0101</w:t>
              </w:r>
            </w:hyperlink>
          </w:p>
        </w:tc>
        <w:tc>
          <w:tcPr>
            <w:tcW w:w="5174" w:type="dxa"/>
          </w:tcPr>
          <w:p w14:paraId="4A20DE50"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Credit note type code MUST be set according to the profile.</w:t>
            </w:r>
          </w:p>
        </w:tc>
        <w:tc>
          <w:tcPr>
            <w:tcW w:w="5174" w:type="dxa"/>
          </w:tcPr>
          <w:p w14:paraId="4A20DE51" w14:textId="77777777" w:rsidR="00E82B7C" w:rsidRPr="00147320" w:rsidRDefault="00E82B7C" w:rsidP="00E82B7C">
            <w:pPr>
              <w:spacing w:line="220" w:lineRule="exact"/>
              <w:rPr>
                <w:rFonts w:cs="Arial"/>
                <w:sz w:val="16"/>
                <w:szCs w:val="16"/>
              </w:rPr>
            </w:pPr>
          </w:p>
        </w:tc>
        <w:tc>
          <w:tcPr>
            <w:tcW w:w="992" w:type="dxa"/>
          </w:tcPr>
          <w:p w14:paraId="4A20DE52"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53" w14:textId="377C7EB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44C32B6" w14:textId="77777777" w:rsidTr="00863855">
        <w:trPr>
          <w:cantSplit/>
          <w:trHeight w:val="20"/>
        </w:trPr>
        <w:tc>
          <w:tcPr>
            <w:tcW w:w="1526" w:type="dxa"/>
          </w:tcPr>
          <w:p w14:paraId="2DA428D6" w14:textId="51598B2A" w:rsidR="00E82B7C" w:rsidRPr="00147320" w:rsidRDefault="00F160D6" w:rsidP="00E82B7C">
            <w:pPr>
              <w:spacing w:line="220" w:lineRule="exact"/>
              <w:rPr>
                <w:rFonts w:cs="Arial"/>
                <w:sz w:val="16"/>
                <w:szCs w:val="16"/>
              </w:rPr>
            </w:pPr>
            <w:hyperlink r:id="rId688" w:history="1">
              <w:r w:rsidR="00E82B7C" w:rsidRPr="00147320">
                <w:rPr>
                  <w:rStyle w:val="Hyperlink"/>
                  <w:rFonts w:cs="Arial"/>
                  <w:sz w:val="16"/>
                  <w:szCs w:val="16"/>
                </w:rPr>
                <w:t>PEPPOL-EN16931-P0104</w:t>
              </w:r>
            </w:hyperlink>
          </w:p>
        </w:tc>
        <w:tc>
          <w:tcPr>
            <w:tcW w:w="5174" w:type="dxa"/>
          </w:tcPr>
          <w:p w14:paraId="0DBF5AC9" w14:textId="591476A1"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G MUST be used when exemption reason code is VATEX-EU-G</w:t>
            </w:r>
          </w:p>
        </w:tc>
        <w:tc>
          <w:tcPr>
            <w:tcW w:w="5174" w:type="dxa"/>
          </w:tcPr>
          <w:p w14:paraId="010A779D" w14:textId="77777777" w:rsidR="00E82B7C" w:rsidRPr="00147320" w:rsidRDefault="00E82B7C" w:rsidP="00E82B7C">
            <w:pPr>
              <w:spacing w:line="220" w:lineRule="exact"/>
              <w:rPr>
                <w:rFonts w:cs="Arial"/>
                <w:sz w:val="16"/>
                <w:szCs w:val="16"/>
              </w:rPr>
            </w:pPr>
          </w:p>
        </w:tc>
        <w:tc>
          <w:tcPr>
            <w:tcW w:w="992" w:type="dxa"/>
          </w:tcPr>
          <w:p w14:paraId="099B640E" w14:textId="0475F7C9"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295A3266" w14:textId="4F5BE29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C532D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D8B6CBA" w14:textId="41EBE1AB" w:rsidR="00E82B7C" w:rsidRPr="00147320" w:rsidRDefault="00F160D6" w:rsidP="00E82B7C">
            <w:pPr>
              <w:spacing w:line="220" w:lineRule="exact"/>
              <w:rPr>
                <w:rStyle w:val="Hyperlink"/>
                <w:rFonts w:cs="Arial"/>
                <w:b/>
                <w:sz w:val="16"/>
                <w:szCs w:val="16"/>
              </w:rPr>
            </w:pPr>
            <w:hyperlink r:id="rId689" w:history="1">
              <w:r w:rsidR="00E82B7C" w:rsidRPr="00147320">
                <w:rPr>
                  <w:rStyle w:val="Hyperlink"/>
                  <w:rFonts w:cs="Arial"/>
                  <w:sz w:val="16"/>
                  <w:szCs w:val="16"/>
                </w:rPr>
                <w:t>PEPPOL-EN16931-P0105</w:t>
              </w:r>
            </w:hyperlink>
          </w:p>
        </w:tc>
        <w:tc>
          <w:tcPr>
            <w:tcW w:w="5174" w:type="dxa"/>
          </w:tcPr>
          <w:p w14:paraId="28D6FE41" w14:textId="0117F64E"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O MUST be used when exemption reason code is VATEX-EU-O</w:t>
            </w:r>
          </w:p>
        </w:tc>
        <w:tc>
          <w:tcPr>
            <w:tcW w:w="5174" w:type="dxa"/>
          </w:tcPr>
          <w:p w14:paraId="5AE4BF8E" w14:textId="77777777" w:rsidR="00E82B7C" w:rsidRPr="00147320" w:rsidRDefault="00E82B7C" w:rsidP="00E82B7C">
            <w:pPr>
              <w:spacing w:line="220" w:lineRule="exact"/>
              <w:rPr>
                <w:rFonts w:cs="Arial"/>
                <w:sz w:val="16"/>
                <w:szCs w:val="16"/>
              </w:rPr>
            </w:pPr>
          </w:p>
        </w:tc>
        <w:tc>
          <w:tcPr>
            <w:tcW w:w="992" w:type="dxa"/>
          </w:tcPr>
          <w:p w14:paraId="1495906B" w14:textId="1EB11CB4"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8D20694" w14:textId="18C1CFD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F391DCC" w14:textId="77777777" w:rsidTr="00863855">
        <w:trPr>
          <w:cantSplit/>
          <w:trHeight w:val="20"/>
        </w:trPr>
        <w:tc>
          <w:tcPr>
            <w:tcW w:w="1526" w:type="dxa"/>
          </w:tcPr>
          <w:p w14:paraId="7EC3A4A0" w14:textId="0E6CE580" w:rsidR="00E82B7C" w:rsidRPr="00147320" w:rsidRDefault="00F160D6" w:rsidP="00E82B7C">
            <w:pPr>
              <w:spacing w:line="220" w:lineRule="exact"/>
              <w:rPr>
                <w:rStyle w:val="Hyperlink"/>
                <w:rFonts w:cs="Arial"/>
                <w:b/>
                <w:sz w:val="16"/>
                <w:szCs w:val="16"/>
              </w:rPr>
            </w:pPr>
            <w:hyperlink r:id="rId690" w:history="1">
              <w:r w:rsidR="00E82B7C" w:rsidRPr="00147320">
                <w:rPr>
                  <w:rStyle w:val="Hyperlink"/>
                  <w:rFonts w:cs="Arial"/>
                  <w:sz w:val="16"/>
                  <w:szCs w:val="16"/>
                </w:rPr>
                <w:t>PEPPOL-EN16931-P0106</w:t>
              </w:r>
            </w:hyperlink>
          </w:p>
        </w:tc>
        <w:tc>
          <w:tcPr>
            <w:tcW w:w="5174" w:type="dxa"/>
          </w:tcPr>
          <w:p w14:paraId="328F81F7" w14:textId="0F50AC76"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K MUST be used when exemption reason code is VATEX-EU-IC</w:t>
            </w:r>
          </w:p>
        </w:tc>
        <w:tc>
          <w:tcPr>
            <w:tcW w:w="5174" w:type="dxa"/>
          </w:tcPr>
          <w:p w14:paraId="4679B3AD" w14:textId="77777777" w:rsidR="00E82B7C" w:rsidRPr="00147320" w:rsidRDefault="00E82B7C" w:rsidP="00E82B7C">
            <w:pPr>
              <w:spacing w:line="220" w:lineRule="exact"/>
              <w:rPr>
                <w:rFonts w:cs="Arial"/>
                <w:sz w:val="16"/>
                <w:szCs w:val="16"/>
              </w:rPr>
            </w:pPr>
          </w:p>
        </w:tc>
        <w:tc>
          <w:tcPr>
            <w:tcW w:w="992" w:type="dxa"/>
          </w:tcPr>
          <w:p w14:paraId="45EED09C" w14:textId="0BA6F771"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75C5C590" w14:textId="18DFB3A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110562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716EDDF" w14:textId="4DE6A5DC" w:rsidR="00E82B7C" w:rsidRPr="00147320" w:rsidRDefault="00F160D6" w:rsidP="00E82B7C">
            <w:pPr>
              <w:spacing w:line="220" w:lineRule="exact"/>
              <w:rPr>
                <w:rStyle w:val="Hyperlink"/>
                <w:rFonts w:cs="Arial"/>
                <w:b/>
                <w:sz w:val="16"/>
                <w:szCs w:val="16"/>
              </w:rPr>
            </w:pPr>
            <w:hyperlink r:id="rId691" w:history="1">
              <w:r w:rsidR="00E82B7C" w:rsidRPr="00147320">
                <w:rPr>
                  <w:rStyle w:val="Hyperlink"/>
                  <w:rFonts w:cs="Arial"/>
                  <w:sz w:val="16"/>
                  <w:szCs w:val="16"/>
                </w:rPr>
                <w:t>PEPPOL-EN16931-P0107</w:t>
              </w:r>
            </w:hyperlink>
          </w:p>
        </w:tc>
        <w:tc>
          <w:tcPr>
            <w:tcW w:w="5174" w:type="dxa"/>
          </w:tcPr>
          <w:p w14:paraId="05B057DC" w14:textId="24F4DF18"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AE MUST be used when exemption reason code is VATEX-EU-AE</w:t>
            </w:r>
          </w:p>
        </w:tc>
        <w:tc>
          <w:tcPr>
            <w:tcW w:w="5174" w:type="dxa"/>
          </w:tcPr>
          <w:p w14:paraId="59275036" w14:textId="77777777" w:rsidR="00E82B7C" w:rsidRPr="00147320" w:rsidRDefault="00E82B7C" w:rsidP="00E82B7C">
            <w:pPr>
              <w:spacing w:line="220" w:lineRule="exact"/>
              <w:rPr>
                <w:rFonts w:cs="Arial"/>
                <w:sz w:val="16"/>
                <w:szCs w:val="16"/>
              </w:rPr>
            </w:pPr>
          </w:p>
        </w:tc>
        <w:tc>
          <w:tcPr>
            <w:tcW w:w="992" w:type="dxa"/>
          </w:tcPr>
          <w:p w14:paraId="543D17C9" w14:textId="1F6F598F"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6C650A3" w14:textId="369BBE0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5FD979CE" w14:textId="77777777" w:rsidTr="00863855">
        <w:trPr>
          <w:cantSplit/>
          <w:trHeight w:val="20"/>
        </w:trPr>
        <w:tc>
          <w:tcPr>
            <w:tcW w:w="1526" w:type="dxa"/>
          </w:tcPr>
          <w:p w14:paraId="6A73E6C2" w14:textId="539F7DE6" w:rsidR="00E82B7C" w:rsidRPr="00147320" w:rsidRDefault="00F160D6" w:rsidP="00E82B7C">
            <w:pPr>
              <w:spacing w:line="220" w:lineRule="exact"/>
              <w:rPr>
                <w:rStyle w:val="Hyperlink"/>
                <w:rFonts w:cs="Arial"/>
                <w:b/>
                <w:sz w:val="16"/>
                <w:szCs w:val="16"/>
              </w:rPr>
            </w:pPr>
            <w:hyperlink r:id="rId692" w:history="1">
              <w:r w:rsidR="00E82B7C" w:rsidRPr="00147320">
                <w:rPr>
                  <w:rStyle w:val="Hyperlink"/>
                  <w:rFonts w:cs="Arial"/>
                  <w:sz w:val="16"/>
                  <w:szCs w:val="16"/>
                </w:rPr>
                <w:t>PEPPOL-EN16931-P0108</w:t>
              </w:r>
            </w:hyperlink>
          </w:p>
        </w:tc>
        <w:tc>
          <w:tcPr>
            <w:tcW w:w="5174" w:type="dxa"/>
          </w:tcPr>
          <w:p w14:paraId="7B68888C" w14:textId="611F71D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VATEX-EU-D</w:t>
            </w:r>
          </w:p>
        </w:tc>
        <w:tc>
          <w:tcPr>
            <w:tcW w:w="5174" w:type="dxa"/>
          </w:tcPr>
          <w:p w14:paraId="744B6E86" w14:textId="77777777" w:rsidR="00E82B7C" w:rsidRPr="00147320" w:rsidRDefault="00E82B7C" w:rsidP="00E82B7C">
            <w:pPr>
              <w:spacing w:line="220" w:lineRule="exact"/>
              <w:rPr>
                <w:rFonts w:cs="Arial"/>
                <w:sz w:val="16"/>
                <w:szCs w:val="16"/>
              </w:rPr>
            </w:pPr>
          </w:p>
        </w:tc>
        <w:tc>
          <w:tcPr>
            <w:tcW w:w="992" w:type="dxa"/>
          </w:tcPr>
          <w:p w14:paraId="0CDBFAB3" w14:textId="0DCB7C93"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6E2D6DC8" w14:textId="4A4E31C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1E943A3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A89B0A" w14:textId="3D273582" w:rsidR="00E82B7C" w:rsidRPr="00147320" w:rsidRDefault="00F160D6" w:rsidP="00E82B7C">
            <w:pPr>
              <w:spacing w:line="220" w:lineRule="exact"/>
              <w:rPr>
                <w:rStyle w:val="Hyperlink"/>
                <w:rFonts w:cs="Arial"/>
                <w:b/>
                <w:sz w:val="16"/>
                <w:szCs w:val="16"/>
              </w:rPr>
            </w:pPr>
            <w:hyperlink r:id="rId693" w:history="1">
              <w:r w:rsidR="00E82B7C" w:rsidRPr="00147320">
                <w:rPr>
                  <w:rStyle w:val="Hyperlink"/>
                  <w:rFonts w:cs="Arial"/>
                  <w:sz w:val="16"/>
                  <w:szCs w:val="16"/>
                </w:rPr>
                <w:t>PEPPOL-EN16931-P0109</w:t>
              </w:r>
            </w:hyperlink>
          </w:p>
        </w:tc>
        <w:tc>
          <w:tcPr>
            <w:tcW w:w="5174" w:type="dxa"/>
          </w:tcPr>
          <w:p w14:paraId="5C509451" w14:textId="0E5F7707"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VATEX-EU-F</w:t>
            </w:r>
          </w:p>
        </w:tc>
        <w:tc>
          <w:tcPr>
            <w:tcW w:w="5174" w:type="dxa"/>
          </w:tcPr>
          <w:p w14:paraId="1A56BE6C" w14:textId="77777777" w:rsidR="00E82B7C" w:rsidRPr="00147320" w:rsidRDefault="00E82B7C" w:rsidP="00E82B7C">
            <w:pPr>
              <w:spacing w:line="220" w:lineRule="exact"/>
              <w:rPr>
                <w:rFonts w:cs="Arial"/>
                <w:sz w:val="16"/>
                <w:szCs w:val="16"/>
              </w:rPr>
            </w:pPr>
          </w:p>
        </w:tc>
        <w:tc>
          <w:tcPr>
            <w:tcW w:w="992" w:type="dxa"/>
          </w:tcPr>
          <w:p w14:paraId="0CD3E44B" w14:textId="5276BAAA"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37E9C76C" w14:textId="59819E5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663676FF" w14:textId="77777777" w:rsidTr="00863855">
        <w:trPr>
          <w:cantSplit/>
          <w:trHeight w:val="20"/>
        </w:trPr>
        <w:tc>
          <w:tcPr>
            <w:tcW w:w="1526" w:type="dxa"/>
          </w:tcPr>
          <w:p w14:paraId="33154B2E" w14:textId="7EAF45CF" w:rsidR="00E82B7C" w:rsidRPr="00147320" w:rsidRDefault="00F160D6" w:rsidP="00E82B7C">
            <w:pPr>
              <w:spacing w:line="220" w:lineRule="exact"/>
              <w:rPr>
                <w:rStyle w:val="Hyperlink"/>
                <w:rFonts w:cs="Arial"/>
                <w:b/>
                <w:sz w:val="16"/>
                <w:szCs w:val="16"/>
              </w:rPr>
            </w:pPr>
            <w:hyperlink r:id="rId694" w:history="1">
              <w:r w:rsidR="00E82B7C" w:rsidRPr="00147320">
                <w:rPr>
                  <w:rStyle w:val="Hyperlink"/>
                  <w:rFonts w:cs="Arial"/>
                  <w:sz w:val="16"/>
                  <w:szCs w:val="16"/>
                </w:rPr>
                <w:t>PEPPOL-EN16931-P0110</w:t>
              </w:r>
            </w:hyperlink>
          </w:p>
        </w:tc>
        <w:tc>
          <w:tcPr>
            <w:tcW w:w="5174" w:type="dxa"/>
          </w:tcPr>
          <w:p w14:paraId="52F1F36F" w14:textId="7F65F39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VATEX-EU-I</w:t>
            </w:r>
          </w:p>
        </w:tc>
        <w:tc>
          <w:tcPr>
            <w:tcW w:w="5174" w:type="dxa"/>
          </w:tcPr>
          <w:p w14:paraId="2714CD5B" w14:textId="77777777" w:rsidR="00E82B7C" w:rsidRPr="00147320" w:rsidRDefault="00E82B7C" w:rsidP="00E82B7C">
            <w:pPr>
              <w:spacing w:line="220" w:lineRule="exact"/>
              <w:rPr>
                <w:rFonts w:cs="Arial"/>
                <w:sz w:val="16"/>
                <w:szCs w:val="16"/>
              </w:rPr>
            </w:pPr>
          </w:p>
        </w:tc>
        <w:tc>
          <w:tcPr>
            <w:tcW w:w="992" w:type="dxa"/>
          </w:tcPr>
          <w:p w14:paraId="6416E257" w14:textId="2FE3EC7E"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5CF60BFB" w14:textId="7D9DB90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6F935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2893489" w14:textId="4E2C2527" w:rsidR="00E82B7C" w:rsidRPr="00147320" w:rsidRDefault="00F160D6" w:rsidP="00E82B7C">
            <w:pPr>
              <w:spacing w:line="220" w:lineRule="exact"/>
              <w:rPr>
                <w:rStyle w:val="Hyperlink"/>
                <w:rFonts w:cs="Arial"/>
                <w:b/>
                <w:sz w:val="16"/>
                <w:szCs w:val="16"/>
              </w:rPr>
            </w:pPr>
            <w:hyperlink r:id="rId695" w:history="1">
              <w:r w:rsidR="00E82B7C" w:rsidRPr="00147320">
                <w:rPr>
                  <w:rStyle w:val="Hyperlink"/>
                  <w:rFonts w:cs="Arial"/>
                  <w:sz w:val="16"/>
                  <w:szCs w:val="16"/>
                </w:rPr>
                <w:t>PEPPOL-EN16931-P0111</w:t>
              </w:r>
            </w:hyperlink>
          </w:p>
        </w:tc>
        <w:tc>
          <w:tcPr>
            <w:tcW w:w="5174" w:type="dxa"/>
          </w:tcPr>
          <w:p w14:paraId="14B1562C" w14:textId="053F2D4C"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VATEX-EU-J</w:t>
            </w:r>
          </w:p>
        </w:tc>
        <w:tc>
          <w:tcPr>
            <w:tcW w:w="5174" w:type="dxa"/>
          </w:tcPr>
          <w:p w14:paraId="724386C3" w14:textId="77777777" w:rsidR="00E82B7C" w:rsidRPr="00147320" w:rsidRDefault="00E82B7C" w:rsidP="00E82B7C">
            <w:pPr>
              <w:spacing w:line="220" w:lineRule="exact"/>
              <w:rPr>
                <w:rFonts w:cs="Arial"/>
                <w:sz w:val="16"/>
                <w:szCs w:val="16"/>
              </w:rPr>
            </w:pPr>
          </w:p>
        </w:tc>
        <w:tc>
          <w:tcPr>
            <w:tcW w:w="992" w:type="dxa"/>
          </w:tcPr>
          <w:p w14:paraId="2395CA32" w14:textId="55F4645B"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47AB49C" w14:textId="754D283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A" w14:textId="77777777" w:rsidTr="00863855">
        <w:trPr>
          <w:cantSplit/>
          <w:trHeight w:val="20"/>
        </w:trPr>
        <w:tc>
          <w:tcPr>
            <w:tcW w:w="1526" w:type="dxa"/>
            <w:hideMark/>
          </w:tcPr>
          <w:p w14:paraId="4A20DE55" w14:textId="77777777" w:rsidR="00E82B7C" w:rsidRPr="00147320" w:rsidRDefault="00F160D6" w:rsidP="00E82B7C">
            <w:pPr>
              <w:spacing w:line="220" w:lineRule="exact"/>
              <w:rPr>
                <w:rFonts w:cs="Arial"/>
                <w:b/>
                <w:sz w:val="16"/>
                <w:szCs w:val="16"/>
                <w:u w:val="single"/>
              </w:rPr>
            </w:pPr>
            <w:hyperlink r:id="rId696" w:history="1">
              <w:r w:rsidR="00E82B7C" w:rsidRPr="00147320">
                <w:rPr>
                  <w:rStyle w:val="Hyperlink"/>
                  <w:rFonts w:cs="Arial"/>
                  <w:sz w:val="16"/>
                  <w:szCs w:val="16"/>
                </w:rPr>
                <w:t>PEPPOL-EN16931-R001</w:t>
              </w:r>
            </w:hyperlink>
          </w:p>
        </w:tc>
        <w:tc>
          <w:tcPr>
            <w:tcW w:w="5174" w:type="dxa"/>
            <w:hideMark/>
          </w:tcPr>
          <w:p w14:paraId="4A20DE56" w14:textId="77777777" w:rsidR="00E82B7C" w:rsidRPr="00147320" w:rsidRDefault="00E82B7C" w:rsidP="00E82B7C">
            <w:pPr>
              <w:spacing w:line="220" w:lineRule="exact"/>
              <w:rPr>
                <w:rFonts w:cs="Arial"/>
                <w:sz w:val="16"/>
                <w:szCs w:val="16"/>
              </w:rPr>
            </w:pPr>
            <w:r w:rsidRPr="00147320">
              <w:rPr>
                <w:rFonts w:cs="Arial"/>
                <w:sz w:val="16"/>
                <w:szCs w:val="16"/>
              </w:rPr>
              <w:t>Business process MUST be provided.</w:t>
            </w:r>
          </w:p>
        </w:tc>
        <w:tc>
          <w:tcPr>
            <w:tcW w:w="5174" w:type="dxa"/>
          </w:tcPr>
          <w:p w14:paraId="4A20DE57" w14:textId="77777777" w:rsidR="00E82B7C" w:rsidRPr="00147320" w:rsidRDefault="00E82B7C" w:rsidP="00E82B7C">
            <w:pPr>
              <w:spacing w:line="220" w:lineRule="exact"/>
              <w:rPr>
                <w:rFonts w:cs="Arial"/>
                <w:sz w:val="16"/>
                <w:szCs w:val="16"/>
              </w:rPr>
            </w:pPr>
          </w:p>
        </w:tc>
        <w:tc>
          <w:tcPr>
            <w:tcW w:w="992" w:type="dxa"/>
          </w:tcPr>
          <w:p w14:paraId="4A20DE5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9" w14:textId="237A9E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5B" w14:textId="77777777" w:rsidR="00E82B7C" w:rsidRPr="00147320" w:rsidRDefault="00F160D6" w:rsidP="00E82B7C">
            <w:pPr>
              <w:spacing w:line="220" w:lineRule="exact"/>
              <w:rPr>
                <w:rFonts w:cs="Arial"/>
                <w:b/>
                <w:sz w:val="16"/>
                <w:szCs w:val="16"/>
                <w:u w:val="single"/>
              </w:rPr>
            </w:pPr>
            <w:hyperlink r:id="rId697" w:history="1">
              <w:r w:rsidR="00E82B7C" w:rsidRPr="00147320">
                <w:rPr>
                  <w:rStyle w:val="Hyperlink"/>
                  <w:rFonts w:cs="Arial"/>
                  <w:sz w:val="16"/>
                  <w:szCs w:val="16"/>
                </w:rPr>
                <w:t>PEPPOL-EN16931-R002</w:t>
              </w:r>
            </w:hyperlink>
          </w:p>
        </w:tc>
        <w:tc>
          <w:tcPr>
            <w:tcW w:w="5174" w:type="dxa"/>
            <w:hideMark/>
          </w:tcPr>
          <w:p w14:paraId="4A20DE5C" w14:textId="77777777" w:rsidR="00E82B7C" w:rsidRPr="00147320" w:rsidRDefault="00E82B7C" w:rsidP="00E82B7C">
            <w:pPr>
              <w:spacing w:line="220" w:lineRule="exact"/>
              <w:rPr>
                <w:rFonts w:cs="Arial"/>
                <w:sz w:val="16"/>
                <w:szCs w:val="16"/>
              </w:rPr>
            </w:pPr>
            <w:r w:rsidRPr="00147320">
              <w:rPr>
                <w:rFonts w:cs="Arial"/>
                <w:sz w:val="16"/>
                <w:szCs w:val="16"/>
              </w:rPr>
              <w:t>No more than one note is allowed on document level.</w:t>
            </w:r>
          </w:p>
        </w:tc>
        <w:tc>
          <w:tcPr>
            <w:tcW w:w="5174" w:type="dxa"/>
          </w:tcPr>
          <w:p w14:paraId="4A20DE5D" w14:textId="77777777" w:rsidR="00E82B7C" w:rsidRPr="00147320" w:rsidRDefault="00E82B7C" w:rsidP="00E82B7C">
            <w:pPr>
              <w:spacing w:line="220" w:lineRule="exact"/>
              <w:rPr>
                <w:rFonts w:cs="Arial"/>
                <w:sz w:val="16"/>
                <w:szCs w:val="16"/>
              </w:rPr>
            </w:pPr>
          </w:p>
        </w:tc>
        <w:tc>
          <w:tcPr>
            <w:tcW w:w="992" w:type="dxa"/>
          </w:tcPr>
          <w:p w14:paraId="4A20DE5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F" w14:textId="2979CF3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6" w14:textId="77777777" w:rsidTr="00863855">
        <w:trPr>
          <w:cantSplit/>
          <w:trHeight w:val="20"/>
        </w:trPr>
        <w:tc>
          <w:tcPr>
            <w:tcW w:w="1526" w:type="dxa"/>
          </w:tcPr>
          <w:p w14:paraId="4A20DE61" w14:textId="77777777" w:rsidR="00E82B7C" w:rsidRPr="00147320" w:rsidRDefault="00F160D6" w:rsidP="00E82B7C">
            <w:pPr>
              <w:spacing w:line="220" w:lineRule="exact"/>
              <w:rPr>
                <w:rFonts w:cs="Arial"/>
                <w:b/>
                <w:sz w:val="16"/>
                <w:szCs w:val="16"/>
              </w:rPr>
            </w:pPr>
            <w:hyperlink r:id="rId698" w:history="1">
              <w:r w:rsidR="00E82B7C" w:rsidRPr="00147320">
                <w:rPr>
                  <w:rStyle w:val="Hyperlink"/>
                  <w:rFonts w:cs="Arial"/>
                  <w:sz w:val="16"/>
                  <w:szCs w:val="16"/>
                </w:rPr>
                <w:t>PEPPOL-EN16931-R003</w:t>
              </w:r>
            </w:hyperlink>
          </w:p>
        </w:tc>
        <w:tc>
          <w:tcPr>
            <w:tcW w:w="5174" w:type="dxa"/>
          </w:tcPr>
          <w:p w14:paraId="4A20DE62" w14:textId="77777777" w:rsidR="00E82B7C" w:rsidRPr="00147320" w:rsidRDefault="00E82B7C" w:rsidP="00E82B7C">
            <w:pPr>
              <w:spacing w:line="220" w:lineRule="exact"/>
              <w:rPr>
                <w:rFonts w:cs="Arial"/>
                <w:sz w:val="16"/>
                <w:szCs w:val="16"/>
              </w:rPr>
            </w:pPr>
            <w:r w:rsidRPr="00147320">
              <w:rPr>
                <w:rFonts w:cs="Arial"/>
                <w:color w:val="000000"/>
                <w:sz w:val="16"/>
                <w:szCs w:val="16"/>
              </w:rPr>
              <w:t>A buyer reference or purchase order reference MUST be provided.</w:t>
            </w:r>
          </w:p>
        </w:tc>
        <w:tc>
          <w:tcPr>
            <w:tcW w:w="5174" w:type="dxa"/>
          </w:tcPr>
          <w:p w14:paraId="4A20DE63" w14:textId="77777777" w:rsidR="00E82B7C" w:rsidRPr="00147320" w:rsidRDefault="00E82B7C" w:rsidP="00E82B7C">
            <w:pPr>
              <w:spacing w:line="220" w:lineRule="exact"/>
              <w:rPr>
                <w:rFonts w:cs="Arial"/>
                <w:sz w:val="16"/>
                <w:szCs w:val="16"/>
              </w:rPr>
            </w:pPr>
          </w:p>
        </w:tc>
        <w:tc>
          <w:tcPr>
            <w:tcW w:w="992" w:type="dxa"/>
          </w:tcPr>
          <w:p w14:paraId="4A20DE64" w14:textId="2DD45315"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65" w14:textId="5869F32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7" w14:textId="77777777" w:rsidR="00E82B7C" w:rsidRPr="00147320" w:rsidRDefault="00F160D6" w:rsidP="00E82B7C">
            <w:pPr>
              <w:spacing w:line="220" w:lineRule="exact"/>
              <w:rPr>
                <w:rFonts w:cs="Arial"/>
                <w:b/>
                <w:sz w:val="16"/>
                <w:szCs w:val="16"/>
              </w:rPr>
            </w:pPr>
            <w:hyperlink r:id="rId699" w:history="1">
              <w:r w:rsidR="00E82B7C" w:rsidRPr="00147320">
                <w:rPr>
                  <w:rStyle w:val="Hyperlink"/>
                  <w:rFonts w:cs="Arial"/>
                  <w:sz w:val="16"/>
                  <w:szCs w:val="16"/>
                </w:rPr>
                <w:t>PEPPOL-EN16931-R004</w:t>
              </w:r>
            </w:hyperlink>
          </w:p>
        </w:tc>
        <w:tc>
          <w:tcPr>
            <w:tcW w:w="5174" w:type="dxa"/>
          </w:tcPr>
          <w:p w14:paraId="4A20DE68" w14:textId="77777777" w:rsidR="00E82B7C" w:rsidRPr="00147320" w:rsidRDefault="00E82B7C" w:rsidP="00E82B7C">
            <w:pPr>
              <w:spacing w:line="220" w:lineRule="exact"/>
              <w:rPr>
                <w:rFonts w:cs="Arial"/>
                <w:color w:val="333333"/>
                <w:sz w:val="16"/>
                <w:szCs w:val="16"/>
              </w:rPr>
            </w:pPr>
            <w:r w:rsidRPr="00147320">
              <w:rPr>
                <w:rFonts w:cs="Arial"/>
                <w:sz w:val="16"/>
                <w:szCs w:val="16"/>
              </w:rPr>
              <w:t>Specification identifier MUST have the value '</w:t>
            </w:r>
            <w:proofErr w:type="gramStart"/>
            <w:r w:rsidRPr="00147320">
              <w:rPr>
                <w:rFonts w:cs="Arial"/>
                <w:sz w:val="16"/>
                <w:szCs w:val="16"/>
              </w:rPr>
              <w:t>urn:cen.eu</w:t>
            </w:r>
            <w:proofErr w:type="gramEnd"/>
            <w:r w:rsidRPr="00147320">
              <w:rPr>
                <w:rFonts w:cs="Arial"/>
                <w:sz w:val="16"/>
                <w:szCs w:val="16"/>
              </w:rPr>
              <w:t>:en16931:2017#compliant#urn:fdc:peppol.eu:2017:poacc:billing:3.0'.</w:t>
            </w:r>
          </w:p>
        </w:tc>
        <w:tc>
          <w:tcPr>
            <w:tcW w:w="5174" w:type="dxa"/>
          </w:tcPr>
          <w:p w14:paraId="4A20DE69" w14:textId="0D41CF87" w:rsidR="00E82B7C" w:rsidRPr="00147320" w:rsidRDefault="00E82B7C" w:rsidP="00E82B7C">
            <w:pPr>
              <w:spacing w:line="220" w:lineRule="exact"/>
              <w:rPr>
                <w:rFonts w:cs="Arial"/>
                <w:sz w:val="16"/>
                <w:szCs w:val="16"/>
              </w:rPr>
            </w:pPr>
            <w:r w:rsidRPr="00147320">
              <w:rPr>
                <w:rFonts w:cs="Arial"/>
                <w:sz w:val="16"/>
                <w:szCs w:val="16"/>
              </w:rPr>
              <w:t>[PEPPOL-EN16931-R004-AUNZ]-Specification identifier MUST have the value ‘</w:t>
            </w:r>
            <w:proofErr w:type="gramStart"/>
            <w:r w:rsidRPr="00147320">
              <w:rPr>
                <w:rFonts w:cs="Arial"/>
                <w:sz w:val="16"/>
                <w:szCs w:val="16"/>
              </w:rPr>
              <w:t>urn:cen.eu</w:t>
            </w:r>
            <w:proofErr w:type="gramEnd"/>
            <w:r w:rsidRPr="00147320">
              <w:rPr>
                <w:rFonts w:cs="Arial"/>
                <w:sz w:val="16"/>
                <w:szCs w:val="16"/>
              </w:rPr>
              <w:t>:en16931:2017#conformant#urn:fdc:peppol.eu:2017:poacc:billing:international:aunz:3.0’.</w:t>
            </w:r>
          </w:p>
        </w:tc>
        <w:tc>
          <w:tcPr>
            <w:tcW w:w="992" w:type="dxa"/>
          </w:tcPr>
          <w:p w14:paraId="4A20DE6A" w14:textId="77777777" w:rsidR="00E82B7C" w:rsidRPr="00147320" w:rsidRDefault="00E82B7C" w:rsidP="00E82B7C">
            <w:pPr>
              <w:spacing w:line="220" w:lineRule="exact"/>
              <w:rPr>
                <w:rFonts w:cs="Arial"/>
                <w:sz w:val="16"/>
                <w:szCs w:val="16"/>
              </w:rPr>
            </w:pPr>
            <w:r w:rsidRPr="00147320">
              <w:rPr>
                <w:rFonts w:cs="Arial"/>
                <w:color w:val="auto"/>
                <w:sz w:val="16"/>
                <w:szCs w:val="16"/>
              </w:rPr>
              <w:t>Changed rule and message</w:t>
            </w:r>
          </w:p>
        </w:tc>
        <w:tc>
          <w:tcPr>
            <w:tcW w:w="850" w:type="dxa"/>
          </w:tcPr>
          <w:p w14:paraId="4A20DE6B" w14:textId="091395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2" w14:textId="77777777" w:rsidTr="00863855">
        <w:trPr>
          <w:cantSplit/>
          <w:trHeight w:val="20"/>
        </w:trPr>
        <w:tc>
          <w:tcPr>
            <w:tcW w:w="1526" w:type="dxa"/>
          </w:tcPr>
          <w:p w14:paraId="4A20DE6D" w14:textId="77777777" w:rsidR="00E82B7C" w:rsidRPr="00147320" w:rsidRDefault="00F160D6" w:rsidP="00E82B7C">
            <w:pPr>
              <w:spacing w:line="220" w:lineRule="exact"/>
              <w:rPr>
                <w:rFonts w:cs="Arial"/>
                <w:b/>
                <w:sz w:val="16"/>
                <w:szCs w:val="16"/>
              </w:rPr>
            </w:pPr>
            <w:hyperlink r:id="rId700" w:history="1">
              <w:r w:rsidR="00E82B7C" w:rsidRPr="00147320">
                <w:rPr>
                  <w:rStyle w:val="Hyperlink"/>
                  <w:rFonts w:cs="Arial"/>
                  <w:sz w:val="16"/>
                  <w:szCs w:val="16"/>
                </w:rPr>
                <w:t>PEPPOL-EN16931-R005</w:t>
              </w:r>
            </w:hyperlink>
          </w:p>
        </w:tc>
        <w:tc>
          <w:tcPr>
            <w:tcW w:w="5174" w:type="dxa"/>
          </w:tcPr>
          <w:p w14:paraId="4A20DE6E"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VAT accounting currency code MUST be different from invoice currency code when provided.</w:t>
            </w:r>
          </w:p>
        </w:tc>
        <w:tc>
          <w:tcPr>
            <w:tcW w:w="5174" w:type="dxa"/>
          </w:tcPr>
          <w:p w14:paraId="4A20DE6F" w14:textId="3507E8C7" w:rsidR="00E82B7C" w:rsidRPr="00147320" w:rsidRDefault="00E82B7C" w:rsidP="00E82B7C">
            <w:pPr>
              <w:spacing w:line="220" w:lineRule="exact"/>
              <w:rPr>
                <w:rFonts w:cs="Arial"/>
                <w:color w:val="auto"/>
                <w:sz w:val="16"/>
                <w:szCs w:val="16"/>
              </w:rPr>
            </w:pPr>
            <w:r w:rsidRPr="00147320">
              <w:rPr>
                <w:rFonts w:cs="Arial"/>
                <w:color w:val="auto"/>
                <w:sz w:val="16"/>
                <w:szCs w:val="16"/>
              </w:rPr>
              <w:t>[PEPPOL-EN16931-R005-AUNZ]-Tax accounting currency code MUST be different from invoice currency code when provided.</w:t>
            </w:r>
          </w:p>
        </w:tc>
        <w:tc>
          <w:tcPr>
            <w:tcW w:w="992" w:type="dxa"/>
          </w:tcPr>
          <w:p w14:paraId="4A20DE70"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Changed message</w:t>
            </w:r>
          </w:p>
        </w:tc>
        <w:tc>
          <w:tcPr>
            <w:tcW w:w="850" w:type="dxa"/>
          </w:tcPr>
          <w:p w14:paraId="4A20DE71" w14:textId="2772CCB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73" w14:textId="77777777" w:rsidR="00E82B7C" w:rsidRPr="00147320" w:rsidRDefault="00F160D6" w:rsidP="00E82B7C">
            <w:pPr>
              <w:spacing w:line="220" w:lineRule="exact"/>
              <w:rPr>
                <w:rFonts w:cs="Arial"/>
                <w:b/>
                <w:sz w:val="16"/>
                <w:szCs w:val="16"/>
              </w:rPr>
            </w:pPr>
            <w:hyperlink r:id="rId701" w:history="1">
              <w:r w:rsidR="00E82B7C" w:rsidRPr="00147320">
                <w:rPr>
                  <w:rStyle w:val="Hyperlink"/>
                  <w:rFonts w:cs="Arial"/>
                  <w:sz w:val="16"/>
                  <w:szCs w:val="16"/>
                </w:rPr>
                <w:t>PEPPOL-EN16931-R006</w:t>
              </w:r>
            </w:hyperlink>
          </w:p>
        </w:tc>
        <w:tc>
          <w:tcPr>
            <w:tcW w:w="5174" w:type="dxa"/>
          </w:tcPr>
          <w:p w14:paraId="4A20DE74" w14:textId="6B278C0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on document level</w:t>
            </w:r>
          </w:p>
        </w:tc>
        <w:tc>
          <w:tcPr>
            <w:tcW w:w="5174" w:type="dxa"/>
          </w:tcPr>
          <w:p w14:paraId="4A20DE75" w14:textId="77777777" w:rsidR="00E82B7C" w:rsidRPr="00147320" w:rsidRDefault="00E82B7C" w:rsidP="00E82B7C">
            <w:pPr>
              <w:spacing w:line="220" w:lineRule="exact"/>
              <w:rPr>
                <w:rFonts w:cs="Arial"/>
                <w:sz w:val="16"/>
                <w:szCs w:val="16"/>
              </w:rPr>
            </w:pPr>
          </w:p>
        </w:tc>
        <w:tc>
          <w:tcPr>
            <w:tcW w:w="992" w:type="dxa"/>
          </w:tcPr>
          <w:p w14:paraId="4A20DE7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7" w14:textId="72EAE58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BB2445" w14:textId="77777777" w:rsidTr="00863855">
        <w:trPr>
          <w:cantSplit/>
          <w:trHeight w:val="20"/>
        </w:trPr>
        <w:tc>
          <w:tcPr>
            <w:tcW w:w="1526" w:type="dxa"/>
          </w:tcPr>
          <w:p w14:paraId="4315B494" w14:textId="6C5377E2" w:rsidR="00E82B7C" w:rsidRPr="00147320" w:rsidRDefault="00F160D6" w:rsidP="00E82B7C">
            <w:pPr>
              <w:spacing w:line="220" w:lineRule="exact"/>
              <w:rPr>
                <w:rFonts w:cs="Arial"/>
                <w:b/>
                <w:sz w:val="16"/>
                <w:szCs w:val="16"/>
              </w:rPr>
            </w:pPr>
            <w:hyperlink r:id="rId702" w:history="1">
              <w:r w:rsidR="00E82B7C" w:rsidRPr="00147320">
                <w:rPr>
                  <w:rStyle w:val="Hyperlink"/>
                  <w:rFonts w:cs="Arial"/>
                  <w:sz w:val="16"/>
                  <w:szCs w:val="16"/>
                </w:rPr>
                <w:t>PEPPOL-EN16931-R007</w:t>
              </w:r>
            </w:hyperlink>
          </w:p>
        </w:tc>
        <w:tc>
          <w:tcPr>
            <w:tcW w:w="5174" w:type="dxa"/>
          </w:tcPr>
          <w:p w14:paraId="32BD762C" w14:textId="2276F4F6" w:rsidR="00E82B7C" w:rsidRPr="00147320" w:rsidRDefault="00E82B7C" w:rsidP="00E82B7C">
            <w:pPr>
              <w:spacing w:line="220" w:lineRule="exact"/>
              <w:rPr>
                <w:rFonts w:cs="Arial"/>
                <w:color w:val="333333"/>
                <w:sz w:val="16"/>
                <w:szCs w:val="16"/>
              </w:rPr>
            </w:pPr>
            <w:r w:rsidRPr="00147320">
              <w:rPr>
                <w:rFonts w:cs="Arial"/>
                <w:color w:val="000000"/>
                <w:sz w:val="16"/>
                <w:szCs w:val="16"/>
              </w:rPr>
              <w:t>Business process MUST be in the format '</w:t>
            </w:r>
            <w:proofErr w:type="gramStart"/>
            <w:r w:rsidRPr="00147320">
              <w:rPr>
                <w:rFonts w:cs="Arial"/>
                <w:color w:val="000000"/>
                <w:sz w:val="16"/>
                <w:szCs w:val="16"/>
              </w:rPr>
              <w:t>urn:fdc</w:t>
            </w:r>
            <w:proofErr w:type="gramEnd"/>
            <w:r w:rsidRPr="00147320">
              <w:rPr>
                <w:rFonts w:cs="Arial"/>
                <w:color w:val="000000"/>
                <w:sz w:val="16"/>
                <w:szCs w:val="16"/>
              </w:rPr>
              <w:t>:peppol.eu:2017:poacc:billing:NN:1.0' where NN indicates the process number.</w:t>
            </w:r>
          </w:p>
        </w:tc>
        <w:tc>
          <w:tcPr>
            <w:tcW w:w="5174" w:type="dxa"/>
          </w:tcPr>
          <w:p w14:paraId="296B38BF" w14:textId="77777777" w:rsidR="00E82B7C" w:rsidRPr="00147320" w:rsidRDefault="00E82B7C" w:rsidP="00E82B7C">
            <w:pPr>
              <w:spacing w:line="220" w:lineRule="exact"/>
              <w:rPr>
                <w:rFonts w:cs="Arial"/>
                <w:sz w:val="16"/>
                <w:szCs w:val="16"/>
              </w:rPr>
            </w:pPr>
          </w:p>
        </w:tc>
        <w:tc>
          <w:tcPr>
            <w:tcW w:w="992" w:type="dxa"/>
          </w:tcPr>
          <w:p w14:paraId="116CCB29" w14:textId="48A0561C"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15BA9A38" w14:textId="3EA6BD1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79" w14:textId="77777777" w:rsidR="00E82B7C" w:rsidRPr="00147320" w:rsidRDefault="00F160D6" w:rsidP="00E82B7C">
            <w:pPr>
              <w:spacing w:line="220" w:lineRule="exact"/>
              <w:rPr>
                <w:rFonts w:cs="Arial"/>
                <w:b/>
                <w:sz w:val="16"/>
                <w:szCs w:val="16"/>
              </w:rPr>
            </w:pPr>
            <w:hyperlink r:id="rId703" w:history="1">
              <w:r w:rsidR="00E82B7C" w:rsidRPr="00147320">
                <w:rPr>
                  <w:rStyle w:val="Hyperlink"/>
                  <w:rFonts w:cs="Arial"/>
                  <w:sz w:val="16"/>
                  <w:szCs w:val="16"/>
                </w:rPr>
                <w:t>PEPPOL-EN16931-R008</w:t>
              </w:r>
            </w:hyperlink>
          </w:p>
        </w:tc>
        <w:tc>
          <w:tcPr>
            <w:tcW w:w="5174" w:type="dxa"/>
          </w:tcPr>
          <w:p w14:paraId="4A20DE7A" w14:textId="77777777" w:rsidR="00E82B7C" w:rsidRPr="00147320" w:rsidRDefault="00E82B7C" w:rsidP="00E82B7C">
            <w:pPr>
              <w:spacing w:line="220" w:lineRule="exact"/>
              <w:rPr>
                <w:rFonts w:cs="Arial"/>
                <w:color w:val="333333"/>
                <w:sz w:val="16"/>
                <w:szCs w:val="16"/>
              </w:rPr>
            </w:pPr>
            <w:r w:rsidRPr="00147320">
              <w:rPr>
                <w:rFonts w:cs="Arial"/>
                <w:sz w:val="16"/>
                <w:szCs w:val="16"/>
              </w:rPr>
              <w:t>Document MUST not contain empty elements.</w:t>
            </w:r>
          </w:p>
        </w:tc>
        <w:tc>
          <w:tcPr>
            <w:tcW w:w="5174" w:type="dxa"/>
          </w:tcPr>
          <w:p w14:paraId="4A20DE7B" w14:textId="77777777" w:rsidR="00E82B7C" w:rsidRPr="00147320" w:rsidRDefault="00E82B7C" w:rsidP="00E82B7C">
            <w:pPr>
              <w:spacing w:line="220" w:lineRule="exact"/>
              <w:rPr>
                <w:rFonts w:cs="Arial"/>
                <w:sz w:val="16"/>
                <w:szCs w:val="16"/>
              </w:rPr>
            </w:pPr>
          </w:p>
        </w:tc>
        <w:tc>
          <w:tcPr>
            <w:tcW w:w="992" w:type="dxa"/>
          </w:tcPr>
          <w:p w14:paraId="4A20DE7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D" w14:textId="062E7EC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DD009D" w14:paraId="4A20DE8A" w14:textId="77777777" w:rsidTr="00863855">
        <w:trPr>
          <w:cantSplit/>
          <w:trHeight w:val="20"/>
        </w:trPr>
        <w:tc>
          <w:tcPr>
            <w:tcW w:w="1526" w:type="dxa"/>
          </w:tcPr>
          <w:p w14:paraId="4A20DE85" w14:textId="77777777" w:rsidR="00E82B7C" w:rsidRPr="00DD009D" w:rsidRDefault="00F160D6" w:rsidP="00E82B7C">
            <w:pPr>
              <w:spacing w:line="220" w:lineRule="exact"/>
              <w:rPr>
                <w:rFonts w:cs="Arial"/>
                <w:sz w:val="16"/>
                <w:szCs w:val="16"/>
              </w:rPr>
            </w:pPr>
            <w:hyperlink r:id="rId704" w:history="1">
              <w:r w:rsidR="00E82B7C" w:rsidRPr="00DD009D">
                <w:rPr>
                  <w:rStyle w:val="Hyperlink"/>
                  <w:rFonts w:cs="Arial"/>
                  <w:sz w:val="16"/>
                  <w:szCs w:val="16"/>
                </w:rPr>
                <w:t>PEPPOL-EN16931-R010</w:t>
              </w:r>
            </w:hyperlink>
          </w:p>
        </w:tc>
        <w:tc>
          <w:tcPr>
            <w:tcW w:w="5174" w:type="dxa"/>
          </w:tcPr>
          <w:p w14:paraId="4A20DE86" w14:textId="715B80F9" w:rsidR="00E82B7C" w:rsidRPr="00DD009D" w:rsidRDefault="00E82B7C" w:rsidP="00E82B7C">
            <w:pPr>
              <w:spacing w:line="220" w:lineRule="exact"/>
              <w:rPr>
                <w:rFonts w:cs="Arial"/>
                <w:color w:val="333333"/>
                <w:sz w:val="16"/>
                <w:szCs w:val="16"/>
              </w:rPr>
            </w:pPr>
            <w:r w:rsidRPr="00DD009D">
              <w:rPr>
                <w:rFonts w:cs="Arial"/>
                <w:sz w:val="16"/>
                <w:szCs w:val="16"/>
              </w:rPr>
              <w:t>Buyer electronic address MUST be provided</w:t>
            </w:r>
          </w:p>
        </w:tc>
        <w:tc>
          <w:tcPr>
            <w:tcW w:w="5174" w:type="dxa"/>
          </w:tcPr>
          <w:p w14:paraId="4A20DE87" w14:textId="77777777" w:rsidR="00E82B7C" w:rsidRPr="00DD009D" w:rsidRDefault="00E82B7C" w:rsidP="00E82B7C">
            <w:pPr>
              <w:spacing w:line="220" w:lineRule="exact"/>
              <w:rPr>
                <w:rFonts w:cs="Arial"/>
                <w:sz w:val="16"/>
                <w:szCs w:val="16"/>
              </w:rPr>
            </w:pPr>
          </w:p>
        </w:tc>
        <w:tc>
          <w:tcPr>
            <w:tcW w:w="992" w:type="dxa"/>
          </w:tcPr>
          <w:p w14:paraId="4A20DE88" w14:textId="77777777" w:rsidR="00E82B7C" w:rsidRPr="00DD009D" w:rsidRDefault="00E82B7C" w:rsidP="00E82B7C">
            <w:pPr>
              <w:spacing w:line="220" w:lineRule="exact"/>
              <w:rPr>
                <w:rFonts w:cs="Arial"/>
                <w:sz w:val="16"/>
                <w:szCs w:val="16"/>
              </w:rPr>
            </w:pPr>
            <w:r w:rsidRPr="00DD009D">
              <w:rPr>
                <w:rFonts w:cs="Arial"/>
                <w:sz w:val="16"/>
                <w:szCs w:val="16"/>
              </w:rPr>
              <w:t>Same</w:t>
            </w:r>
          </w:p>
        </w:tc>
        <w:tc>
          <w:tcPr>
            <w:tcW w:w="850" w:type="dxa"/>
          </w:tcPr>
          <w:p w14:paraId="4A20DE89" w14:textId="73197D53" w:rsidR="00E82B7C" w:rsidRPr="00DD009D" w:rsidRDefault="00E82B7C" w:rsidP="00E82B7C">
            <w:pPr>
              <w:spacing w:line="220" w:lineRule="exact"/>
              <w:rPr>
                <w:rFonts w:cs="Arial"/>
                <w:sz w:val="16"/>
                <w:szCs w:val="16"/>
              </w:rPr>
            </w:pPr>
            <w:r w:rsidRPr="00DD009D">
              <w:rPr>
                <w:rFonts w:cs="Arial"/>
                <w:sz w:val="16"/>
                <w:szCs w:val="16"/>
              </w:rPr>
              <w:t>fatal</w:t>
            </w:r>
          </w:p>
        </w:tc>
      </w:tr>
      <w:tr w:rsidR="00E82B7C" w:rsidRPr="00147320" w14:paraId="4A20DE9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8B" w14:textId="77777777" w:rsidR="00E82B7C" w:rsidRPr="00147320" w:rsidRDefault="00F160D6" w:rsidP="00E82B7C">
            <w:pPr>
              <w:spacing w:line="220" w:lineRule="exact"/>
              <w:rPr>
                <w:rFonts w:cs="Arial"/>
                <w:b/>
                <w:sz w:val="16"/>
                <w:szCs w:val="16"/>
              </w:rPr>
            </w:pPr>
            <w:hyperlink r:id="rId705" w:history="1">
              <w:r w:rsidR="00E82B7C" w:rsidRPr="00147320">
                <w:rPr>
                  <w:rStyle w:val="Hyperlink"/>
                  <w:rFonts w:cs="Arial"/>
                  <w:sz w:val="16"/>
                  <w:szCs w:val="16"/>
                </w:rPr>
                <w:t>PEPPOL-EN16931-R020</w:t>
              </w:r>
            </w:hyperlink>
          </w:p>
        </w:tc>
        <w:tc>
          <w:tcPr>
            <w:tcW w:w="5174" w:type="dxa"/>
          </w:tcPr>
          <w:p w14:paraId="4A20DE8C" w14:textId="5E6FC21F" w:rsidR="00E82B7C" w:rsidRPr="00147320" w:rsidRDefault="00E82B7C" w:rsidP="00E82B7C">
            <w:pPr>
              <w:spacing w:line="220" w:lineRule="exact"/>
              <w:rPr>
                <w:rFonts w:cs="Arial"/>
                <w:color w:val="333333"/>
                <w:sz w:val="16"/>
                <w:szCs w:val="16"/>
              </w:rPr>
            </w:pPr>
            <w:r w:rsidRPr="00147320">
              <w:rPr>
                <w:rFonts w:cs="Arial"/>
                <w:sz w:val="16"/>
                <w:szCs w:val="16"/>
              </w:rPr>
              <w:t>Seller electronic address MUST be provided</w:t>
            </w:r>
          </w:p>
        </w:tc>
        <w:tc>
          <w:tcPr>
            <w:tcW w:w="5174" w:type="dxa"/>
          </w:tcPr>
          <w:p w14:paraId="4A20DE8D" w14:textId="77777777" w:rsidR="00E82B7C" w:rsidRPr="00147320" w:rsidRDefault="00E82B7C" w:rsidP="00E82B7C">
            <w:pPr>
              <w:spacing w:line="220" w:lineRule="exact"/>
              <w:rPr>
                <w:rFonts w:cs="Arial"/>
                <w:sz w:val="16"/>
                <w:szCs w:val="16"/>
              </w:rPr>
            </w:pPr>
          </w:p>
        </w:tc>
        <w:tc>
          <w:tcPr>
            <w:tcW w:w="992" w:type="dxa"/>
          </w:tcPr>
          <w:p w14:paraId="4A20DE8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8F" w14:textId="2942180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6" w14:textId="77777777" w:rsidTr="00863855">
        <w:trPr>
          <w:cantSplit/>
          <w:trHeight w:val="20"/>
        </w:trPr>
        <w:tc>
          <w:tcPr>
            <w:tcW w:w="1526" w:type="dxa"/>
          </w:tcPr>
          <w:p w14:paraId="4A20DE91" w14:textId="77777777" w:rsidR="00E82B7C" w:rsidRPr="00147320" w:rsidRDefault="00F160D6" w:rsidP="00E82B7C">
            <w:pPr>
              <w:spacing w:line="220" w:lineRule="exact"/>
              <w:rPr>
                <w:rFonts w:cs="Arial"/>
                <w:b/>
                <w:sz w:val="16"/>
                <w:szCs w:val="16"/>
              </w:rPr>
            </w:pPr>
            <w:hyperlink r:id="rId706" w:history="1">
              <w:r w:rsidR="00E82B7C" w:rsidRPr="00147320">
                <w:rPr>
                  <w:rStyle w:val="Hyperlink"/>
                  <w:rFonts w:cs="Arial"/>
                  <w:sz w:val="16"/>
                  <w:szCs w:val="16"/>
                </w:rPr>
                <w:t>PEPPOL-EN16931-R040</w:t>
              </w:r>
            </w:hyperlink>
          </w:p>
        </w:tc>
        <w:tc>
          <w:tcPr>
            <w:tcW w:w="5174" w:type="dxa"/>
          </w:tcPr>
          <w:p w14:paraId="4A20DE92" w14:textId="258CF236" w:rsidR="00E82B7C" w:rsidRPr="00147320" w:rsidRDefault="00E82B7C" w:rsidP="00E82B7C">
            <w:pPr>
              <w:spacing w:line="220" w:lineRule="exact"/>
              <w:rPr>
                <w:rFonts w:cs="Arial"/>
                <w:color w:val="333333"/>
                <w:sz w:val="16"/>
                <w:szCs w:val="16"/>
              </w:rPr>
            </w:pPr>
            <w:r w:rsidRPr="00147320">
              <w:rPr>
                <w:rFonts w:cs="Arial"/>
                <w:sz w:val="16"/>
                <w:szCs w:val="16"/>
              </w:rPr>
              <w:t>Allowance/charge amount must equal base amount * percentage/100 if base amount and percentage exists</w:t>
            </w:r>
          </w:p>
        </w:tc>
        <w:tc>
          <w:tcPr>
            <w:tcW w:w="5174" w:type="dxa"/>
          </w:tcPr>
          <w:p w14:paraId="4A20DE93" w14:textId="77777777" w:rsidR="00E82B7C" w:rsidRPr="00147320" w:rsidRDefault="00E82B7C" w:rsidP="00E82B7C">
            <w:pPr>
              <w:spacing w:line="220" w:lineRule="exact"/>
              <w:rPr>
                <w:rFonts w:cs="Arial"/>
                <w:sz w:val="16"/>
                <w:szCs w:val="16"/>
              </w:rPr>
            </w:pPr>
          </w:p>
        </w:tc>
        <w:tc>
          <w:tcPr>
            <w:tcW w:w="992" w:type="dxa"/>
          </w:tcPr>
          <w:p w14:paraId="4A20DE9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5" w14:textId="38AF8DC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7" w14:textId="77777777" w:rsidR="00E82B7C" w:rsidRPr="00147320" w:rsidRDefault="00F160D6" w:rsidP="00E82B7C">
            <w:pPr>
              <w:spacing w:line="220" w:lineRule="exact"/>
              <w:rPr>
                <w:rFonts w:cs="Arial"/>
                <w:b/>
                <w:sz w:val="16"/>
                <w:szCs w:val="16"/>
              </w:rPr>
            </w:pPr>
            <w:hyperlink r:id="rId707" w:history="1">
              <w:r w:rsidR="00E82B7C" w:rsidRPr="00147320">
                <w:rPr>
                  <w:rStyle w:val="Hyperlink"/>
                  <w:rFonts w:cs="Arial"/>
                  <w:sz w:val="16"/>
                  <w:szCs w:val="16"/>
                </w:rPr>
                <w:t>PEPPOL-EN16931-R041</w:t>
              </w:r>
            </w:hyperlink>
          </w:p>
        </w:tc>
        <w:tc>
          <w:tcPr>
            <w:tcW w:w="5174" w:type="dxa"/>
          </w:tcPr>
          <w:p w14:paraId="4A20DE98"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base amount MUST be provided when allowance/charge percentage is provided.</w:t>
            </w:r>
          </w:p>
        </w:tc>
        <w:tc>
          <w:tcPr>
            <w:tcW w:w="5174" w:type="dxa"/>
          </w:tcPr>
          <w:p w14:paraId="4A20DE99" w14:textId="77777777" w:rsidR="00E82B7C" w:rsidRPr="00147320" w:rsidRDefault="00E82B7C" w:rsidP="00E82B7C">
            <w:pPr>
              <w:spacing w:line="220" w:lineRule="exact"/>
              <w:rPr>
                <w:rFonts w:cs="Arial"/>
                <w:sz w:val="16"/>
                <w:szCs w:val="16"/>
              </w:rPr>
            </w:pPr>
          </w:p>
        </w:tc>
        <w:tc>
          <w:tcPr>
            <w:tcW w:w="992" w:type="dxa"/>
          </w:tcPr>
          <w:p w14:paraId="4A20DE9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B" w14:textId="15F9636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2" w14:textId="77777777" w:rsidTr="00863855">
        <w:trPr>
          <w:cantSplit/>
          <w:trHeight w:val="20"/>
        </w:trPr>
        <w:tc>
          <w:tcPr>
            <w:tcW w:w="1526" w:type="dxa"/>
          </w:tcPr>
          <w:p w14:paraId="4A20DE9D" w14:textId="77777777" w:rsidR="00E82B7C" w:rsidRPr="00147320" w:rsidRDefault="00F160D6" w:rsidP="00E82B7C">
            <w:pPr>
              <w:spacing w:line="220" w:lineRule="exact"/>
              <w:rPr>
                <w:rFonts w:cs="Arial"/>
                <w:b/>
                <w:sz w:val="16"/>
                <w:szCs w:val="16"/>
              </w:rPr>
            </w:pPr>
            <w:hyperlink r:id="rId708" w:history="1">
              <w:r w:rsidR="00E82B7C" w:rsidRPr="00147320">
                <w:rPr>
                  <w:rStyle w:val="Hyperlink"/>
                  <w:rFonts w:cs="Arial"/>
                  <w:sz w:val="16"/>
                  <w:szCs w:val="16"/>
                </w:rPr>
                <w:t>PEPPOL-EN16931-R042</w:t>
              </w:r>
            </w:hyperlink>
          </w:p>
        </w:tc>
        <w:tc>
          <w:tcPr>
            <w:tcW w:w="5174" w:type="dxa"/>
          </w:tcPr>
          <w:p w14:paraId="4A20DE9E"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percentage MUST be provided when allowance/charge base amount is provided.</w:t>
            </w:r>
          </w:p>
        </w:tc>
        <w:tc>
          <w:tcPr>
            <w:tcW w:w="5174" w:type="dxa"/>
          </w:tcPr>
          <w:p w14:paraId="4A20DE9F" w14:textId="77777777" w:rsidR="00E82B7C" w:rsidRPr="00147320" w:rsidRDefault="00E82B7C" w:rsidP="00E82B7C">
            <w:pPr>
              <w:spacing w:line="220" w:lineRule="exact"/>
              <w:rPr>
                <w:rFonts w:cs="Arial"/>
                <w:sz w:val="16"/>
                <w:szCs w:val="16"/>
              </w:rPr>
            </w:pPr>
          </w:p>
        </w:tc>
        <w:tc>
          <w:tcPr>
            <w:tcW w:w="992" w:type="dxa"/>
          </w:tcPr>
          <w:p w14:paraId="4A20DEA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1" w14:textId="4FFF71A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7A28A1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437054D" w14:textId="1F3113BA" w:rsidR="00E82B7C" w:rsidRPr="00147320" w:rsidRDefault="00F160D6" w:rsidP="00E82B7C">
            <w:pPr>
              <w:spacing w:line="220" w:lineRule="exact"/>
              <w:rPr>
                <w:rFonts w:cs="Arial"/>
                <w:b/>
                <w:sz w:val="16"/>
                <w:szCs w:val="16"/>
              </w:rPr>
            </w:pPr>
            <w:hyperlink r:id="rId709" w:history="1">
              <w:r w:rsidR="00E82B7C" w:rsidRPr="00147320">
                <w:rPr>
                  <w:rStyle w:val="Hyperlink"/>
                  <w:rFonts w:cs="Arial"/>
                  <w:sz w:val="16"/>
                  <w:szCs w:val="16"/>
                </w:rPr>
                <w:t>PEPPOL-EN16931-R043</w:t>
              </w:r>
            </w:hyperlink>
          </w:p>
        </w:tc>
        <w:tc>
          <w:tcPr>
            <w:tcW w:w="5174" w:type="dxa"/>
          </w:tcPr>
          <w:p w14:paraId="7DD33E06" w14:textId="22EFAB61" w:rsidR="00E82B7C" w:rsidRPr="00147320" w:rsidRDefault="00E82B7C" w:rsidP="00E82B7C">
            <w:pPr>
              <w:spacing w:line="220" w:lineRule="exact"/>
              <w:rPr>
                <w:rFonts w:cs="Arial"/>
                <w:sz w:val="16"/>
                <w:szCs w:val="16"/>
              </w:rPr>
            </w:pPr>
            <w:r w:rsidRPr="00147320">
              <w:rPr>
                <w:rFonts w:cs="Arial"/>
                <w:color w:val="auto"/>
                <w:sz w:val="16"/>
                <w:szCs w:val="16"/>
              </w:rPr>
              <w:t xml:space="preserve">Allowance/charge </w:t>
            </w:r>
            <w:proofErr w:type="spellStart"/>
            <w:r w:rsidRPr="00147320">
              <w:rPr>
                <w:rFonts w:cs="Arial"/>
                <w:color w:val="auto"/>
                <w:sz w:val="16"/>
                <w:szCs w:val="16"/>
              </w:rPr>
              <w:t>ChargeIndicator</w:t>
            </w:r>
            <w:proofErr w:type="spellEnd"/>
            <w:r w:rsidRPr="00147320">
              <w:rPr>
                <w:rFonts w:cs="Arial"/>
                <w:color w:val="auto"/>
                <w:sz w:val="16"/>
                <w:szCs w:val="16"/>
              </w:rPr>
              <w:t xml:space="preserve"> value MUST equal 'true' or 'false'</w:t>
            </w:r>
          </w:p>
        </w:tc>
        <w:tc>
          <w:tcPr>
            <w:tcW w:w="5174" w:type="dxa"/>
          </w:tcPr>
          <w:p w14:paraId="2BFF717B" w14:textId="77777777" w:rsidR="00E82B7C" w:rsidRPr="00147320" w:rsidRDefault="00E82B7C" w:rsidP="00E82B7C">
            <w:pPr>
              <w:spacing w:line="220" w:lineRule="exact"/>
              <w:rPr>
                <w:rFonts w:cs="Arial"/>
                <w:sz w:val="16"/>
                <w:szCs w:val="16"/>
              </w:rPr>
            </w:pPr>
          </w:p>
        </w:tc>
        <w:tc>
          <w:tcPr>
            <w:tcW w:w="992" w:type="dxa"/>
          </w:tcPr>
          <w:p w14:paraId="01B1348F" w14:textId="01A6546D"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063A0042" w14:textId="2DBA23F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8" w14:textId="77777777" w:rsidTr="00863855">
        <w:trPr>
          <w:cantSplit/>
          <w:trHeight w:val="20"/>
        </w:trPr>
        <w:tc>
          <w:tcPr>
            <w:tcW w:w="1526" w:type="dxa"/>
          </w:tcPr>
          <w:p w14:paraId="4A20DEA3" w14:textId="77777777" w:rsidR="00E82B7C" w:rsidRPr="00147320" w:rsidRDefault="00F160D6" w:rsidP="00E82B7C">
            <w:pPr>
              <w:spacing w:line="220" w:lineRule="exact"/>
              <w:rPr>
                <w:rFonts w:cs="Arial"/>
                <w:b/>
                <w:sz w:val="16"/>
                <w:szCs w:val="16"/>
              </w:rPr>
            </w:pPr>
            <w:hyperlink r:id="rId710" w:history="1">
              <w:r w:rsidR="00E82B7C" w:rsidRPr="00147320">
                <w:rPr>
                  <w:rStyle w:val="Hyperlink"/>
                  <w:rFonts w:cs="Arial"/>
                  <w:sz w:val="16"/>
                  <w:szCs w:val="16"/>
                </w:rPr>
                <w:t>PEPPOL-EN16931-R044</w:t>
              </w:r>
            </w:hyperlink>
          </w:p>
        </w:tc>
        <w:tc>
          <w:tcPr>
            <w:tcW w:w="5174" w:type="dxa"/>
          </w:tcPr>
          <w:p w14:paraId="4A20DEA4" w14:textId="7560E24D" w:rsidR="00E82B7C" w:rsidRPr="00147320" w:rsidRDefault="00E82B7C" w:rsidP="00E82B7C">
            <w:pPr>
              <w:spacing w:line="220" w:lineRule="exact"/>
              <w:rPr>
                <w:rFonts w:cs="Arial"/>
                <w:color w:val="333333"/>
                <w:sz w:val="16"/>
                <w:szCs w:val="16"/>
              </w:rPr>
            </w:pPr>
            <w:r w:rsidRPr="00147320">
              <w:rPr>
                <w:rFonts w:cs="Arial"/>
                <w:sz w:val="16"/>
                <w:szCs w:val="16"/>
              </w:rPr>
              <w:t>Charge on price level is NOT allowed. Only value 'false' allowed.</w:t>
            </w:r>
          </w:p>
        </w:tc>
        <w:tc>
          <w:tcPr>
            <w:tcW w:w="5174" w:type="dxa"/>
          </w:tcPr>
          <w:p w14:paraId="4A20DEA5" w14:textId="77777777" w:rsidR="00E82B7C" w:rsidRPr="00147320" w:rsidRDefault="00E82B7C" w:rsidP="00E82B7C">
            <w:pPr>
              <w:spacing w:line="220" w:lineRule="exact"/>
              <w:rPr>
                <w:rFonts w:cs="Arial"/>
                <w:sz w:val="16"/>
                <w:szCs w:val="16"/>
              </w:rPr>
            </w:pPr>
          </w:p>
        </w:tc>
        <w:tc>
          <w:tcPr>
            <w:tcW w:w="992" w:type="dxa"/>
          </w:tcPr>
          <w:p w14:paraId="4A20DEA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7" w14:textId="6E845A3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9" w14:textId="77777777" w:rsidR="00E82B7C" w:rsidRPr="00147320" w:rsidRDefault="00F160D6" w:rsidP="00E82B7C">
            <w:pPr>
              <w:spacing w:line="220" w:lineRule="exact"/>
              <w:rPr>
                <w:rFonts w:cs="Arial"/>
                <w:b/>
                <w:sz w:val="16"/>
                <w:szCs w:val="16"/>
              </w:rPr>
            </w:pPr>
            <w:hyperlink r:id="rId711" w:history="1">
              <w:r w:rsidR="00E82B7C" w:rsidRPr="00147320">
                <w:rPr>
                  <w:rStyle w:val="Hyperlink"/>
                  <w:rFonts w:cs="Arial"/>
                  <w:sz w:val="16"/>
                  <w:szCs w:val="16"/>
                </w:rPr>
                <w:t>PEPPOL-EN16931-R046</w:t>
              </w:r>
            </w:hyperlink>
          </w:p>
        </w:tc>
        <w:tc>
          <w:tcPr>
            <w:tcW w:w="5174" w:type="dxa"/>
          </w:tcPr>
          <w:p w14:paraId="4A20DEAA" w14:textId="77777777" w:rsidR="00E82B7C" w:rsidRPr="00147320" w:rsidRDefault="00E82B7C" w:rsidP="00E82B7C">
            <w:pPr>
              <w:spacing w:line="220" w:lineRule="exact"/>
              <w:rPr>
                <w:rFonts w:cs="Arial"/>
                <w:color w:val="333333"/>
                <w:sz w:val="16"/>
                <w:szCs w:val="16"/>
              </w:rPr>
            </w:pPr>
            <w:r w:rsidRPr="00147320">
              <w:rPr>
                <w:rFonts w:cs="Arial"/>
                <w:sz w:val="16"/>
                <w:szCs w:val="16"/>
              </w:rPr>
              <w:t>Item net price MUST equal (Gross price - Allowance amount) when gross price is provided.</w:t>
            </w:r>
          </w:p>
        </w:tc>
        <w:tc>
          <w:tcPr>
            <w:tcW w:w="5174" w:type="dxa"/>
          </w:tcPr>
          <w:p w14:paraId="4A20DEAB" w14:textId="77777777" w:rsidR="00E82B7C" w:rsidRPr="00147320" w:rsidRDefault="00E82B7C" w:rsidP="00E82B7C">
            <w:pPr>
              <w:spacing w:line="220" w:lineRule="exact"/>
              <w:rPr>
                <w:rFonts w:cs="Arial"/>
                <w:sz w:val="16"/>
                <w:szCs w:val="16"/>
              </w:rPr>
            </w:pPr>
          </w:p>
        </w:tc>
        <w:tc>
          <w:tcPr>
            <w:tcW w:w="992" w:type="dxa"/>
          </w:tcPr>
          <w:p w14:paraId="4A20DEA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D" w14:textId="6A14D29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4" w14:textId="77777777" w:rsidTr="00863855">
        <w:trPr>
          <w:cantSplit/>
          <w:trHeight w:val="20"/>
        </w:trPr>
        <w:tc>
          <w:tcPr>
            <w:tcW w:w="1526" w:type="dxa"/>
          </w:tcPr>
          <w:p w14:paraId="4A20DEAF" w14:textId="77777777" w:rsidR="00E82B7C" w:rsidRPr="00147320" w:rsidRDefault="00F160D6" w:rsidP="00E82B7C">
            <w:pPr>
              <w:spacing w:line="220" w:lineRule="exact"/>
              <w:rPr>
                <w:rFonts w:cs="Arial"/>
                <w:b/>
                <w:sz w:val="16"/>
                <w:szCs w:val="16"/>
              </w:rPr>
            </w:pPr>
            <w:hyperlink r:id="rId712" w:history="1">
              <w:r w:rsidR="00E82B7C" w:rsidRPr="00147320">
                <w:rPr>
                  <w:rStyle w:val="Hyperlink"/>
                  <w:rFonts w:cs="Arial"/>
                  <w:sz w:val="16"/>
                  <w:szCs w:val="16"/>
                </w:rPr>
                <w:t>PEPPOL-EN16931-R051</w:t>
              </w:r>
            </w:hyperlink>
          </w:p>
        </w:tc>
        <w:tc>
          <w:tcPr>
            <w:tcW w:w="5174" w:type="dxa"/>
          </w:tcPr>
          <w:p w14:paraId="4A20DEB0" w14:textId="4E524888" w:rsidR="00E82B7C" w:rsidRPr="00147320" w:rsidRDefault="00E82B7C" w:rsidP="00E82B7C">
            <w:pPr>
              <w:spacing w:line="220" w:lineRule="exact"/>
              <w:rPr>
                <w:rFonts w:cs="Arial"/>
                <w:color w:val="333333"/>
                <w:sz w:val="16"/>
                <w:szCs w:val="16"/>
              </w:rPr>
            </w:pPr>
            <w:r w:rsidRPr="00147320">
              <w:rPr>
                <w:rFonts w:cs="Arial"/>
                <w:color w:val="000000"/>
                <w:sz w:val="16"/>
                <w:szCs w:val="16"/>
              </w:rPr>
              <w:t xml:space="preserve">All </w:t>
            </w:r>
            <w:proofErr w:type="spellStart"/>
            <w:r w:rsidRPr="00147320">
              <w:rPr>
                <w:rFonts w:cs="Arial"/>
                <w:color w:val="000000"/>
                <w:sz w:val="16"/>
                <w:szCs w:val="16"/>
              </w:rPr>
              <w:t>currencyID</w:t>
            </w:r>
            <w:proofErr w:type="spellEnd"/>
            <w:r w:rsidRPr="00147320">
              <w:rPr>
                <w:rFonts w:cs="Arial"/>
                <w:color w:val="000000"/>
                <w:sz w:val="16"/>
                <w:szCs w:val="16"/>
              </w:rPr>
              <w:t xml:space="preserve"> attributes must have the same value as the invoice currency code (BT-5), except for the invoice total VAT amount in accounting currency (BT-111).</w:t>
            </w:r>
          </w:p>
        </w:tc>
        <w:tc>
          <w:tcPr>
            <w:tcW w:w="5174" w:type="dxa"/>
          </w:tcPr>
          <w:p w14:paraId="4A20DEB1" w14:textId="09B12703" w:rsidR="00E82B7C" w:rsidRPr="00147320" w:rsidRDefault="00E82B7C" w:rsidP="00E82B7C">
            <w:pPr>
              <w:spacing w:line="220" w:lineRule="exact"/>
              <w:rPr>
                <w:rFonts w:cs="Arial"/>
                <w:sz w:val="16"/>
                <w:szCs w:val="16"/>
              </w:rPr>
            </w:pPr>
            <w:r w:rsidRPr="00147320">
              <w:rPr>
                <w:rFonts w:cs="Arial"/>
                <w:sz w:val="16"/>
                <w:szCs w:val="16"/>
              </w:rPr>
              <w:t xml:space="preserve">[PEPPOL-EN16931-R051-AUNZ]-All </w:t>
            </w:r>
            <w:proofErr w:type="spellStart"/>
            <w:r w:rsidRPr="00147320">
              <w:rPr>
                <w:rFonts w:cs="Arial"/>
                <w:sz w:val="16"/>
                <w:szCs w:val="16"/>
              </w:rPr>
              <w:t>currencyID</w:t>
            </w:r>
            <w:proofErr w:type="spellEnd"/>
            <w:r w:rsidRPr="00147320">
              <w:rPr>
                <w:rFonts w:cs="Arial"/>
                <w:sz w:val="16"/>
                <w:szCs w:val="16"/>
              </w:rPr>
              <w:t xml:space="preserve"> attributes must have the same value as the invoice currency code (BT-5), except for the invoice total Tax amount in accounting currency (BT-111).</w:t>
            </w:r>
          </w:p>
        </w:tc>
        <w:tc>
          <w:tcPr>
            <w:tcW w:w="992" w:type="dxa"/>
          </w:tcPr>
          <w:p w14:paraId="4A20DEB2" w14:textId="77777777"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4A20DEB3" w14:textId="4090403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B5" w14:textId="77777777" w:rsidR="00E82B7C" w:rsidRPr="00147320" w:rsidRDefault="00F160D6" w:rsidP="00E82B7C">
            <w:pPr>
              <w:spacing w:line="220" w:lineRule="exact"/>
              <w:rPr>
                <w:rFonts w:cs="Arial"/>
                <w:b/>
                <w:sz w:val="16"/>
                <w:szCs w:val="16"/>
              </w:rPr>
            </w:pPr>
            <w:hyperlink r:id="rId713" w:history="1">
              <w:r w:rsidR="00E82B7C" w:rsidRPr="00147320">
                <w:rPr>
                  <w:rStyle w:val="Hyperlink"/>
                  <w:rFonts w:cs="Arial"/>
                  <w:sz w:val="16"/>
                  <w:szCs w:val="16"/>
                </w:rPr>
                <w:t>PEPPOL-EN16931-R053</w:t>
              </w:r>
            </w:hyperlink>
          </w:p>
        </w:tc>
        <w:tc>
          <w:tcPr>
            <w:tcW w:w="5174" w:type="dxa"/>
          </w:tcPr>
          <w:p w14:paraId="4A20DEB6"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 tax subtotals MUST be provided.</w:t>
            </w:r>
          </w:p>
        </w:tc>
        <w:tc>
          <w:tcPr>
            <w:tcW w:w="5174" w:type="dxa"/>
          </w:tcPr>
          <w:p w14:paraId="4A20DEB7" w14:textId="77777777" w:rsidR="00E82B7C" w:rsidRPr="00147320" w:rsidRDefault="00E82B7C" w:rsidP="00E82B7C">
            <w:pPr>
              <w:spacing w:line="220" w:lineRule="exact"/>
              <w:rPr>
                <w:rFonts w:cs="Arial"/>
                <w:sz w:val="16"/>
                <w:szCs w:val="16"/>
              </w:rPr>
            </w:pPr>
          </w:p>
        </w:tc>
        <w:tc>
          <w:tcPr>
            <w:tcW w:w="992" w:type="dxa"/>
          </w:tcPr>
          <w:p w14:paraId="4A20DEB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9" w14:textId="18D55238"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0" w14:textId="77777777" w:rsidTr="00863855">
        <w:trPr>
          <w:cantSplit/>
          <w:trHeight w:val="20"/>
        </w:trPr>
        <w:tc>
          <w:tcPr>
            <w:tcW w:w="1526" w:type="dxa"/>
          </w:tcPr>
          <w:p w14:paraId="4A20DEBB" w14:textId="77777777" w:rsidR="00E82B7C" w:rsidRPr="00147320" w:rsidRDefault="00F160D6" w:rsidP="00E82B7C">
            <w:pPr>
              <w:spacing w:line="220" w:lineRule="exact"/>
              <w:rPr>
                <w:rFonts w:cs="Arial"/>
                <w:b/>
                <w:sz w:val="16"/>
                <w:szCs w:val="16"/>
              </w:rPr>
            </w:pPr>
            <w:hyperlink r:id="rId714" w:history="1">
              <w:r w:rsidR="00E82B7C" w:rsidRPr="00147320">
                <w:rPr>
                  <w:rStyle w:val="Hyperlink"/>
                  <w:rFonts w:cs="Arial"/>
                  <w:sz w:val="16"/>
                  <w:szCs w:val="16"/>
                </w:rPr>
                <w:t>PEPPOL-EN16931-R054</w:t>
              </w:r>
            </w:hyperlink>
          </w:p>
        </w:tc>
        <w:tc>
          <w:tcPr>
            <w:tcW w:w="5174" w:type="dxa"/>
          </w:tcPr>
          <w:p w14:paraId="4A20DEBC"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without tax subtotals MUST be provided when tax currency code is provided.</w:t>
            </w:r>
          </w:p>
        </w:tc>
        <w:tc>
          <w:tcPr>
            <w:tcW w:w="5174" w:type="dxa"/>
          </w:tcPr>
          <w:p w14:paraId="4A20DEBD" w14:textId="77777777" w:rsidR="00E82B7C" w:rsidRPr="00147320" w:rsidRDefault="00E82B7C" w:rsidP="00E82B7C">
            <w:pPr>
              <w:spacing w:line="220" w:lineRule="exact"/>
              <w:rPr>
                <w:rFonts w:cs="Arial"/>
                <w:sz w:val="16"/>
                <w:szCs w:val="16"/>
              </w:rPr>
            </w:pPr>
          </w:p>
        </w:tc>
        <w:tc>
          <w:tcPr>
            <w:tcW w:w="992" w:type="dxa"/>
          </w:tcPr>
          <w:p w14:paraId="4A20DEB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F" w14:textId="4057EF2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DEAFC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C021530" w14:textId="03263055" w:rsidR="00E82B7C" w:rsidRPr="00147320" w:rsidRDefault="00F160D6" w:rsidP="00E82B7C">
            <w:pPr>
              <w:spacing w:line="220" w:lineRule="exact"/>
              <w:rPr>
                <w:rFonts w:cs="Arial"/>
                <w:b/>
                <w:sz w:val="16"/>
                <w:szCs w:val="16"/>
              </w:rPr>
            </w:pPr>
            <w:hyperlink r:id="rId715" w:history="1">
              <w:r w:rsidR="00E82B7C" w:rsidRPr="00147320">
                <w:rPr>
                  <w:rStyle w:val="Hyperlink"/>
                  <w:rFonts w:cs="Arial"/>
                  <w:sz w:val="16"/>
                  <w:szCs w:val="16"/>
                </w:rPr>
                <w:t>PEPPOL-EN16931-R055</w:t>
              </w:r>
            </w:hyperlink>
          </w:p>
        </w:tc>
        <w:tc>
          <w:tcPr>
            <w:tcW w:w="5174" w:type="dxa"/>
          </w:tcPr>
          <w:p w14:paraId="56F3C514" w14:textId="44AF37D6" w:rsidR="00E82B7C" w:rsidRPr="00147320" w:rsidRDefault="00E82B7C" w:rsidP="00E82B7C">
            <w:pPr>
              <w:spacing w:line="220" w:lineRule="exact"/>
              <w:rPr>
                <w:rFonts w:cs="Arial"/>
                <w:sz w:val="16"/>
                <w:szCs w:val="16"/>
              </w:rPr>
            </w:pPr>
            <w:r w:rsidRPr="00147320">
              <w:rPr>
                <w:rFonts w:cs="Arial"/>
                <w:color w:val="auto"/>
                <w:sz w:val="16"/>
                <w:szCs w:val="16"/>
              </w:rPr>
              <w:t>Invoice total VAT amount and Invoice total VAT amount in accounting currency MUST have the same operational sign</w:t>
            </w:r>
          </w:p>
        </w:tc>
        <w:tc>
          <w:tcPr>
            <w:tcW w:w="5174" w:type="dxa"/>
          </w:tcPr>
          <w:p w14:paraId="60DC66A8" w14:textId="10FDDB92" w:rsidR="00E82B7C" w:rsidRPr="00147320" w:rsidRDefault="00E82B7C" w:rsidP="00E82B7C">
            <w:pPr>
              <w:spacing w:line="220" w:lineRule="exact"/>
              <w:rPr>
                <w:rFonts w:cs="Arial"/>
                <w:sz w:val="16"/>
                <w:szCs w:val="16"/>
              </w:rPr>
            </w:pPr>
            <w:r w:rsidRPr="00147320">
              <w:rPr>
                <w:rFonts w:cs="Arial"/>
                <w:sz w:val="16"/>
                <w:szCs w:val="16"/>
              </w:rPr>
              <w:t>[PEPPOL-EN16931-R055-AUNZ]-Invoice total Tax amount and Invoice total Tax amount in accounting currency MUST have the same operational sign</w:t>
            </w:r>
          </w:p>
        </w:tc>
        <w:tc>
          <w:tcPr>
            <w:tcW w:w="992" w:type="dxa"/>
          </w:tcPr>
          <w:p w14:paraId="025B256F" w14:textId="2AE756C1"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7DB7C419" w14:textId="0B485A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6" w14:textId="77777777" w:rsidTr="00863855">
        <w:trPr>
          <w:cantSplit/>
          <w:trHeight w:val="20"/>
        </w:trPr>
        <w:tc>
          <w:tcPr>
            <w:tcW w:w="1526" w:type="dxa"/>
          </w:tcPr>
          <w:p w14:paraId="4A20DEC1" w14:textId="77777777" w:rsidR="00E82B7C" w:rsidRPr="00147320" w:rsidRDefault="00F160D6" w:rsidP="00E82B7C">
            <w:pPr>
              <w:spacing w:line="220" w:lineRule="exact"/>
              <w:rPr>
                <w:rFonts w:cs="Arial"/>
                <w:b/>
                <w:sz w:val="16"/>
                <w:szCs w:val="16"/>
              </w:rPr>
            </w:pPr>
            <w:hyperlink r:id="rId716" w:history="1">
              <w:r w:rsidR="00E82B7C" w:rsidRPr="00147320">
                <w:rPr>
                  <w:rStyle w:val="Hyperlink"/>
                  <w:rFonts w:cs="Arial"/>
                  <w:sz w:val="16"/>
                  <w:szCs w:val="16"/>
                </w:rPr>
                <w:t>PEPPOL-EN16931-R061</w:t>
              </w:r>
            </w:hyperlink>
          </w:p>
        </w:tc>
        <w:tc>
          <w:tcPr>
            <w:tcW w:w="5174" w:type="dxa"/>
          </w:tcPr>
          <w:p w14:paraId="4A20DEC2"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Mandate reference MUST be provided for direct debit.</w:t>
            </w:r>
          </w:p>
        </w:tc>
        <w:tc>
          <w:tcPr>
            <w:tcW w:w="5174" w:type="dxa"/>
          </w:tcPr>
          <w:p w14:paraId="4A20DEC3" w14:textId="77777777" w:rsidR="00E82B7C" w:rsidRPr="00147320" w:rsidRDefault="00E82B7C" w:rsidP="00E82B7C">
            <w:pPr>
              <w:spacing w:line="220" w:lineRule="exact"/>
              <w:rPr>
                <w:rFonts w:cs="Arial"/>
                <w:sz w:val="16"/>
                <w:szCs w:val="16"/>
              </w:rPr>
            </w:pPr>
          </w:p>
        </w:tc>
        <w:tc>
          <w:tcPr>
            <w:tcW w:w="992" w:type="dxa"/>
          </w:tcPr>
          <w:p w14:paraId="4A20DEC4" w14:textId="77777777"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A20DEC5" w14:textId="5312533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7" w14:textId="77777777" w:rsidR="00E82B7C" w:rsidRPr="00147320" w:rsidRDefault="00F160D6" w:rsidP="00E82B7C">
            <w:pPr>
              <w:spacing w:line="220" w:lineRule="exact"/>
              <w:rPr>
                <w:rFonts w:cs="Arial"/>
                <w:b/>
                <w:sz w:val="16"/>
                <w:szCs w:val="16"/>
              </w:rPr>
            </w:pPr>
            <w:hyperlink r:id="rId717" w:history="1">
              <w:r w:rsidR="00E82B7C" w:rsidRPr="00147320">
                <w:rPr>
                  <w:rStyle w:val="Hyperlink"/>
                  <w:rFonts w:cs="Arial"/>
                  <w:sz w:val="16"/>
                  <w:szCs w:val="16"/>
                </w:rPr>
                <w:t>PEPPOL-EN16931-R080</w:t>
              </w:r>
            </w:hyperlink>
          </w:p>
        </w:tc>
        <w:tc>
          <w:tcPr>
            <w:tcW w:w="5174" w:type="dxa"/>
          </w:tcPr>
          <w:p w14:paraId="379F45A3" w14:textId="77777777" w:rsidR="00E82B7C" w:rsidRDefault="00E82B7C" w:rsidP="00E82B7C">
            <w:pPr>
              <w:spacing w:line="220" w:lineRule="exact"/>
              <w:rPr>
                <w:rFonts w:cs="Arial"/>
                <w:sz w:val="16"/>
                <w:szCs w:val="16"/>
              </w:rPr>
            </w:pPr>
            <w:r w:rsidRPr="00147320">
              <w:rPr>
                <w:rFonts w:cs="Arial"/>
                <w:sz w:val="16"/>
                <w:szCs w:val="16"/>
              </w:rPr>
              <w:t>Only one project reference is allowed on document level</w:t>
            </w:r>
            <w:r w:rsidR="00C77861">
              <w:rPr>
                <w:rFonts w:cs="Arial"/>
                <w:sz w:val="16"/>
                <w:szCs w:val="16"/>
              </w:rPr>
              <w:t>.</w:t>
            </w:r>
          </w:p>
          <w:p w14:paraId="3CCE8682" w14:textId="77777777" w:rsidR="00C77861" w:rsidRDefault="00C77861" w:rsidP="00E82B7C">
            <w:pPr>
              <w:spacing w:line="220" w:lineRule="exact"/>
              <w:rPr>
                <w:rFonts w:cs="Arial"/>
                <w:sz w:val="16"/>
                <w:szCs w:val="16"/>
              </w:rPr>
            </w:pPr>
          </w:p>
          <w:p w14:paraId="4A20DEC8" w14:textId="07E196AF" w:rsidR="00C77861" w:rsidRPr="00147320" w:rsidRDefault="00C77861" w:rsidP="00E82B7C">
            <w:pPr>
              <w:spacing w:line="220" w:lineRule="exact"/>
              <w:rPr>
                <w:rFonts w:cs="Arial"/>
                <w:color w:val="333333"/>
                <w:sz w:val="16"/>
                <w:szCs w:val="16"/>
              </w:rPr>
            </w:pPr>
            <w:r>
              <w:rPr>
                <w:rFonts w:cs="Arial"/>
                <w:sz w:val="16"/>
                <w:szCs w:val="16"/>
              </w:rPr>
              <w:t>This rule applies to Credit Note only.</w:t>
            </w:r>
          </w:p>
        </w:tc>
        <w:tc>
          <w:tcPr>
            <w:tcW w:w="5174" w:type="dxa"/>
          </w:tcPr>
          <w:p w14:paraId="4A20DEC9" w14:textId="77777777" w:rsidR="00E82B7C" w:rsidRPr="00147320" w:rsidRDefault="00E82B7C" w:rsidP="00E82B7C">
            <w:pPr>
              <w:spacing w:line="220" w:lineRule="exact"/>
              <w:rPr>
                <w:rFonts w:cs="Arial"/>
                <w:sz w:val="16"/>
                <w:szCs w:val="16"/>
              </w:rPr>
            </w:pPr>
          </w:p>
        </w:tc>
        <w:tc>
          <w:tcPr>
            <w:tcW w:w="992" w:type="dxa"/>
          </w:tcPr>
          <w:p w14:paraId="4A20DEC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CB" w14:textId="30A78B3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2" w14:textId="77777777" w:rsidTr="00863855">
        <w:trPr>
          <w:cantSplit/>
          <w:trHeight w:val="20"/>
        </w:trPr>
        <w:tc>
          <w:tcPr>
            <w:tcW w:w="1526" w:type="dxa"/>
          </w:tcPr>
          <w:p w14:paraId="4A20DECD" w14:textId="77777777" w:rsidR="00E82B7C" w:rsidRPr="00147320" w:rsidRDefault="00F160D6" w:rsidP="00E82B7C">
            <w:pPr>
              <w:spacing w:line="220" w:lineRule="exact"/>
              <w:rPr>
                <w:rFonts w:cs="Arial"/>
                <w:b/>
                <w:sz w:val="16"/>
                <w:szCs w:val="16"/>
              </w:rPr>
            </w:pPr>
            <w:hyperlink r:id="rId718" w:history="1">
              <w:r w:rsidR="00E82B7C" w:rsidRPr="00147320">
                <w:rPr>
                  <w:rStyle w:val="Hyperlink"/>
                  <w:rFonts w:cs="Arial"/>
                  <w:sz w:val="16"/>
                  <w:szCs w:val="16"/>
                </w:rPr>
                <w:t>PEPPOL-EN16931-R100</w:t>
              </w:r>
            </w:hyperlink>
          </w:p>
        </w:tc>
        <w:tc>
          <w:tcPr>
            <w:tcW w:w="5174" w:type="dxa"/>
          </w:tcPr>
          <w:p w14:paraId="4A20DECE" w14:textId="649900F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per line</w:t>
            </w:r>
          </w:p>
        </w:tc>
        <w:tc>
          <w:tcPr>
            <w:tcW w:w="5174" w:type="dxa"/>
          </w:tcPr>
          <w:p w14:paraId="4A20DECF" w14:textId="77777777" w:rsidR="00E82B7C" w:rsidRPr="00147320" w:rsidRDefault="00E82B7C" w:rsidP="00E82B7C">
            <w:pPr>
              <w:spacing w:line="220" w:lineRule="exact"/>
              <w:rPr>
                <w:rFonts w:cs="Arial"/>
                <w:sz w:val="16"/>
                <w:szCs w:val="16"/>
              </w:rPr>
            </w:pPr>
          </w:p>
        </w:tc>
        <w:tc>
          <w:tcPr>
            <w:tcW w:w="992" w:type="dxa"/>
          </w:tcPr>
          <w:p w14:paraId="4A20DED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1" w14:textId="3BFDEB99"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3" w14:textId="77777777" w:rsidR="00E82B7C" w:rsidRPr="00147320" w:rsidRDefault="00F160D6" w:rsidP="00E82B7C">
            <w:pPr>
              <w:spacing w:line="220" w:lineRule="exact"/>
              <w:rPr>
                <w:rFonts w:cs="Arial"/>
                <w:b/>
                <w:sz w:val="16"/>
                <w:szCs w:val="16"/>
              </w:rPr>
            </w:pPr>
            <w:hyperlink r:id="rId719" w:history="1">
              <w:r w:rsidR="00E82B7C" w:rsidRPr="00147320">
                <w:rPr>
                  <w:rStyle w:val="Hyperlink"/>
                  <w:rFonts w:cs="Arial"/>
                  <w:sz w:val="16"/>
                  <w:szCs w:val="16"/>
                </w:rPr>
                <w:t>PEPPOL-EN16931-R101</w:t>
              </w:r>
            </w:hyperlink>
          </w:p>
        </w:tc>
        <w:tc>
          <w:tcPr>
            <w:tcW w:w="5174" w:type="dxa"/>
          </w:tcPr>
          <w:p w14:paraId="4A20DED4" w14:textId="5CC6EB94" w:rsidR="00E82B7C" w:rsidRPr="00147320" w:rsidRDefault="00E82B7C" w:rsidP="00E82B7C">
            <w:pPr>
              <w:spacing w:line="220" w:lineRule="exact"/>
              <w:rPr>
                <w:rFonts w:cs="Arial"/>
                <w:color w:val="333333"/>
                <w:sz w:val="16"/>
                <w:szCs w:val="16"/>
              </w:rPr>
            </w:pPr>
            <w:r w:rsidRPr="00147320">
              <w:rPr>
                <w:rFonts w:cs="Arial"/>
                <w:color w:val="auto"/>
                <w:sz w:val="16"/>
                <w:szCs w:val="16"/>
              </w:rPr>
              <w:t>Element Document reference can only be used for Invoice line object</w:t>
            </w:r>
          </w:p>
        </w:tc>
        <w:tc>
          <w:tcPr>
            <w:tcW w:w="5174" w:type="dxa"/>
          </w:tcPr>
          <w:p w14:paraId="4A20DED5" w14:textId="77777777" w:rsidR="00E82B7C" w:rsidRPr="00147320" w:rsidRDefault="00E82B7C" w:rsidP="00E82B7C">
            <w:pPr>
              <w:spacing w:line="220" w:lineRule="exact"/>
              <w:rPr>
                <w:rFonts w:cs="Arial"/>
                <w:sz w:val="16"/>
                <w:szCs w:val="16"/>
              </w:rPr>
            </w:pPr>
          </w:p>
        </w:tc>
        <w:tc>
          <w:tcPr>
            <w:tcW w:w="992" w:type="dxa"/>
          </w:tcPr>
          <w:p w14:paraId="4A20DED6" w14:textId="77777777" w:rsidR="00E82B7C" w:rsidRPr="00147320" w:rsidRDefault="00E82B7C" w:rsidP="00E82B7C">
            <w:pPr>
              <w:spacing w:line="220" w:lineRule="exact"/>
              <w:rPr>
                <w:rFonts w:cs="Arial"/>
                <w:sz w:val="16"/>
                <w:szCs w:val="16"/>
              </w:rPr>
            </w:pPr>
            <w:r w:rsidRPr="00147320">
              <w:rPr>
                <w:rFonts w:cs="Arial"/>
                <w:color w:val="auto"/>
                <w:sz w:val="16"/>
                <w:szCs w:val="16"/>
              </w:rPr>
              <w:t>Same</w:t>
            </w:r>
          </w:p>
        </w:tc>
        <w:tc>
          <w:tcPr>
            <w:tcW w:w="850" w:type="dxa"/>
          </w:tcPr>
          <w:p w14:paraId="4A20DED7" w14:textId="2C25632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E" w14:textId="77777777" w:rsidTr="00863855">
        <w:trPr>
          <w:cantSplit/>
          <w:trHeight w:val="20"/>
        </w:trPr>
        <w:tc>
          <w:tcPr>
            <w:tcW w:w="1526" w:type="dxa"/>
          </w:tcPr>
          <w:p w14:paraId="4A20DED9" w14:textId="77777777" w:rsidR="00E82B7C" w:rsidRPr="00147320" w:rsidRDefault="00F160D6" w:rsidP="00E82B7C">
            <w:pPr>
              <w:spacing w:line="220" w:lineRule="exact"/>
              <w:rPr>
                <w:rFonts w:cs="Arial"/>
                <w:b/>
                <w:sz w:val="16"/>
                <w:szCs w:val="16"/>
              </w:rPr>
            </w:pPr>
            <w:hyperlink r:id="rId720" w:history="1">
              <w:r w:rsidR="00E82B7C" w:rsidRPr="00147320">
                <w:rPr>
                  <w:rStyle w:val="Hyperlink"/>
                  <w:rFonts w:cs="Arial"/>
                  <w:sz w:val="16"/>
                  <w:szCs w:val="16"/>
                </w:rPr>
                <w:t>PEPPOL-EN16931-R110</w:t>
              </w:r>
            </w:hyperlink>
          </w:p>
        </w:tc>
        <w:tc>
          <w:tcPr>
            <w:tcW w:w="5174" w:type="dxa"/>
          </w:tcPr>
          <w:p w14:paraId="4A20DEDA" w14:textId="77777777" w:rsidR="00E82B7C" w:rsidRPr="00147320" w:rsidRDefault="00E82B7C" w:rsidP="00E82B7C">
            <w:pPr>
              <w:spacing w:line="220" w:lineRule="exact"/>
              <w:rPr>
                <w:rFonts w:cs="Arial"/>
                <w:color w:val="333333"/>
                <w:sz w:val="16"/>
                <w:szCs w:val="16"/>
              </w:rPr>
            </w:pPr>
            <w:r w:rsidRPr="00147320">
              <w:rPr>
                <w:rFonts w:cs="Arial"/>
                <w:sz w:val="16"/>
                <w:szCs w:val="16"/>
              </w:rPr>
              <w:t>Start date of line period MUST be within invoice period.</w:t>
            </w:r>
          </w:p>
        </w:tc>
        <w:tc>
          <w:tcPr>
            <w:tcW w:w="5174" w:type="dxa"/>
          </w:tcPr>
          <w:p w14:paraId="4A20DEDB" w14:textId="77777777" w:rsidR="00E82B7C" w:rsidRPr="00147320" w:rsidRDefault="00E82B7C" w:rsidP="00E82B7C">
            <w:pPr>
              <w:spacing w:line="220" w:lineRule="exact"/>
              <w:rPr>
                <w:rFonts w:cs="Arial"/>
                <w:sz w:val="16"/>
                <w:szCs w:val="16"/>
              </w:rPr>
            </w:pPr>
          </w:p>
        </w:tc>
        <w:tc>
          <w:tcPr>
            <w:tcW w:w="992" w:type="dxa"/>
          </w:tcPr>
          <w:p w14:paraId="4A20DED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D" w14:textId="4F7D621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F" w14:textId="77777777" w:rsidR="00E82B7C" w:rsidRPr="00147320" w:rsidRDefault="00F160D6" w:rsidP="00E82B7C">
            <w:pPr>
              <w:spacing w:line="220" w:lineRule="exact"/>
              <w:rPr>
                <w:rFonts w:cs="Arial"/>
                <w:b/>
                <w:sz w:val="16"/>
                <w:szCs w:val="16"/>
              </w:rPr>
            </w:pPr>
            <w:hyperlink r:id="rId721" w:history="1">
              <w:r w:rsidR="00E82B7C" w:rsidRPr="00147320">
                <w:rPr>
                  <w:rStyle w:val="Hyperlink"/>
                  <w:rFonts w:cs="Arial"/>
                  <w:sz w:val="16"/>
                  <w:szCs w:val="16"/>
                </w:rPr>
                <w:t>PEPPOL-EN16931-R111</w:t>
              </w:r>
            </w:hyperlink>
          </w:p>
        </w:tc>
        <w:tc>
          <w:tcPr>
            <w:tcW w:w="5174" w:type="dxa"/>
          </w:tcPr>
          <w:p w14:paraId="4A20DEE0" w14:textId="77777777" w:rsidR="00E82B7C" w:rsidRPr="00147320" w:rsidRDefault="00E82B7C" w:rsidP="00E82B7C">
            <w:pPr>
              <w:spacing w:line="220" w:lineRule="exact"/>
              <w:rPr>
                <w:rFonts w:cs="Arial"/>
                <w:color w:val="333333"/>
                <w:sz w:val="16"/>
                <w:szCs w:val="16"/>
              </w:rPr>
            </w:pPr>
            <w:r w:rsidRPr="00147320">
              <w:rPr>
                <w:rFonts w:cs="Arial"/>
                <w:sz w:val="16"/>
                <w:szCs w:val="16"/>
              </w:rPr>
              <w:t>End date of line period MUST be within invoice period.</w:t>
            </w:r>
          </w:p>
        </w:tc>
        <w:tc>
          <w:tcPr>
            <w:tcW w:w="5174" w:type="dxa"/>
          </w:tcPr>
          <w:p w14:paraId="4A20DEE1" w14:textId="77777777" w:rsidR="00E82B7C" w:rsidRPr="00147320" w:rsidRDefault="00E82B7C" w:rsidP="00E82B7C">
            <w:pPr>
              <w:spacing w:line="220" w:lineRule="exact"/>
              <w:rPr>
                <w:rFonts w:cs="Arial"/>
                <w:sz w:val="16"/>
                <w:szCs w:val="16"/>
              </w:rPr>
            </w:pPr>
          </w:p>
        </w:tc>
        <w:tc>
          <w:tcPr>
            <w:tcW w:w="992" w:type="dxa"/>
          </w:tcPr>
          <w:p w14:paraId="4A20DEE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3" w14:textId="4F67C43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A" w14:textId="77777777" w:rsidTr="00863855">
        <w:trPr>
          <w:cantSplit/>
          <w:trHeight w:val="20"/>
        </w:trPr>
        <w:tc>
          <w:tcPr>
            <w:tcW w:w="1526" w:type="dxa"/>
          </w:tcPr>
          <w:p w14:paraId="4A20DEE5" w14:textId="77777777" w:rsidR="00E82B7C" w:rsidRPr="00147320" w:rsidRDefault="00F160D6" w:rsidP="00E82B7C">
            <w:pPr>
              <w:spacing w:line="220" w:lineRule="exact"/>
              <w:rPr>
                <w:rFonts w:cs="Arial"/>
                <w:b/>
                <w:sz w:val="16"/>
                <w:szCs w:val="16"/>
              </w:rPr>
            </w:pPr>
            <w:hyperlink r:id="rId722" w:history="1">
              <w:r w:rsidR="00E82B7C" w:rsidRPr="00147320">
                <w:rPr>
                  <w:rStyle w:val="Hyperlink"/>
                  <w:rFonts w:cs="Arial"/>
                  <w:sz w:val="16"/>
                  <w:szCs w:val="16"/>
                </w:rPr>
                <w:t>PEPPOL-EN16931-R120</w:t>
              </w:r>
            </w:hyperlink>
          </w:p>
        </w:tc>
        <w:tc>
          <w:tcPr>
            <w:tcW w:w="5174" w:type="dxa"/>
          </w:tcPr>
          <w:p w14:paraId="4A20DEE6" w14:textId="3DB7C5DE" w:rsidR="00E82B7C" w:rsidRPr="00147320" w:rsidRDefault="00E82B7C" w:rsidP="00E82B7C">
            <w:pPr>
              <w:spacing w:line="220" w:lineRule="exact"/>
              <w:rPr>
                <w:rFonts w:cs="Arial"/>
                <w:color w:val="333333"/>
                <w:sz w:val="16"/>
                <w:szCs w:val="16"/>
              </w:rPr>
            </w:pPr>
            <w:r w:rsidRPr="00147320">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E82B7C" w:rsidRPr="00147320" w:rsidRDefault="00E82B7C" w:rsidP="00E82B7C">
            <w:pPr>
              <w:spacing w:line="220" w:lineRule="exact"/>
              <w:rPr>
                <w:rFonts w:cs="Arial"/>
                <w:sz w:val="16"/>
                <w:szCs w:val="16"/>
              </w:rPr>
            </w:pPr>
          </w:p>
        </w:tc>
        <w:tc>
          <w:tcPr>
            <w:tcW w:w="992" w:type="dxa"/>
          </w:tcPr>
          <w:p w14:paraId="4A20DEE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9" w14:textId="426F945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EB" w14:textId="77777777" w:rsidR="00E82B7C" w:rsidRPr="00147320" w:rsidRDefault="00F160D6" w:rsidP="00E82B7C">
            <w:pPr>
              <w:spacing w:line="220" w:lineRule="exact"/>
              <w:rPr>
                <w:rFonts w:cs="Arial"/>
                <w:b/>
                <w:sz w:val="16"/>
                <w:szCs w:val="16"/>
              </w:rPr>
            </w:pPr>
            <w:hyperlink r:id="rId723" w:history="1">
              <w:r w:rsidR="00E82B7C" w:rsidRPr="00147320">
                <w:rPr>
                  <w:rStyle w:val="Hyperlink"/>
                  <w:rFonts w:cs="Arial"/>
                  <w:sz w:val="16"/>
                  <w:szCs w:val="16"/>
                </w:rPr>
                <w:t>PEPPOL-EN16931-R121</w:t>
              </w:r>
            </w:hyperlink>
          </w:p>
        </w:tc>
        <w:tc>
          <w:tcPr>
            <w:tcW w:w="5174" w:type="dxa"/>
          </w:tcPr>
          <w:p w14:paraId="4A20DEEC" w14:textId="77777777" w:rsidR="00E82B7C" w:rsidRPr="00147320" w:rsidRDefault="00E82B7C" w:rsidP="00E82B7C">
            <w:pPr>
              <w:spacing w:line="220" w:lineRule="exact"/>
              <w:rPr>
                <w:rFonts w:cs="Arial"/>
                <w:color w:val="333333"/>
                <w:sz w:val="16"/>
                <w:szCs w:val="16"/>
              </w:rPr>
            </w:pPr>
            <w:r w:rsidRPr="00147320">
              <w:rPr>
                <w:rFonts w:cs="Arial"/>
                <w:sz w:val="16"/>
                <w:szCs w:val="16"/>
              </w:rPr>
              <w:t>Base quantity MUST be a positive number above zero.</w:t>
            </w:r>
          </w:p>
        </w:tc>
        <w:tc>
          <w:tcPr>
            <w:tcW w:w="5174" w:type="dxa"/>
          </w:tcPr>
          <w:p w14:paraId="4A20DEED" w14:textId="77777777" w:rsidR="00E82B7C" w:rsidRPr="00147320" w:rsidRDefault="00E82B7C" w:rsidP="00E82B7C">
            <w:pPr>
              <w:spacing w:line="220" w:lineRule="exact"/>
              <w:rPr>
                <w:rFonts w:cs="Arial"/>
                <w:sz w:val="16"/>
                <w:szCs w:val="16"/>
              </w:rPr>
            </w:pPr>
          </w:p>
        </w:tc>
        <w:tc>
          <w:tcPr>
            <w:tcW w:w="992" w:type="dxa"/>
          </w:tcPr>
          <w:p w14:paraId="4A20DEE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F" w14:textId="43A034D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6" w14:textId="77777777" w:rsidTr="00863855">
        <w:trPr>
          <w:cantSplit/>
          <w:trHeight w:val="20"/>
        </w:trPr>
        <w:tc>
          <w:tcPr>
            <w:tcW w:w="1526" w:type="dxa"/>
          </w:tcPr>
          <w:p w14:paraId="4A20DEF1" w14:textId="77777777" w:rsidR="00E82B7C" w:rsidRPr="00147320" w:rsidRDefault="00F160D6" w:rsidP="00E82B7C">
            <w:pPr>
              <w:spacing w:line="220" w:lineRule="exact"/>
              <w:rPr>
                <w:rFonts w:cs="Arial"/>
                <w:b/>
                <w:sz w:val="16"/>
                <w:szCs w:val="16"/>
              </w:rPr>
            </w:pPr>
            <w:hyperlink r:id="rId724" w:history="1">
              <w:r w:rsidR="00E82B7C" w:rsidRPr="00147320">
                <w:rPr>
                  <w:rStyle w:val="Hyperlink"/>
                  <w:rFonts w:cs="Arial"/>
                  <w:sz w:val="16"/>
                  <w:szCs w:val="16"/>
                </w:rPr>
                <w:t>PEPPOL-EN16931-R130</w:t>
              </w:r>
            </w:hyperlink>
          </w:p>
        </w:tc>
        <w:tc>
          <w:tcPr>
            <w:tcW w:w="5174" w:type="dxa"/>
          </w:tcPr>
          <w:p w14:paraId="4A20DEF2" w14:textId="77777777" w:rsidR="00E82B7C" w:rsidRPr="00147320" w:rsidRDefault="00E82B7C" w:rsidP="00E82B7C">
            <w:pPr>
              <w:spacing w:line="220" w:lineRule="exact"/>
              <w:rPr>
                <w:rFonts w:cs="Arial"/>
                <w:color w:val="333333"/>
                <w:sz w:val="16"/>
                <w:szCs w:val="16"/>
              </w:rPr>
            </w:pPr>
            <w:r w:rsidRPr="00147320">
              <w:rPr>
                <w:rFonts w:cs="Arial"/>
                <w:sz w:val="16"/>
                <w:szCs w:val="16"/>
              </w:rPr>
              <w:t>Unit code of price base quantity MUST be same as invoiced quantity.</w:t>
            </w:r>
          </w:p>
        </w:tc>
        <w:tc>
          <w:tcPr>
            <w:tcW w:w="5174" w:type="dxa"/>
          </w:tcPr>
          <w:p w14:paraId="4A20DEF3" w14:textId="77777777" w:rsidR="00E82B7C" w:rsidRPr="00147320" w:rsidRDefault="00E82B7C" w:rsidP="00E82B7C">
            <w:pPr>
              <w:spacing w:line="220" w:lineRule="exact"/>
              <w:rPr>
                <w:rFonts w:cs="Arial"/>
                <w:sz w:val="16"/>
                <w:szCs w:val="16"/>
              </w:rPr>
            </w:pPr>
          </w:p>
        </w:tc>
        <w:tc>
          <w:tcPr>
            <w:tcW w:w="992" w:type="dxa"/>
          </w:tcPr>
          <w:p w14:paraId="4A20DEF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F5" w14:textId="71585EA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7" w14:textId="77777777" w:rsidR="00E82B7C" w:rsidRPr="00147320" w:rsidRDefault="00E82B7C" w:rsidP="00E82B7C">
            <w:pPr>
              <w:spacing w:line="220" w:lineRule="exact"/>
              <w:rPr>
                <w:rFonts w:cs="Arial"/>
                <w:b/>
                <w:sz w:val="16"/>
                <w:szCs w:val="16"/>
              </w:rPr>
            </w:pPr>
            <w:r w:rsidRPr="00147320">
              <w:rPr>
                <w:rFonts w:cs="Arial"/>
                <w:sz w:val="16"/>
                <w:szCs w:val="16"/>
              </w:rPr>
              <w:t>AUNZ-R-001</w:t>
            </w:r>
          </w:p>
        </w:tc>
        <w:tc>
          <w:tcPr>
            <w:tcW w:w="5174" w:type="dxa"/>
          </w:tcPr>
          <w:p w14:paraId="4A20DEF8"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Seller’s ABN if Seller country is Australia</w:t>
            </w:r>
          </w:p>
        </w:tc>
        <w:tc>
          <w:tcPr>
            <w:tcW w:w="5174" w:type="dxa"/>
          </w:tcPr>
          <w:p w14:paraId="4A20DEF9" w14:textId="45840F51" w:rsidR="00E82B7C" w:rsidRPr="00147320" w:rsidRDefault="00E82B7C" w:rsidP="00E82B7C">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AccountingSupplierParty</w:t>
            </w:r>
            <w:proofErr w:type="spellEnd"/>
            <w:r w:rsidRPr="00147320">
              <w:rPr>
                <w:rFonts w:cs="Arial"/>
                <w:sz w:val="16"/>
                <w:szCs w:val="16"/>
              </w:rPr>
              <w:t xml:space="preserve"> /Party /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 </w:t>
            </w:r>
            <w:proofErr w:type="gramStart"/>
            <w:r w:rsidRPr="00147320">
              <w:rPr>
                <w:rFonts w:cs="Arial"/>
                <w:sz w:val="16"/>
                <w:szCs w:val="16"/>
              </w:rPr>
              <w:t>AU</w:t>
            </w:r>
            <w:proofErr w:type="gramEnd"/>
            <w:r w:rsidRPr="00147320">
              <w:rPr>
                <w:rFonts w:cs="Arial"/>
                <w:sz w:val="16"/>
                <w:szCs w:val="16"/>
              </w:rPr>
              <w:t xml:space="preserve"> then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Pr>
                <w:rFonts w:cs="Arial"/>
                <w:sz w:val="16"/>
                <w:szCs w:val="16"/>
              </w:rPr>
              <w:t xml:space="preserve"> cannot be blank and AccountingSupplierParty/Party/PartyLegalEntity/CompanyID/@schemeID</w:t>
            </w:r>
            <w:r w:rsidRPr="00147320" w:rsidDel="00240E6E">
              <w:rPr>
                <w:rFonts w:cs="Arial"/>
                <w:sz w:val="16"/>
                <w:szCs w:val="16"/>
              </w:rPr>
              <w:t xml:space="preserve"> </w:t>
            </w:r>
            <w:r w:rsidRPr="00147320">
              <w:rPr>
                <w:rFonts w:cs="Arial"/>
                <w:sz w:val="16"/>
                <w:szCs w:val="16"/>
              </w:rPr>
              <w:t>must equal “0151” from the ISO 6523 ICD list.</w:t>
            </w:r>
          </w:p>
        </w:tc>
        <w:tc>
          <w:tcPr>
            <w:tcW w:w="992" w:type="dxa"/>
          </w:tcPr>
          <w:p w14:paraId="4A20DEFA" w14:textId="0857A1D7"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EFB" w14:textId="7449823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55746F" w14:paraId="4A20DF02" w14:textId="77777777" w:rsidTr="00863855">
        <w:trPr>
          <w:cantSplit/>
          <w:trHeight w:val="20"/>
        </w:trPr>
        <w:tc>
          <w:tcPr>
            <w:tcW w:w="1526" w:type="dxa"/>
          </w:tcPr>
          <w:p w14:paraId="4A20DEFD" w14:textId="77777777" w:rsidR="00E82B7C" w:rsidRPr="0055746F" w:rsidRDefault="00E82B7C" w:rsidP="00E82B7C">
            <w:pPr>
              <w:spacing w:line="220" w:lineRule="exact"/>
              <w:rPr>
                <w:rFonts w:cs="Arial"/>
                <w:sz w:val="16"/>
                <w:szCs w:val="16"/>
              </w:rPr>
            </w:pPr>
            <w:r w:rsidRPr="0055746F">
              <w:rPr>
                <w:rFonts w:cs="Arial"/>
                <w:sz w:val="16"/>
                <w:szCs w:val="16"/>
              </w:rPr>
              <w:lastRenderedPageBreak/>
              <w:t>AUNZ-R-002</w:t>
            </w:r>
          </w:p>
        </w:tc>
        <w:tc>
          <w:tcPr>
            <w:tcW w:w="5174" w:type="dxa"/>
          </w:tcPr>
          <w:p w14:paraId="4A20DEFE"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Seller’s NZBN if Seller country is New Zealand</w:t>
            </w:r>
          </w:p>
        </w:tc>
        <w:tc>
          <w:tcPr>
            <w:tcW w:w="5174" w:type="dxa"/>
          </w:tcPr>
          <w:p w14:paraId="4A20DEFF" w14:textId="764C6339" w:rsidR="00E82B7C" w:rsidRPr="0055746F" w:rsidRDefault="00E82B7C" w:rsidP="00E82B7C">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AccountingSupplierParty</w:t>
            </w:r>
            <w:proofErr w:type="spellEnd"/>
            <w:r w:rsidRPr="0055746F">
              <w:rPr>
                <w:rFonts w:cs="Arial"/>
                <w:sz w:val="16"/>
                <w:szCs w:val="16"/>
              </w:rPr>
              <w:t xml:space="preserve"> /Party /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 </w:t>
            </w:r>
            <w:proofErr w:type="gramStart"/>
            <w:r w:rsidRPr="0055746F">
              <w:rPr>
                <w:rFonts w:cs="Arial"/>
                <w:sz w:val="16"/>
                <w:szCs w:val="16"/>
              </w:rPr>
              <w:t>NZ</w:t>
            </w:r>
            <w:proofErr w:type="gramEnd"/>
            <w:r w:rsidRPr="0055746F" w:rsidDel="00050C2A">
              <w:rPr>
                <w:rFonts w:cs="Arial"/>
                <w:sz w:val="16"/>
                <w:szCs w:val="16"/>
              </w:rPr>
              <w:t xml:space="preserve"> </w:t>
            </w:r>
            <w:r w:rsidRPr="0055746F">
              <w:rPr>
                <w:rFonts w:cs="Arial"/>
                <w:sz w:val="16"/>
                <w:szCs w:val="16"/>
              </w:rPr>
              <w:t xml:space="preserve">then </w:t>
            </w:r>
            <w:proofErr w:type="spellStart"/>
            <w:r w:rsidRPr="0055746F">
              <w:rPr>
                <w:rFonts w:cs="Arial"/>
                <w:sz w:val="16"/>
                <w:szCs w:val="16"/>
              </w:rPr>
              <w:t>AccountingSupplierParty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Pr>
                <w:rFonts w:cs="Arial"/>
                <w:sz w:val="16"/>
                <w:szCs w:val="16"/>
              </w:rPr>
              <w:t xml:space="preserve"> cannot be blank and AccountingSupplierParty/Party/PartyLegalEntity/CompanyID/@schemeID must equal “0088” from the ISO 6523 ICD list.</w:t>
            </w:r>
          </w:p>
        </w:tc>
        <w:tc>
          <w:tcPr>
            <w:tcW w:w="992" w:type="dxa"/>
          </w:tcPr>
          <w:p w14:paraId="4A20DF00" w14:textId="24E8637D"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1" w14:textId="2501CAD4"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55746F" w14:paraId="4A20DF0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F09" w14:textId="77777777" w:rsidR="00E82B7C" w:rsidRPr="0055746F" w:rsidRDefault="00E82B7C" w:rsidP="00E82B7C">
            <w:pPr>
              <w:spacing w:line="220" w:lineRule="exact"/>
              <w:rPr>
                <w:rFonts w:cs="Arial"/>
                <w:sz w:val="16"/>
                <w:szCs w:val="16"/>
              </w:rPr>
            </w:pPr>
            <w:r w:rsidRPr="0055746F">
              <w:rPr>
                <w:rFonts w:cs="Arial"/>
                <w:sz w:val="16"/>
                <w:szCs w:val="16"/>
              </w:rPr>
              <w:t>AUNZ-R-004</w:t>
            </w:r>
          </w:p>
        </w:tc>
        <w:tc>
          <w:tcPr>
            <w:tcW w:w="5174" w:type="dxa"/>
          </w:tcPr>
          <w:p w14:paraId="4A20DF0A"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Buyer’s ABN if Buyer country is Australia</w:t>
            </w:r>
          </w:p>
        </w:tc>
        <w:tc>
          <w:tcPr>
            <w:tcW w:w="5174" w:type="dxa"/>
          </w:tcPr>
          <w:p w14:paraId="4A20DF0B" w14:textId="4CC0557A" w:rsidR="00E82B7C" w:rsidRPr="0055746F" w:rsidRDefault="00E82B7C" w:rsidP="00E82B7C">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AccountingCustomerParty</w:t>
            </w:r>
            <w:proofErr w:type="spellEnd"/>
            <w:r w:rsidRPr="0055746F">
              <w:rPr>
                <w:rFonts w:cs="Arial"/>
                <w:sz w:val="16"/>
                <w:szCs w:val="16"/>
              </w:rPr>
              <w:t xml:space="preserve"> /Party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w:t>
            </w:r>
            <w:proofErr w:type="gramStart"/>
            <w:r w:rsidRPr="0055746F">
              <w:rPr>
                <w:rFonts w:cs="Arial"/>
                <w:sz w:val="16"/>
                <w:szCs w:val="16"/>
              </w:rPr>
              <w:t>AU</w:t>
            </w:r>
            <w:proofErr w:type="gramEnd"/>
            <w:r w:rsidRPr="0055746F">
              <w:rPr>
                <w:rFonts w:cs="Arial"/>
                <w:sz w:val="16"/>
                <w:szCs w:val="16"/>
              </w:rPr>
              <w:t xml:space="preserve"> then </w:t>
            </w:r>
            <w:proofErr w:type="spellStart"/>
            <w:r w:rsidRPr="0055746F">
              <w:rPr>
                <w:rFonts w:cs="Arial"/>
                <w:sz w:val="16"/>
                <w:szCs w:val="16"/>
              </w:rPr>
              <w:t>AUAccountingCustomerParty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sidDel="00240E6E">
              <w:rPr>
                <w:rFonts w:cs="Arial"/>
                <w:sz w:val="16"/>
                <w:szCs w:val="16"/>
              </w:rPr>
              <w:t xml:space="preserve"> </w:t>
            </w:r>
            <w:r w:rsidRPr="0055746F">
              <w:rPr>
                <w:rFonts w:cs="Arial"/>
                <w:sz w:val="16"/>
                <w:szCs w:val="16"/>
              </w:rPr>
              <w:t xml:space="preserve">cannot be blank and </w:t>
            </w:r>
            <w:r w:rsidRPr="0055746F" w:rsidDel="00240E6E">
              <w:rPr>
                <w:rFonts w:cs="Arial"/>
                <w:sz w:val="16"/>
                <w:szCs w:val="16"/>
              </w:rPr>
              <w:t>AccountingCustomerParty/Party/</w:t>
            </w:r>
            <w:r w:rsidRPr="0055746F">
              <w:rPr>
                <w:rFonts w:cs="Arial"/>
                <w:sz w:val="16"/>
                <w:szCs w:val="16"/>
              </w:rPr>
              <w:t>PartyLegalEntity/CompanyID/@schemeID must equal “0151” from the ISO 6523 ICD list.</w:t>
            </w:r>
          </w:p>
        </w:tc>
        <w:tc>
          <w:tcPr>
            <w:tcW w:w="992" w:type="dxa"/>
          </w:tcPr>
          <w:p w14:paraId="4A20DF0C" w14:textId="023D7699"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D" w14:textId="2B787BBF"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147320" w14:paraId="4A20DF14" w14:textId="77777777" w:rsidTr="00863855">
        <w:trPr>
          <w:cantSplit/>
          <w:trHeight w:val="20"/>
        </w:trPr>
        <w:tc>
          <w:tcPr>
            <w:tcW w:w="1526" w:type="dxa"/>
          </w:tcPr>
          <w:p w14:paraId="4A20DF0F" w14:textId="77777777" w:rsidR="00E82B7C" w:rsidRPr="00147320" w:rsidRDefault="00E82B7C" w:rsidP="00E82B7C">
            <w:pPr>
              <w:spacing w:line="220" w:lineRule="exact"/>
              <w:rPr>
                <w:rFonts w:cs="Arial"/>
                <w:b/>
                <w:sz w:val="16"/>
                <w:szCs w:val="16"/>
              </w:rPr>
            </w:pPr>
            <w:r w:rsidRPr="00147320">
              <w:rPr>
                <w:rFonts w:cs="Arial"/>
                <w:sz w:val="16"/>
                <w:szCs w:val="16"/>
              </w:rPr>
              <w:t>AUNZ-R-005</w:t>
            </w:r>
          </w:p>
        </w:tc>
        <w:tc>
          <w:tcPr>
            <w:tcW w:w="5174" w:type="dxa"/>
          </w:tcPr>
          <w:p w14:paraId="4A20DF10"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Buyer’s NZBN if Buyer country is New Zealand</w:t>
            </w:r>
          </w:p>
        </w:tc>
        <w:tc>
          <w:tcPr>
            <w:tcW w:w="5174" w:type="dxa"/>
          </w:tcPr>
          <w:p w14:paraId="4A20DF11" w14:textId="4411EC76" w:rsidR="00E82B7C" w:rsidRPr="00147320" w:rsidRDefault="00E82B7C" w:rsidP="00E82B7C">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AccountingCustomerParty</w:t>
            </w:r>
            <w:proofErr w:type="spellEnd"/>
            <w:r w:rsidRPr="00147320">
              <w:rPr>
                <w:rFonts w:cs="Arial"/>
                <w:sz w:val="16"/>
                <w:szCs w:val="16"/>
              </w:rPr>
              <w:t xml:space="preserve"> /Party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NZ and </w:t>
            </w:r>
            <w:proofErr w:type="spellStart"/>
            <w:r w:rsidRPr="00147320">
              <w:rPr>
                <w:rFonts w:cs="Arial"/>
                <w:sz w:val="16"/>
                <w:szCs w:val="16"/>
              </w:rPr>
              <w:t>AccountingCustomerParty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sidDel="00240E6E">
              <w:rPr>
                <w:rFonts w:cs="Arial"/>
                <w:sz w:val="16"/>
                <w:szCs w:val="16"/>
              </w:rPr>
              <w:t xml:space="preserve"> </w:t>
            </w:r>
            <w:r w:rsidRPr="00147320">
              <w:rPr>
                <w:rFonts w:cs="Arial"/>
                <w:sz w:val="16"/>
                <w:szCs w:val="16"/>
              </w:rPr>
              <w:t xml:space="preserve">is not </w:t>
            </w:r>
            <w:proofErr w:type="gramStart"/>
            <w:r w:rsidRPr="00147320">
              <w:rPr>
                <w:rFonts w:cs="Arial"/>
                <w:sz w:val="16"/>
                <w:szCs w:val="16"/>
              </w:rPr>
              <w:t>blank</w:t>
            </w:r>
            <w:proofErr w:type="gramEnd"/>
            <w:r w:rsidRPr="00147320">
              <w:rPr>
                <w:rFonts w:cs="Arial"/>
                <w:sz w:val="16"/>
                <w:szCs w:val="16"/>
              </w:rPr>
              <w:t xml:space="preserve"> then </w:t>
            </w:r>
            <w:r w:rsidRPr="00147320" w:rsidDel="00240E6E">
              <w:rPr>
                <w:rFonts w:cs="Arial"/>
                <w:sz w:val="16"/>
                <w:szCs w:val="16"/>
              </w:rPr>
              <w:t>AccountingCustomerParty/Party/</w:t>
            </w:r>
            <w:r w:rsidRPr="00147320">
              <w:rPr>
                <w:rFonts w:cs="Arial"/>
                <w:sz w:val="16"/>
                <w:szCs w:val="16"/>
              </w:rPr>
              <w:t>PartyLegalEntity/CompanyID/@schemeID must equal “0088” from the ISO 6523 ICD list.</w:t>
            </w:r>
          </w:p>
        </w:tc>
        <w:tc>
          <w:tcPr>
            <w:tcW w:w="992" w:type="dxa"/>
          </w:tcPr>
          <w:p w14:paraId="4A20DF12" w14:textId="0AFB8A4D"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F13" w14:textId="7A1F6F44" w:rsidR="00E82B7C" w:rsidRPr="00147320" w:rsidRDefault="00E82B7C" w:rsidP="00E82B7C">
            <w:pPr>
              <w:spacing w:line="220" w:lineRule="exact"/>
              <w:rPr>
                <w:rFonts w:cs="Arial"/>
                <w:sz w:val="16"/>
                <w:szCs w:val="16"/>
              </w:rPr>
            </w:pPr>
            <w:r w:rsidRPr="00147320">
              <w:rPr>
                <w:rFonts w:cs="Arial"/>
                <w:sz w:val="16"/>
                <w:szCs w:val="16"/>
              </w:rPr>
              <w:t>fatal</w:t>
            </w:r>
          </w:p>
        </w:tc>
      </w:tr>
    </w:tbl>
    <w:p w14:paraId="4A20DF15" w14:textId="77777777" w:rsidR="00B6571D" w:rsidRDefault="00B6571D" w:rsidP="00A8740B">
      <w:pPr>
        <w:sectPr w:rsidR="00B6571D" w:rsidSect="00A8740B">
          <w:headerReference w:type="default" r:id="rId725"/>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45" w:name="_Toc10022788"/>
      <w:bookmarkStart w:id="146" w:name="_Toc10725332"/>
      <w:bookmarkStart w:id="147" w:name="_Toc104365279"/>
      <w:r>
        <w:lastRenderedPageBreak/>
        <w:t>Glossary</w:t>
      </w:r>
      <w:bookmarkEnd w:id="145"/>
      <w:bookmarkEnd w:id="146"/>
      <w:bookmarkEnd w:id="147"/>
    </w:p>
    <w:tbl>
      <w:tblPr>
        <w:tblStyle w:val="LightShading"/>
        <w:tblW w:w="0" w:type="auto"/>
        <w:tblCellMar>
          <w:top w:w="28" w:type="dxa"/>
          <w:bottom w:w="28" w:type="dxa"/>
        </w:tblCellMar>
        <w:tblLook w:val="0420" w:firstRow="1" w:lastRow="0" w:firstColumn="0" w:lastColumn="0" w:noHBand="0" w:noVBand="1"/>
      </w:tblPr>
      <w:tblGrid>
        <w:gridCol w:w="1170"/>
        <w:gridCol w:w="2407"/>
        <w:gridCol w:w="5449"/>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F160D6" w:rsidP="00090918">
            <w:hyperlink r:id="rId726"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 xml:space="preserve">Message </w:t>
            </w:r>
            <w:proofErr w:type="gramStart"/>
            <w:r w:rsidRPr="00CF17C2">
              <w:t>e.g.</w:t>
            </w:r>
            <w:proofErr w:type="gramEnd"/>
            <w:r w:rsidRPr="00CF17C2">
              <w:t xml:space="preserve">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w:t>
            </w:r>
            <w:proofErr w:type="gramStart"/>
            <w:r w:rsidRPr="00CF17C2">
              <w:t>removing</w:t>
            </w:r>
            <w:proofErr w:type="gramEnd"/>
            <w:r w:rsidRPr="00CF17C2">
              <w:t xml:space="preserve">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F160D6" w:rsidP="00090918">
            <w:hyperlink r:id="rId727"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728"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F160D6" w:rsidP="00090918">
            <w:hyperlink r:id="rId729"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730"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 xml:space="preserve">A consumption tax generally levied at point of sale </w:t>
            </w:r>
            <w:proofErr w:type="gramStart"/>
            <w:r w:rsidRPr="00CF17C2">
              <w:t>similar to</w:t>
            </w:r>
            <w:proofErr w:type="gramEnd"/>
            <w:r w:rsidRPr="00CF17C2">
              <w:t xml:space="preserve"> GST</w:t>
            </w:r>
          </w:p>
        </w:tc>
      </w:tr>
    </w:tbl>
    <w:p w14:paraId="4A20DF50" w14:textId="77777777" w:rsidR="007048A0" w:rsidRPr="00290C20" w:rsidRDefault="007048A0" w:rsidP="007048A0">
      <w:pPr>
        <w:rPr>
          <w:sz w:val="16"/>
          <w:szCs w:val="16"/>
        </w:rPr>
      </w:pPr>
    </w:p>
    <w:p w14:paraId="4A20DF51" w14:textId="77777777" w:rsidR="007048A0" w:rsidRDefault="007048A0" w:rsidP="007048A0">
      <w:pPr>
        <w:pStyle w:val="Heading1"/>
        <w:framePr w:wrap="notBeside"/>
      </w:pPr>
      <w:bookmarkStart w:id="148" w:name="_Toc10022789"/>
      <w:bookmarkStart w:id="149" w:name="_Toc10725333"/>
      <w:bookmarkStart w:id="150" w:name="_Toc104365280"/>
      <w:r>
        <w:t>References</w:t>
      </w:r>
      <w:bookmarkEnd w:id="148"/>
      <w:bookmarkEnd w:id="149"/>
      <w:bookmarkEnd w:id="150"/>
    </w:p>
    <w:tbl>
      <w:tblPr>
        <w:tblStyle w:val="TableGrid"/>
        <w:tblW w:w="0" w:type="auto"/>
        <w:tblBorders>
          <w:left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5"/>
        <w:gridCol w:w="4631"/>
      </w:tblGrid>
      <w:tr w:rsidR="005B6D83" w:rsidRPr="00765C86" w14:paraId="4A20DF54" w14:textId="77777777" w:rsidTr="00076350">
        <w:tc>
          <w:tcPr>
            <w:tcW w:w="4395" w:type="dxa"/>
          </w:tcPr>
          <w:p w14:paraId="4A20DF52" w14:textId="77777777" w:rsidR="007048A0" w:rsidRPr="00765C86" w:rsidRDefault="007048A0" w:rsidP="00290C20">
            <w:pPr>
              <w:spacing w:line="260" w:lineRule="atLeast"/>
            </w:pPr>
            <w:r w:rsidRPr="00765C86">
              <w:t>Australian Taxation Office</w:t>
            </w:r>
          </w:p>
        </w:tc>
        <w:tc>
          <w:tcPr>
            <w:tcW w:w="4631" w:type="dxa"/>
          </w:tcPr>
          <w:p w14:paraId="4A20DF53" w14:textId="77777777" w:rsidR="007048A0" w:rsidRPr="00765C86" w:rsidRDefault="00F160D6" w:rsidP="00290C20">
            <w:pPr>
              <w:spacing w:line="260" w:lineRule="atLeast"/>
            </w:pPr>
            <w:hyperlink r:id="rId731" w:history="1">
              <w:r w:rsidR="007048A0" w:rsidRPr="00765C86">
                <w:rPr>
                  <w:rStyle w:val="Hyperlink"/>
                </w:rPr>
                <w:t>www.ato.gov.au</w:t>
              </w:r>
            </w:hyperlink>
          </w:p>
        </w:tc>
      </w:tr>
      <w:tr w:rsidR="005B6D83" w:rsidRPr="00765C86" w14:paraId="4A20DF57" w14:textId="77777777" w:rsidTr="00076350">
        <w:tc>
          <w:tcPr>
            <w:tcW w:w="4395" w:type="dxa"/>
            <w:shd w:val="clear" w:color="auto" w:fill="BFBFBF" w:themeFill="background1" w:themeFillShade="BF"/>
          </w:tcPr>
          <w:p w14:paraId="4A20DF55" w14:textId="77777777" w:rsidR="007048A0" w:rsidRPr="00765C86" w:rsidRDefault="007048A0" w:rsidP="00290C20">
            <w:pPr>
              <w:spacing w:line="260" w:lineRule="atLeast"/>
            </w:pPr>
            <w:r w:rsidRPr="00765C86">
              <w:t>New Zealand Inland Revenue</w:t>
            </w:r>
          </w:p>
        </w:tc>
        <w:tc>
          <w:tcPr>
            <w:tcW w:w="4631" w:type="dxa"/>
            <w:shd w:val="clear" w:color="auto" w:fill="BFBFBF" w:themeFill="background1" w:themeFillShade="BF"/>
          </w:tcPr>
          <w:p w14:paraId="4A20DF56" w14:textId="77777777" w:rsidR="007048A0" w:rsidRPr="00765C86" w:rsidRDefault="00F160D6" w:rsidP="00290C20">
            <w:pPr>
              <w:spacing w:line="260" w:lineRule="atLeast"/>
            </w:pPr>
            <w:hyperlink r:id="rId732" w:history="1">
              <w:r w:rsidR="007048A0" w:rsidRPr="00765C86">
                <w:rPr>
                  <w:rStyle w:val="Hyperlink"/>
                </w:rPr>
                <w:t>https://www.ird.govt.nz/</w:t>
              </w:r>
            </w:hyperlink>
          </w:p>
        </w:tc>
      </w:tr>
      <w:tr w:rsidR="005B6D83" w:rsidRPr="00765C86" w14:paraId="4A20DF5A" w14:textId="77777777" w:rsidTr="00076350">
        <w:tc>
          <w:tcPr>
            <w:tcW w:w="4395" w:type="dxa"/>
          </w:tcPr>
          <w:p w14:paraId="4A20DF58" w14:textId="2FD24769" w:rsidR="007048A0" w:rsidRPr="00765C86" w:rsidRDefault="006B4377" w:rsidP="00290C20">
            <w:pPr>
              <w:spacing w:line="260" w:lineRule="atLeast"/>
            </w:pPr>
            <w:proofErr w:type="spellStart"/>
            <w:r w:rsidRPr="00765C86">
              <w:t>Open</w:t>
            </w:r>
            <w:r>
              <w:t>Peppol</w:t>
            </w:r>
            <w:proofErr w:type="spellEnd"/>
          </w:p>
        </w:tc>
        <w:tc>
          <w:tcPr>
            <w:tcW w:w="4631" w:type="dxa"/>
          </w:tcPr>
          <w:p w14:paraId="4A20DF59" w14:textId="77777777" w:rsidR="007048A0" w:rsidRPr="00765C86" w:rsidRDefault="00F160D6" w:rsidP="00290C20">
            <w:pPr>
              <w:spacing w:line="260" w:lineRule="atLeast"/>
            </w:pPr>
            <w:hyperlink r:id="rId733" w:history="1">
              <w:r w:rsidR="007048A0" w:rsidRPr="00765C86">
                <w:rPr>
                  <w:rStyle w:val="Hyperlink"/>
                </w:rPr>
                <w:t>https://peppol.eu/</w:t>
              </w:r>
            </w:hyperlink>
          </w:p>
        </w:tc>
      </w:tr>
      <w:tr w:rsidR="005B6D83" w:rsidRPr="00765C86" w14:paraId="4A20DF5D" w14:textId="77777777" w:rsidTr="00076350">
        <w:tc>
          <w:tcPr>
            <w:tcW w:w="4395" w:type="dxa"/>
            <w:shd w:val="clear" w:color="auto" w:fill="BFBFBF" w:themeFill="background1" w:themeFillShade="BF"/>
          </w:tcPr>
          <w:p w14:paraId="4A20DF5B" w14:textId="77777777" w:rsidR="007048A0" w:rsidRPr="00765C86" w:rsidRDefault="007048A0" w:rsidP="00290C20">
            <w:pPr>
              <w:spacing w:line="260" w:lineRule="atLeast"/>
            </w:pPr>
            <w:r w:rsidRPr="00765C86">
              <w:t xml:space="preserve">BIS Billing 3.0 </w:t>
            </w:r>
            <w:r>
              <w:t>home</w:t>
            </w:r>
          </w:p>
        </w:tc>
        <w:tc>
          <w:tcPr>
            <w:tcW w:w="4631" w:type="dxa"/>
            <w:shd w:val="clear" w:color="auto" w:fill="BFBFBF" w:themeFill="background1" w:themeFillShade="BF"/>
          </w:tcPr>
          <w:p w14:paraId="4A20DF5C" w14:textId="77777777" w:rsidR="007048A0" w:rsidRPr="00765C86" w:rsidRDefault="00F160D6" w:rsidP="00290C20">
            <w:pPr>
              <w:spacing w:line="260" w:lineRule="atLeast"/>
            </w:pPr>
            <w:hyperlink r:id="rId734" w:history="1">
              <w:r w:rsidR="007048A0" w:rsidRPr="00F54220">
                <w:rPr>
                  <w:rStyle w:val="Hyperlink"/>
                </w:rPr>
                <w:t>http://docs.peppol.eu/poacc/billing/3.0/</w:t>
              </w:r>
            </w:hyperlink>
          </w:p>
        </w:tc>
      </w:tr>
      <w:tr w:rsidR="005B6D83" w:rsidRPr="00765C86" w14:paraId="4A20DF60" w14:textId="77777777" w:rsidTr="00076350">
        <w:tc>
          <w:tcPr>
            <w:tcW w:w="4395" w:type="dxa"/>
          </w:tcPr>
          <w:p w14:paraId="4A20DF5E" w14:textId="77777777" w:rsidR="007048A0" w:rsidRPr="00765C86" w:rsidRDefault="007048A0" w:rsidP="00290C20">
            <w:pPr>
              <w:spacing w:line="260" w:lineRule="atLeast"/>
            </w:pPr>
            <w:r w:rsidRPr="00765C86">
              <w:t>BIS Billing 3.0 specification</w:t>
            </w:r>
          </w:p>
        </w:tc>
        <w:tc>
          <w:tcPr>
            <w:tcW w:w="4631" w:type="dxa"/>
          </w:tcPr>
          <w:p w14:paraId="4A20DF5F" w14:textId="77777777" w:rsidR="007048A0" w:rsidRPr="00765C86" w:rsidRDefault="00F160D6" w:rsidP="00290C20">
            <w:pPr>
              <w:spacing w:line="260" w:lineRule="atLeast"/>
            </w:pPr>
            <w:hyperlink r:id="rId735" w:history="1">
              <w:r w:rsidR="007048A0" w:rsidRPr="00765C86">
                <w:rPr>
                  <w:rStyle w:val="Hyperlink"/>
                </w:rPr>
                <w:t>http://docs.peppol.eu/poacc/billing/3.0/bis/</w:t>
              </w:r>
            </w:hyperlink>
          </w:p>
        </w:tc>
      </w:tr>
      <w:tr w:rsidR="005B6D83" w:rsidRPr="00765C86" w14:paraId="00C9CACB" w14:textId="77777777" w:rsidTr="00076350">
        <w:tc>
          <w:tcPr>
            <w:tcW w:w="4395" w:type="dxa"/>
            <w:shd w:val="clear" w:color="auto" w:fill="BFBFBF" w:themeFill="background1" w:themeFillShade="BF"/>
          </w:tcPr>
          <w:p w14:paraId="2696BCAA" w14:textId="13FD86AC" w:rsidR="005B6D83" w:rsidRPr="00305D13" w:rsidRDefault="005B6D83" w:rsidP="00290C20">
            <w:pPr>
              <w:spacing w:line="260" w:lineRule="atLeast"/>
            </w:pPr>
            <w:r>
              <w:t>A-NZ invoice and self-billing specifications, validation artefacts, guidance documents</w:t>
            </w:r>
          </w:p>
        </w:tc>
        <w:tc>
          <w:tcPr>
            <w:tcW w:w="4631" w:type="dxa"/>
            <w:shd w:val="clear" w:color="auto" w:fill="BFBFBF" w:themeFill="background1" w:themeFillShade="BF"/>
          </w:tcPr>
          <w:p w14:paraId="7FD09AA6" w14:textId="044F3E34" w:rsidR="005B6D83" w:rsidRDefault="00F160D6" w:rsidP="00290C20">
            <w:pPr>
              <w:spacing w:line="260" w:lineRule="atLeast"/>
            </w:pPr>
            <w:hyperlink r:id="rId736" w:history="1">
              <w:r w:rsidR="005B6D83" w:rsidRPr="00811F44">
                <w:rPr>
                  <w:rStyle w:val="Hyperlink"/>
                </w:rPr>
                <w:t>https://github.com/A-NZ-PEPPOL</w:t>
              </w:r>
            </w:hyperlink>
          </w:p>
        </w:tc>
      </w:tr>
      <w:tr w:rsidR="005B6D83" w:rsidRPr="00765C86" w14:paraId="4A20DF63" w14:textId="77777777" w:rsidTr="00076350">
        <w:tc>
          <w:tcPr>
            <w:tcW w:w="4395" w:type="dxa"/>
          </w:tcPr>
          <w:p w14:paraId="4A20DF61" w14:textId="77777777" w:rsidR="007048A0" w:rsidRPr="00765C86" w:rsidRDefault="007048A0" w:rsidP="00290C20">
            <w:pPr>
              <w:spacing w:line="260" w:lineRule="atLeast"/>
            </w:pPr>
            <w:r w:rsidRPr="00305D13">
              <w:t>UBL</w:t>
            </w:r>
            <w:r>
              <w:t xml:space="preserve"> </w:t>
            </w:r>
            <w:r w:rsidRPr="00305D13">
              <w:t>2.1</w:t>
            </w:r>
          </w:p>
        </w:tc>
        <w:tc>
          <w:tcPr>
            <w:tcW w:w="4631" w:type="dxa"/>
          </w:tcPr>
          <w:p w14:paraId="4A20DF62" w14:textId="77777777" w:rsidR="007048A0" w:rsidRPr="00765C86" w:rsidRDefault="00F160D6" w:rsidP="00290C20">
            <w:pPr>
              <w:spacing w:line="260" w:lineRule="atLeast"/>
            </w:pPr>
            <w:hyperlink r:id="rId737" w:history="1">
              <w:r w:rsidR="007048A0" w:rsidRPr="00F54220">
                <w:rPr>
                  <w:rStyle w:val="Hyperlink"/>
                </w:rPr>
                <w:t>http://docs.oasis-open.org/ubl/os-UBL-2.1/UBL-2.1.html</w:t>
              </w:r>
            </w:hyperlink>
          </w:p>
        </w:tc>
      </w:tr>
    </w:tbl>
    <w:p w14:paraId="4A20DF64" w14:textId="77777777" w:rsidR="007048A0" w:rsidRDefault="007048A0" w:rsidP="00290C20"/>
    <w:sectPr w:rsidR="007048A0" w:rsidSect="00325D91">
      <w:headerReference w:type="default" r:id="rId7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4F5BF" w14:textId="77777777" w:rsidR="007041A8" w:rsidRDefault="007041A8" w:rsidP="00A8740B">
      <w:pPr>
        <w:spacing w:after="0" w:line="240" w:lineRule="auto"/>
      </w:pPr>
      <w:r>
        <w:separator/>
      </w:r>
    </w:p>
  </w:endnote>
  <w:endnote w:type="continuationSeparator" w:id="0">
    <w:p w14:paraId="66BBDF16" w14:textId="77777777" w:rsidR="007041A8" w:rsidRDefault="007041A8" w:rsidP="00A8740B">
      <w:pPr>
        <w:spacing w:after="0" w:line="240" w:lineRule="auto"/>
      </w:pPr>
      <w:r>
        <w:continuationSeparator/>
      </w:r>
    </w:p>
  </w:endnote>
  <w:endnote w:type="continuationNotice" w:id="1">
    <w:p w14:paraId="170B9E41" w14:textId="77777777" w:rsidR="007041A8" w:rsidRDefault="00704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0DF73" w14:textId="2A4CA987" w:rsidR="002D60DC" w:rsidRDefault="002D60DC" w:rsidP="002C51BE">
    <w:pPr>
      <w:pStyle w:val="Footer"/>
      <w:pBdr>
        <w:top w:val="single" w:sz="4" w:space="1" w:color="auto"/>
      </w:pBdr>
      <w:tabs>
        <w:tab w:val="clear" w:pos="4513"/>
        <w:tab w:val="center" w:pos="3402"/>
      </w:tabs>
    </w:pPr>
    <w:r>
      <w:t>OFFICIAL</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3C50A" w14:textId="77777777" w:rsidR="007041A8" w:rsidRDefault="007041A8" w:rsidP="00A8740B">
      <w:pPr>
        <w:spacing w:after="0" w:line="240" w:lineRule="auto"/>
      </w:pPr>
      <w:r>
        <w:separator/>
      </w:r>
    </w:p>
  </w:footnote>
  <w:footnote w:type="continuationSeparator" w:id="0">
    <w:p w14:paraId="5443F372" w14:textId="77777777" w:rsidR="007041A8" w:rsidRDefault="007041A8" w:rsidP="00A8740B">
      <w:pPr>
        <w:spacing w:after="0" w:line="240" w:lineRule="auto"/>
      </w:pPr>
      <w:r>
        <w:continuationSeparator/>
      </w:r>
    </w:p>
  </w:footnote>
  <w:footnote w:type="continuationNotice" w:id="1">
    <w:p w14:paraId="091F970B" w14:textId="77777777" w:rsidR="007041A8" w:rsidRDefault="007041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1" w14:textId="77777777" w:rsidTr="00A8740B">
      <w:tc>
        <w:tcPr>
          <w:tcW w:w="7087" w:type="dxa"/>
          <w:shd w:val="clear" w:color="auto" w:fill="000000" w:themeFill="text1"/>
        </w:tcPr>
        <w:p w14:paraId="4A20DF6F" w14:textId="77E36ABC" w:rsidR="002D60DC" w:rsidRDefault="002D60DC" w:rsidP="00527359">
          <w:pPr>
            <w:pStyle w:val="Header"/>
            <w:numPr>
              <w:ilvl w:val="0"/>
              <w:numId w:val="0"/>
            </w:numPr>
          </w:pPr>
          <w:r>
            <w:rPr>
              <w:noProof/>
              <w:lang w:eastAsia="en-AU"/>
            </w:rPr>
            <w:drawing>
              <wp:inline distT="0" distB="0" distL="0" distR="0" wp14:anchorId="6A82A9B4" wp14:editId="31B53E86">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1C10270D" w:rsidR="002D60DC" w:rsidRDefault="002D60DC" w:rsidP="00527359">
          <w:pPr>
            <w:pStyle w:val="Header"/>
            <w:numPr>
              <w:ilvl w:val="0"/>
              <w:numId w:val="0"/>
            </w:numPr>
            <w:ind w:left="1080"/>
            <w:jc w:val="right"/>
          </w:pPr>
          <w:r>
            <w:rPr>
              <w:noProof/>
              <w:lang w:eastAsia="en-AU"/>
            </w:rPr>
            <w:drawing>
              <wp:inline distT="0" distB="0" distL="0" distR="0" wp14:anchorId="32B6E01C" wp14:editId="2CC06977">
                <wp:extent cx="2188845" cy="579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2D60DC" w:rsidRDefault="002D60DC" w:rsidP="00527359">
    <w:pPr>
      <w:pStyle w:val="Header"/>
      <w:numPr>
        <w:ilvl w:val="0"/>
        <w:numId w:val="0"/>
      </w:numPr>
      <w:ind w:left="10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6" w14:textId="77777777" w:rsidTr="00A8740B">
      <w:tc>
        <w:tcPr>
          <w:tcW w:w="7087" w:type="dxa"/>
          <w:shd w:val="clear" w:color="auto" w:fill="000000" w:themeFill="text1"/>
        </w:tcPr>
        <w:p w14:paraId="4A20DF74" w14:textId="77777777" w:rsidR="002D60DC" w:rsidRDefault="002D60DC" w:rsidP="00081186">
          <w:pPr>
            <w:pStyle w:val="Header"/>
            <w:numPr>
              <w:ilvl w:val="0"/>
              <w:numId w:val="0"/>
            </w:numP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2D60DC" w:rsidRDefault="002D60DC" w:rsidP="00081186">
          <w:pPr>
            <w:pStyle w:val="Header"/>
            <w:numPr>
              <w:ilvl w:val="0"/>
              <w:numId w:val="0"/>
            </w:numPr>
            <w:ind w:left="1080"/>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2D60DC" w:rsidRDefault="002D60DC" w:rsidP="00081186">
    <w:pPr>
      <w:pStyle w:val="Header"/>
      <w:numPr>
        <w:ilvl w:val="0"/>
        <w:numId w:val="0"/>
      </w:numPr>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A" w14:textId="77777777" w:rsidTr="00A8740B">
      <w:tc>
        <w:tcPr>
          <w:tcW w:w="7087" w:type="dxa"/>
          <w:shd w:val="clear" w:color="auto" w:fill="000000" w:themeFill="text1"/>
        </w:tcPr>
        <w:p w14:paraId="4A20DF78" w14:textId="77777777" w:rsidR="002D60DC" w:rsidRDefault="002D60DC" w:rsidP="00081186">
          <w:pPr>
            <w:pStyle w:val="Header"/>
            <w:numPr>
              <w:ilvl w:val="0"/>
              <w:numId w:val="0"/>
            </w:numP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2D60DC" w:rsidRDefault="002D60DC" w:rsidP="00081186">
          <w:pPr>
            <w:pStyle w:val="Header"/>
            <w:numPr>
              <w:ilvl w:val="0"/>
              <w:numId w:val="0"/>
            </w:numPr>
            <w:ind w:left="1080"/>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2D60DC" w:rsidRDefault="002D60DC" w:rsidP="00081186">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D0814BE"/>
    <w:lvl w:ilvl="0">
      <w:start w:val="1"/>
      <w:numFmt w:val="decimal"/>
      <w:lvlText w:val="%1."/>
      <w:lvlJc w:val="left"/>
      <w:pPr>
        <w:tabs>
          <w:tab w:val="num" w:pos="316"/>
        </w:tabs>
        <w:ind w:left="316" w:hanging="360"/>
      </w:pPr>
    </w:lvl>
  </w:abstractNum>
  <w:abstractNum w:abstractNumId="1" w15:restartNumberingAfterBreak="0">
    <w:nsid w:val="FFFFFF7D"/>
    <w:multiLevelType w:val="singleLevel"/>
    <w:tmpl w:val="DBB2D8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600E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E5F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15:restartNumberingAfterBreak="0">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1B91358"/>
    <w:multiLevelType w:val="hybridMultilevel"/>
    <w:tmpl w:val="7E3E79A4"/>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18" w15:restartNumberingAfterBreak="0">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9" w15:restartNumberingAfterBreak="0">
    <w:nsid w:val="184F4C24"/>
    <w:multiLevelType w:val="hybridMultilevel"/>
    <w:tmpl w:val="B04C04DA"/>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20" w15:restartNumberingAfterBreak="0">
    <w:nsid w:val="18FC2742"/>
    <w:multiLevelType w:val="hybridMultilevel"/>
    <w:tmpl w:val="955A48B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22" w15:restartNumberingAfterBreak="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3" w15:restartNumberingAfterBreak="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5" w15:restartNumberingAfterBreak="0">
    <w:nsid w:val="25A435CB"/>
    <w:multiLevelType w:val="hybridMultilevel"/>
    <w:tmpl w:val="C848ECF8"/>
    <w:lvl w:ilvl="0" w:tplc="0C090003">
      <w:start w:val="1"/>
      <w:numFmt w:val="bullet"/>
      <w:lvlText w:val="o"/>
      <w:lvlJc w:val="left"/>
      <w:pPr>
        <w:ind w:left="927" w:hanging="360"/>
      </w:pPr>
      <w:rPr>
        <w:rFonts w:ascii="Courier New" w:hAnsi="Courier New" w:cs="Courier New"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6" w15:restartNumberingAfterBreak="0">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7" w15:restartNumberingAfterBreak="0">
    <w:nsid w:val="27A82073"/>
    <w:multiLevelType w:val="multilevel"/>
    <w:tmpl w:val="BA18C270"/>
    <w:lvl w:ilvl="0">
      <w:start w:val="1"/>
      <w:numFmt w:val="decimal"/>
      <w:lvlText w:val="%1)"/>
      <w:lvlJc w:val="left"/>
      <w:pPr>
        <w:ind w:left="1080" w:hanging="360"/>
      </w:pPr>
      <w:rPr>
        <w:rFonts w:ascii="Calibri" w:eastAsia="Times New Roman" w:hAnsi="Calibri" w:cs="Calibri"/>
      </w:rPr>
    </w:lvl>
    <w:lvl w:ilvl="1">
      <w:start w:val="1"/>
      <w:numFmt w:val="bullet"/>
      <w:pStyle w:val="Header"/>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3" w15:restartNumberingAfterBreak="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7C67002"/>
    <w:multiLevelType w:val="hybridMultilevel"/>
    <w:tmpl w:val="F1249FAC"/>
    <w:lvl w:ilvl="0" w:tplc="15049E0A">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5" w15:restartNumberingAfterBreak="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6" w15:restartNumberingAfterBreak="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8" w15:restartNumberingAfterBreak="0">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0" w15:restartNumberingAfterBreak="0">
    <w:nsid w:val="44E703C5"/>
    <w:multiLevelType w:val="hybridMultilevel"/>
    <w:tmpl w:val="16FAFA14"/>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41" w15:restartNumberingAfterBreak="0">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3"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45" w15:restartNumberingAfterBreak="0">
    <w:nsid w:val="5A635670"/>
    <w:multiLevelType w:val="hybridMultilevel"/>
    <w:tmpl w:val="8996DC2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6"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9BBB59" w:themeColor="accent3"/>
      </w:rPr>
    </w:lvl>
    <w:lvl w:ilvl="1">
      <w:start w:val="1"/>
      <w:numFmt w:val="bullet"/>
      <w:pStyle w:val="Bulletedlist2"/>
      <w:lvlText w:val="–"/>
      <w:lvlJc w:val="left"/>
      <w:pPr>
        <w:ind w:left="539" w:hanging="255"/>
      </w:pPr>
      <w:rPr>
        <w:rFonts w:ascii="Arial" w:hAnsi="Arial" w:hint="default"/>
        <w:color w:val="9BBB59" w:themeColor="accent3"/>
      </w:rPr>
    </w:lvl>
    <w:lvl w:ilvl="2">
      <w:start w:val="1"/>
      <w:numFmt w:val="bullet"/>
      <w:pStyle w:val="Bulletedlist3"/>
      <w:lvlText w:val="-"/>
      <w:lvlJc w:val="left"/>
      <w:pPr>
        <w:ind w:left="737" w:hanging="198"/>
      </w:pPr>
      <w:rPr>
        <w:rFonts w:hint="default"/>
        <w:color w:val="9BBB59" w:themeColor="accent3"/>
      </w:rPr>
    </w:lvl>
    <w:lvl w:ilvl="3">
      <w:start w:val="1"/>
      <w:numFmt w:val="bullet"/>
      <w:pStyle w:val="Boxbulletedlist1"/>
      <w:lvlText w:val="&gt;"/>
      <w:lvlJc w:val="left"/>
      <w:pPr>
        <w:ind w:left="624" w:hanging="284"/>
      </w:pPr>
      <w:rPr>
        <w:rFonts w:ascii="Arial" w:hAnsi="Arial" w:hint="default"/>
        <w:color w:val="9BBB59" w:themeColor="accent3"/>
      </w:rPr>
    </w:lvl>
    <w:lvl w:ilvl="4">
      <w:start w:val="1"/>
      <w:numFmt w:val="bullet"/>
      <w:pStyle w:val="Boxbulletedlist2"/>
      <w:lvlText w:val="–"/>
      <w:lvlJc w:val="left"/>
      <w:pPr>
        <w:ind w:left="879" w:hanging="255"/>
      </w:pPr>
      <w:rPr>
        <w:rFonts w:ascii="Arial" w:hAnsi="Arial" w:hint="default"/>
        <w:color w:val="9BBB59" w:themeColor="accent3"/>
      </w:rPr>
    </w:lvl>
    <w:lvl w:ilvl="5">
      <w:start w:val="1"/>
      <w:numFmt w:val="bullet"/>
      <w:pStyle w:val="Boxbulletedlist3"/>
      <w:lvlText w:val="-"/>
      <w:lvlJc w:val="left"/>
      <w:pPr>
        <w:ind w:left="1077" w:hanging="198"/>
      </w:pPr>
      <w:rPr>
        <w:rFonts w:asciiTheme="minorHAnsi" w:hAnsiTheme="minorHAnsi" w:hint="default"/>
        <w:color w:val="9BBB59" w:themeColor="accent3"/>
      </w:rPr>
    </w:lvl>
    <w:lvl w:ilvl="6">
      <w:start w:val="1"/>
      <w:numFmt w:val="bullet"/>
      <w:pStyle w:val="Tablebulletedlist1"/>
      <w:lvlText w:val="&gt;"/>
      <w:lvlJc w:val="left"/>
      <w:pPr>
        <w:ind w:left="510" w:hanging="283"/>
      </w:pPr>
      <w:rPr>
        <w:rFonts w:ascii="Arial" w:hAnsi="Arial" w:hint="default"/>
        <w:color w:val="9BBB59" w:themeColor="accent3"/>
      </w:rPr>
    </w:lvl>
    <w:lvl w:ilvl="7">
      <w:start w:val="1"/>
      <w:numFmt w:val="bullet"/>
      <w:pStyle w:val="Tablebulletedlist2"/>
      <w:lvlText w:val="–"/>
      <w:lvlJc w:val="left"/>
      <w:pPr>
        <w:ind w:left="765" w:hanging="255"/>
      </w:pPr>
      <w:rPr>
        <w:rFonts w:ascii="Arial" w:hAnsi="Arial" w:hint="default"/>
        <w:color w:val="9BBB59" w:themeColor="accent3"/>
      </w:rPr>
    </w:lvl>
    <w:lvl w:ilvl="8">
      <w:start w:val="1"/>
      <w:numFmt w:val="bullet"/>
      <w:pStyle w:val="Tablebulletedlist3"/>
      <w:lvlText w:val="-"/>
      <w:lvlJc w:val="left"/>
      <w:pPr>
        <w:ind w:left="964" w:hanging="199"/>
      </w:pPr>
      <w:rPr>
        <w:rFonts w:asciiTheme="minorHAnsi" w:hAnsiTheme="minorHAnsi" w:hint="default"/>
        <w:color w:val="9BBB59" w:themeColor="accent3"/>
      </w:rPr>
    </w:lvl>
  </w:abstractNum>
  <w:abstractNum w:abstractNumId="47" w15:restartNumberingAfterBreak="0">
    <w:nsid w:val="5B9831A2"/>
    <w:multiLevelType w:val="hybridMultilevel"/>
    <w:tmpl w:val="526C882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9" w15:restartNumberingAfterBreak="0">
    <w:nsid w:val="66BF0D5D"/>
    <w:multiLevelType w:val="hybridMultilevel"/>
    <w:tmpl w:val="D2327B0E"/>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1307" w:hanging="360"/>
      </w:pPr>
      <w:rPr>
        <w:rFonts w:ascii="Courier New" w:hAnsi="Courier New" w:cs="Courier New" w:hint="default"/>
      </w:rPr>
    </w:lvl>
    <w:lvl w:ilvl="2" w:tplc="0C090005">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50" w15:restartNumberingAfterBreak="0">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 w15:restartNumberingAfterBreak="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6FD8137F"/>
    <w:multiLevelType w:val="hybridMultilevel"/>
    <w:tmpl w:val="4F6C7BC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6" w15:restartNumberingAfterBreak="0">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8" w15:restartNumberingAfterBreak="0">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7EE60305"/>
    <w:multiLevelType w:val="hybridMultilevel"/>
    <w:tmpl w:val="39E47252"/>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2387" w:hanging="360"/>
      </w:pPr>
      <w:rPr>
        <w:rFonts w:ascii="Wingdings" w:hAnsi="Wingdings" w:hint="default"/>
      </w:rPr>
    </w:lvl>
    <w:lvl w:ilvl="3" w:tplc="0C09000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num w:numId="1">
    <w:abstractNumId w:val="9"/>
  </w:num>
  <w:num w:numId="2">
    <w:abstractNumId w:val="8"/>
    <w:lvlOverride w:ilvl="0">
      <w:startOverride w:val="1"/>
    </w:lvlOverride>
  </w:num>
  <w:num w:numId="3">
    <w:abstractNumId w:val="24"/>
  </w:num>
  <w:num w:numId="4">
    <w:abstractNumId w:val="58"/>
  </w:num>
  <w:num w:numId="5">
    <w:abstractNumId w:val="37"/>
  </w:num>
  <w:num w:numId="6">
    <w:abstractNumId w:val="54"/>
  </w:num>
  <w:num w:numId="7">
    <w:abstractNumId w:val="16"/>
  </w:num>
  <w:num w:numId="8">
    <w:abstractNumId w:val="11"/>
  </w:num>
  <w:num w:numId="9">
    <w:abstractNumId w:val="28"/>
  </w:num>
  <w:num w:numId="10">
    <w:abstractNumId w:val="51"/>
  </w:num>
  <w:num w:numId="11">
    <w:abstractNumId w:val="31"/>
  </w:num>
  <w:num w:numId="12">
    <w:abstractNumId w:val="56"/>
  </w:num>
  <w:num w:numId="13">
    <w:abstractNumId w:val="39"/>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3"/>
  </w:num>
  <w:num w:numId="17">
    <w:abstractNumId w:val="38"/>
  </w:num>
  <w:num w:numId="18">
    <w:abstractNumId w:val="43"/>
  </w:num>
  <w:num w:numId="19">
    <w:abstractNumId w:val="30"/>
  </w:num>
  <w:num w:numId="20">
    <w:abstractNumId w:val="57"/>
  </w:num>
  <w:num w:numId="21">
    <w:abstractNumId w:val="42"/>
  </w:num>
  <w:num w:numId="22">
    <w:abstractNumId w:val="48"/>
  </w:num>
  <w:num w:numId="23">
    <w:abstractNumId w:val="10"/>
  </w:num>
  <w:num w:numId="24">
    <w:abstractNumId w:val="18"/>
  </w:num>
  <w:num w:numId="25">
    <w:abstractNumId w:val="15"/>
  </w:num>
  <w:num w:numId="26">
    <w:abstractNumId w:val="32"/>
  </w:num>
  <w:num w:numId="27">
    <w:abstractNumId w:val="12"/>
  </w:num>
  <w:num w:numId="28">
    <w:abstractNumId w:val="35"/>
  </w:num>
  <w:num w:numId="29">
    <w:abstractNumId w:val="26"/>
  </w:num>
  <w:num w:numId="30">
    <w:abstractNumId w:val="26"/>
  </w:num>
  <w:num w:numId="31">
    <w:abstractNumId w:val="29"/>
  </w:num>
  <w:num w:numId="32">
    <w:abstractNumId w:val="33"/>
  </w:num>
  <w:num w:numId="33">
    <w:abstractNumId w:val="14"/>
  </w:num>
  <w:num w:numId="34">
    <w:abstractNumId w:val="50"/>
  </w:num>
  <w:num w:numId="35">
    <w:abstractNumId w:val="52"/>
  </w:num>
  <w:num w:numId="36">
    <w:abstractNumId w:val="21"/>
  </w:num>
  <w:num w:numId="37">
    <w:abstractNumId w:val="44"/>
  </w:num>
  <w:num w:numId="38">
    <w:abstractNumId w:val="53"/>
  </w:num>
  <w:num w:numId="39">
    <w:abstractNumId w:val="36"/>
  </w:num>
  <w:num w:numId="40">
    <w:abstractNumId w:val="41"/>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 w:numId="49">
    <w:abstractNumId w:val="49"/>
  </w:num>
  <w:num w:numId="50">
    <w:abstractNumId w:val="46"/>
  </w:num>
  <w:num w:numId="51">
    <w:abstractNumId w:val="59"/>
  </w:num>
  <w:num w:numId="52">
    <w:abstractNumId w:val="55"/>
  </w:num>
  <w:num w:numId="53">
    <w:abstractNumId w:val="17"/>
  </w:num>
  <w:num w:numId="54">
    <w:abstractNumId w:val="19"/>
  </w:num>
  <w:num w:numId="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7"/>
  </w:num>
  <w:num w:numId="57">
    <w:abstractNumId w:val="47"/>
  </w:num>
  <w:num w:numId="58">
    <w:abstractNumId w:val="40"/>
  </w:num>
  <w:num w:numId="59">
    <w:abstractNumId w:val="45"/>
  </w:num>
  <w:num w:numId="60">
    <w:abstractNumId w:val="20"/>
  </w:num>
  <w:num w:numId="61">
    <w:abstractNumId w:val="25"/>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rian Sharp">
    <w15:presenceInfo w15:providerId="AD" w15:userId="S::Adrian.Sharp@ato.gov.au::61500eec-2aca-4424-9bef-7ef8b1c515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01FB"/>
    <w:rsid w:val="00001D6A"/>
    <w:rsid w:val="00003C10"/>
    <w:rsid w:val="0000548A"/>
    <w:rsid w:val="00005B25"/>
    <w:rsid w:val="00005BA4"/>
    <w:rsid w:val="00005C0C"/>
    <w:rsid w:val="000061EC"/>
    <w:rsid w:val="00006761"/>
    <w:rsid w:val="0000738D"/>
    <w:rsid w:val="000073D3"/>
    <w:rsid w:val="00007FBF"/>
    <w:rsid w:val="000109F6"/>
    <w:rsid w:val="000140B6"/>
    <w:rsid w:val="00015544"/>
    <w:rsid w:val="00016038"/>
    <w:rsid w:val="00017FA9"/>
    <w:rsid w:val="0002169C"/>
    <w:rsid w:val="000219A0"/>
    <w:rsid w:val="00023F6E"/>
    <w:rsid w:val="0002462A"/>
    <w:rsid w:val="00024A3C"/>
    <w:rsid w:val="00024D90"/>
    <w:rsid w:val="00026524"/>
    <w:rsid w:val="00026C38"/>
    <w:rsid w:val="00027D16"/>
    <w:rsid w:val="00027E5E"/>
    <w:rsid w:val="00030692"/>
    <w:rsid w:val="000312DB"/>
    <w:rsid w:val="00031A8E"/>
    <w:rsid w:val="00031ABF"/>
    <w:rsid w:val="00032033"/>
    <w:rsid w:val="00034068"/>
    <w:rsid w:val="0004080A"/>
    <w:rsid w:val="000422F5"/>
    <w:rsid w:val="000423DE"/>
    <w:rsid w:val="000445E7"/>
    <w:rsid w:val="000463EE"/>
    <w:rsid w:val="0004645B"/>
    <w:rsid w:val="000470E9"/>
    <w:rsid w:val="000472ED"/>
    <w:rsid w:val="00050812"/>
    <w:rsid w:val="00050C2A"/>
    <w:rsid w:val="00053524"/>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3FD8"/>
    <w:rsid w:val="00065850"/>
    <w:rsid w:val="0006599B"/>
    <w:rsid w:val="00065F05"/>
    <w:rsid w:val="000661EE"/>
    <w:rsid w:val="00066AE5"/>
    <w:rsid w:val="00070AF3"/>
    <w:rsid w:val="00071775"/>
    <w:rsid w:val="00071D96"/>
    <w:rsid w:val="00071E9D"/>
    <w:rsid w:val="00073150"/>
    <w:rsid w:val="00073CC9"/>
    <w:rsid w:val="00074627"/>
    <w:rsid w:val="00074916"/>
    <w:rsid w:val="00076350"/>
    <w:rsid w:val="000764E6"/>
    <w:rsid w:val="00076A34"/>
    <w:rsid w:val="00076E88"/>
    <w:rsid w:val="000777D8"/>
    <w:rsid w:val="00077ECD"/>
    <w:rsid w:val="00080B67"/>
    <w:rsid w:val="00081186"/>
    <w:rsid w:val="00081741"/>
    <w:rsid w:val="00081F0E"/>
    <w:rsid w:val="00082691"/>
    <w:rsid w:val="00085C95"/>
    <w:rsid w:val="0008690E"/>
    <w:rsid w:val="00086B77"/>
    <w:rsid w:val="00087758"/>
    <w:rsid w:val="00087FDA"/>
    <w:rsid w:val="00090041"/>
    <w:rsid w:val="00090918"/>
    <w:rsid w:val="0009365A"/>
    <w:rsid w:val="00094534"/>
    <w:rsid w:val="000959F6"/>
    <w:rsid w:val="00096609"/>
    <w:rsid w:val="00096691"/>
    <w:rsid w:val="00096A40"/>
    <w:rsid w:val="00096A52"/>
    <w:rsid w:val="00096B35"/>
    <w:rsid w:val="00097F12"/>
    <w:rsid w:val="000A1A72"/>
    <w:rsid w:val="000A1F33"/>
    <w:rsid w:val="000A205B"/>
    <w:rsid w:val="000A4899"/>
    <w:rsid w:val="000A503F"/>
    <w:rsid w:val="000A7AB3"/>
    <w:rsid w:val="000A7B9C"/>
    <w:rsid w:val="000B15C7"/>
    <w:rsid w:val="000B168C"/>
    <w:rsid w:val="000B18CC"/>
    <w:rsid w:val="000B1E91"/>
    <w:rsid w:val="000B287D"/>
    <w:rsid w:val="000B2F5D"/>
    <w:rsid w:val="000B3BB6"/>
    <w:rsid w:val="000B3EE4"/>
    <w:rsid w:val="000B4CDB"/>
    <w:rsid w:val="000B4EB1"/>
    <w:rsid w:val="000B5AD1"/>
    <w:rsid w:val="000C123F"/>
    <w:rsid w:val="000C20BD"/>
    <w:rsid w:val="000C43F9"/>
    <w:rsid w:val="000C44CD"/>
    <w:rsid w:val="000C4586"/>
    <w:rsid w:val="000C4CCA"/>
    <w:rsid w:val="000C5077"/>
    <w:rsid w:val="000C551D"/>
    <w:rsid w:val="000C5EB2"/>
    <w:rsid w:val="000C64C4"/>
    <w:rsid w:val="000C6579"/>
    <w:rsid w:val="000C676D"/>
    <w:rsid w:val="000C7381"/>
    <w:rsid w:val="000D053D"/>
    <w:rsid w:val="000D0576"/>
    <w:rsid w:val="000D0CCC"/>
    <w:rsid w:val="000D156E"/>
    <w:rsid w:val="000D2D2C"/>
    <w:rsid w:val="000D62B8"/>
    <w:rsid w:val="000D7496"/>
    <w:rsid w:val="000D75EE"/>
    <w:rsid w:val="000D7969"/>
    <w:rsid w:val="000D7E85"/>
    <w:rsid w:val="000E0CD3"/>
    <w:rsid w:val="000E2C7A"/>
    <w:rsid w:val="000E2D3B"/>
    <w:rsid w:val="000E4D4B"/>
    <w:rsid w:val="000E55BE"/>
    <w:rsid w:val="000E6617"/>
    <w:rsid w:val="000E6A40"/>
    <w:rsid w:val="000F0892"/>
    <w:rsid w:val="000F0A2F"/>
    <w:rsid w:val="000F1865"/>
    <w:rsid w:val="000F1ACC"/>
    <w:rsid w:val="000F23ED"/>
    <w:rsid w:val="000F2AEA"/>
    <w:rsid w:val="000F3331"/>
    <w:rsid w:val="000F417C"/>
    <w:rsid w:val="000F4617"/>
    <w:rsid w:val="000F49C2"/>
    <w:rsid w:val="000F4B9D"/>
    <w:rsid w:val="000F52DF"/>
    <w:rsid w:val="000F54D8"/>
    <w:rsid w:val="000F569A"/>
    <w:rsid w:val="000F5744"/>
    <w:rsid w:val="000F6B7F"/>
    <w:rsid w:val="000F7201"/>
    <w:rsid w:val="000F793C"/>
    <w:rsid w:val="00100018"/>
    <w:rsid w:val="00100660"/>
    <w:rsid w:val="00101A9E"/>
    <w:rsid w:val="00102A73"/>
    <w:rsid w:val="00102F65"/>
    <w:rsid w:val="00104AAF"/>
    <w:rsid w:val="0010554D"/>
    <w:rsid w:val="00105A99"/>
    <w:rsid w:val="00107CE6"/>
    <w:rsid w:val="00111443"/>
    <w:rsid w:val="001118D5"/>
    <w:rsid w:val="00111CE4"/>
    <w:rsid w:val="00111D38"/>
    <w:rsid w:val="00112586"/>
    <w:rsid w:val="00112857"/>
    <w:rsid w:val="00112F76"/>
    <w:rsid w:val="0011316A"/>
    <w:rsid w:val="001134F6"/>
    <w:rsid w:val="00113555"/>
    <w:rsid w:val="001135F9"/>
    <w:rsid w:val="00113DF9"/>
    <w:rsid w:val="00114674"/>
    <w:rsid w:val="00114D6A"/>
    <w:rsid w:val="001157B1"/>
    <w:rsid w:val="00115BCB"/>
    <w:rsid w:val="00116FCA"/>
    <w:rsid w:val="00117EE3"/>
    <w:rsid w:val="00117F6D"/>
    <w:rsid w:val="001205E9"/>
    <w:rsid w:val="00121F85"/>
    <w:rsid w:val="001239CD"/>
    <w:rsid w:val="00123BCB"/>
    <w:rsid w:val="001240ED"/>
    <w:rsid w:val="00124287"/>
    <w:rsid w:val="00124824"/>
    <w:rsid w:val="00124B0E"/>
    <w:rsid w:val="00124C39"/>
    <w:rsid w:val="00124F9F"/>
    <w:rsid w:val="00124FD0"/>
    <w:rsid w:val="00125A22"/>
    <w:rsid w:val="00125A95"/>
    <w:rsid w:val="00126717"/>
    <w:rsid w:val="0012729E"/>
    <w:rsid w:val="00127D68"/>
    <w:rsid w:val="00127DF0"/>
    <w:rsid w:val="001303E4"/>
    <w:rsid w:val="0013064B"/>
    <w:rsid w:val="00131096"/>
    <w:rsid w:val="00131B4A"/>
    <w:rsid w:val="0013320B"/>
    <w:rsid w:val="0013361B"/>
    <w:rsid w:val="00134540"/>
    <w:rsid w:val="0013467B"/>
    <w:rsid w:val="00134730"/>
    <w:rsid w:val="00135299"/>
    <w:rsid w:val="0013653E"/>
    <w:rsid w:val="00136614"/>
    <w:rsid w:val="00140711"/>
    <w:rsid w:val="0014206F"/>
    <w:rsid w:val="00143464"/>
    <w:rsid w:val="00143FCA"/>
    <w:rsid w:val="00145945"/>
    <w:rsid w:val="00146346"/>
    <w:rsid w:val="001468A3"/>
    <w:rsid w:val="00147320"/>
    <w:rsid w:val="0015245E"/>
    <w:rsid w:val="001527AD"/>
    <w:rsid w:val="00152A25"/>
    <w:rsid w:val="00152BE3"/>
    <w:rsid w:val="00154A03"/>
    <w:rsid w:val="0015505B"/>
    <w:rsid w:val="0015607A"/>
    <w:rsid w:val="00160A63"/>
    <w:rsid w:val="00160BA3"/>
    <w:rsid w:val="00160EFB"/>
    <w:rsid w:val="00162963"/>
    <w:rsid w:val="00162CD6"/>
    <w:rsid w:val="00163E30"/>
    <w:rsid w:val="00163F2C"/>
    <w:rsid w:val="00165476"/>
    <w:rsid w:val="00165731"/>
    <w:rsid w:val="001660C9"/>
    <w:rsid w:val="00166A5F"/>
    <w:rsid w:val="00166B43"/>
    <w:rsid w:val="00167F1B"/>
    <w:rsid w:val="001706E3"/>
    <w:rsid w:val="0017140B"/>
    <w:rsid w:val="001715CD"/>
    <w:rsid w:val="001719A3"/>
    <w:rsid w:val="0017361A"/>
    <w:rsid w:val="00173AE6"/>
    <w:rsid w:val="00174133"/>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571"/>
    <w:rsid w:val="00187967"/>
    <w:rsid w:val="001879E6"/>
    <w:rsid w:val="00190625"/>
    <w:rsid w:val="0019080D"/>
    <w:rsid w:val="00190D65"/>
    <w:rsid w:val="00193002"/>
    <w:rsid w:val="00193124"/>
    <w:rsid w:val="00193E6F"/>
    <w:rsid w:val="00194392"/>
    <w:rsid w:val="00194959"/>
    <w:rsid w:val="00194ADB"/>
    <w:rsid w:val="0019529C"/>
    <w:rsid w:val="0019589B"/>
    <w:rsid w:val="00196C32"/>
    <w:rsid w:val="001A0859"/>
    <w:rsid w:val="001A17FF"/>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294"/>
    <w:rsid w:val="001D2BBD"/>
    <w:rsid w:val="001D4598"/>
    <w:rsid w:val="001D479C"/>
    <w:rsid w:val="001D590E"/>
    <w:rsid w:val="001D6A42"/>
    <w:rsid w:val="001D708A"/>
    <w:rsid w:val="001D757F"/>
    <w:rsid w:val="001D78C1"/>
    <w:rsid w:val="001D7DB8"/>
    <w:rsid w:val="001E0C45"/>
    <w:rsid w:val="001E0DBD"/>
    <w:rsid w:val="001E3105"/>
    <w:rsid w:val="001E34C8"/>
    <w:rsid w:val="001E3BFF"/>
    <w:rsid w:val="001E3CA6"/>
    <w:rsid w:val="001E461F"/>
    <w:rsid w:val="001E4E9A"/>
    <w:rsid w:val="001E521A"/>
    <w:rsid w:val="001E5BED"/>
    <w:rsid w:val="001E7FD5"/>
    <w:rsid w:val="001F1937"/>
    <w:rsid w:val="001F2049"/>
    <w:rsid w:val="001F29C3"/>
    <w:rsid w:val="001F2D42"/>
    <w:rsid w:val="001F31CA"/>
    <w:rsid w:val="001F38BD"/>
    <w:rsid w:val="001F398F"/>
    <w:rsid w:val="001F4028"/>
    <w:rsid w:val="001F6804"/>
    <w:rsid w:val="001F7456"/>
    <w:rsid w:val="001F7C2D"/>
    <w:rsid w:val="001F7CAD"/>
    <w:rsid w:val="001F7F47"/>
    <w:rsid w:val="00200939"/>
    <w:rsid w:val="00201550"/>
    <w:rsid w:val="00201F0F"/>
    <w:rsid w:val="002028DF"/>
    <w:rsid w:val="00203D67"/>
    <w:rsid w:val="00204A13"/>
    <w:rsid w:val="00205E39"/>
    <w:rsid w:val="002069FD"/>
    <w:rsid w:val="00206DE3"/>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62"/>
    <w:rsid w:val="00216393"/>
    <w:rsid w:val="00217C66"/>
    <w:rsid w:val="00217DE1"/>
    <w:rsid w:val="00222178"/>
    <w:rsid w:val="002229EF"/>
    <w:rsid w:val="00222E7C"/>
    <w:rsid w:val="002238D4"/>
    <w:rsid w:val="0022452D"/>
    <w:rsid w:val="00224AF6"/>
    <w:rsid w:val="0022582B"/>
    <w:rsid w:val="00227A7D"/>
    <w:rsid w:val="0023089B"/>
    <w:rsid w:val="00233D59"/>
    <w:rsid w:val="00234AAD"/>
    <w:rsid w:val="00235AAB"/>
    <w:rsid w:val="00235EA1"/>
    <w:rsid w:val="00237163"/>
    <w:rsid w:val="002375FE"/>
    <w:rsid w:val="00237E0A"/>
    <w:rsid w:val="0024097B"/>
    <w:rsid w:val="00240C38"/>
    <w:rsid w:val="00240E6E"/>
    <w:rsid w:val="0024110E"/>
    <w:rsid w:val="0024151A"/>
    <w:rsid w:val="00241AD9"/>
    <w:rsid w:val="00241DA1"/>
    <w:rsid w:val="002420F1"/>
    <w:rsid w:val="0024229F"/>
    <w:rsid w:val="002424C6"/>
    <w:rsid w:val="002426F1"/>
    <w:rsid w:val="00242CAA"/>
    <w:rsid w:val="0024446C"/>
    <w:rsid w:val="00244FAF"/>
    <w:rsid w:val="00245C7D"/>
    <w:rsid w:val="002469C9"/>
    <w:rsid w:val="00246B17"/>
    <w:rsid w:val="00246FFC"/>
    <w:rsid w:val="00250FC1"/>
    <w:rsid w:val="002510C9"/>
    <w:rsid w:val="002518C3"/>
    <w:rsid w:val="00252094"/>
    <w:rsid w:val="00253345"/>
    <w:rsid w:val="00253AFB"/>
    <w:rsid w:val="002544C6"/>
    <w:rsid w:val="00254D9A"/>
    <w:rsid w:val="00255063"/>
    <w:rsid w:val="00256D65"/>
    <w:rsid w:val="00257967"/>
    <w:rsid w:val="002601D3"/>
    <w:rsid w:val="0026062D"/>
    <w:rsid w:val="002609C9"/>
    <w:rsid w:val="00262E2A"/>
    <w:rsid w:val="0026316F"/>
    <w:rsid w:val="00263695"/>
    <w:rsid w:val="00263836"/>
    <w:rsid w:val="00263941"/>
    <w:rsid w:val="00263E01"/>
    <w:rsid w:val="002646DF"/>
    <w:rsid w:val="0026470C"/>
    <w:rsid w:val="00264B00"/>
    <w:rsid w:val="00264E38"/>
    <w:rsid w:val="0026662B"/>
    <w:rsid w:val="002666D3"/>
    <w:rsid w:val="002669F4"/>
    <w:rsid w:val="00266B33"/>
    <w:rsid w:val="00266C3D"/>
    <w:rsid w:val="002672C6"/>
    <w:rsid w:val="00267834"/>
    <w:rsid w:val="00270DA2"/>
    <w:rsid w:val="00270E17"/>
    <w:rsid w:val="00271BF9"/>
    <w:rsid w:val="00272B5D"/>
    <w:rsid w:val="00272E83"/>
    <w:rsid w:val="00273383"/>
    <w:rsid w:val="00274C70"/>
    <w:rsid w:val="002752D0"/>
    <w:rsid w:val="00275337"/>
    <w:rsid w:val="002759DB"/>
    <w:rsid w:val="00275F5C"/>
    <w:rsid w:val="00276023"/>
    <w:rsid w:val="00276A74"/>
    <w:rsid w:val="00277372"/>
    <w:rsid w:val="00277986"/>
    <w:rsid w:val="00277A0B"/>
    <w:rsid w:val="0028195F"/>
    <w:rsid w:val="002819FB"/>
    <w:rsid w:val="00281D41"/>
    <w:rsid w:val="00282171"/>
    <w:rsid w:val="00282972"/>
    <w:rsid w:val="0028325F"/>
    <w:rsid w:val="00284138"/>
    <w:rsid w:val="00284483"/>
    <w:rsid w:val="00284539"/>
    <w:rsid w:val="002848B8"/>
    <w:rsid w:val="0028524D"/>
    <w:rsid w:val="00285E5E"/>
    <w:rsid w:val="00285EEE"/>
    <w:rsid w:val="0028673C"/>
    <w:rsid w:val="002871BC"/>
    <w:rsid w:val="002873F7"/>
    <w:rsid w:val="00287703"/>
    <w:rsid w:val="00287905"/>
    <w:rsid w:val="00290366"/>
    <w:rsid w:val="002904F5"/>
    <w:rsid w:val="00290C20"/>
    <w:rsid w:val="002921B2"/>
    <w:rsid w:val="002924BE"/>
    <w:rsid w:val="00292700"/>
    <w:rsid w:val="00293F01"/>
    <w:rsid w:val="002956CF"/>
    <w:rsid w:val="0029625C"/>
    <w:rsid w:val="00296465"/>
    <w:rsid w:val="00297633"/>
    <w:rsid w:val="002A1477"/>
    <w:rsid w:val="002A1916"/>
    <w:rsid w:val="002A2A9B"/>
    <w:rsid w:val="002A2E47"/>
    <w:rsid w:val="002A2E7E"/>
    <w:rsid w:val="002A35BF"/>
    <w:rsid w:val="002A4D49"/>
    <w:rsid w:val="002A587F"/>
    <w:rsid w:val="002A61C8"/>
    <w:rsid w:val="002A6566"/>
    <w:rsid w:val="002A6967"/>
    <w:rsid w:val="002B013A"/>
    <w:rsid w:val="002B1A03"/>
    <w:rsid w:val="002B1A38"/>
    <w:rsid w:val="002B1E95"/>
    <w:rsid w:val="002B2B23"/>
    <w:rsid w:val="002B317F"/>
    <w:rsid w:val="002B34B9"/>
    <w:rsid w:val="002B3A50"/>
    <w:rsid w:val="002B49FF"/>
    <w:rsid w:val="002B4A13"/>
    <w:rsid w:val="002B55AD"/>
    <w:rsid w:val="002B664F"/>
    <w:rsid w:val="002B69DF"/>
    <w:rsid w:val="002B6C07"/>
    <w:rsid w:val="002C01CE"/>
    <w:rsid w:val="002C0532"/>
    <w:rsid w:val="002C06E3"/>
    <w:rsid w:val="002C1C6C"/>
    <w:rsid w:val="002C23EA"/>
    <w:rsid w:val="002C24FD"/>
    <w:rsid w:val="002C2755"/>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D60DC"/>
    <w:rsid w:val="002D6A8F"/>
    <w:rsid w:val="002D6DD0"/>
    <w:rsid w:val="002E0B58"/>
    <w:rsid w:val="002E0F9C"/>
    <w:rsid w:val="002E1B29"/>
    <w:rsid w:val="002E2015"/>
    <w:rsid w:val="002E26F5"/>
    <w:rsid w:val="002E2AD8"/>
    <w:rsid w:val="002E340B"/>
    <w:rsid w:val="002E3651"/>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C4"/>
    <w:rsid w:val="002F44D0"/>
    <w:rsid w:val="002F48F2"/>
    <w:rsid w:val="002F5A3F"/>
    <w:rsid w:val="002F60B1"/>
    <w:rsid w:val="002F6F7B"/>
    <w:rsid w:val="003009C1"/>
    <w:rsid w:val="0030175B"/>
    <w:rsid w:val="003026AD"/>
    <w:rsid w:val="00303CD3"/>
    <w:rsid w:val="003044F8"/>
    <w:rsid w:val="00304DF5"/>
    <w:rsid w:val="00304F18"/>
    <w:rsid w:val="00305D13"/>
    <w:rsid w:val="003064F6"/>
    <w:rsid w:val="003072A7"/>
    <w:rsid w:val="0030741D"/>
    <w:rsid w:val="0030754F"/>
    <w:rsid w:val="00310294"/>
    <w:rsid w:val="00310336"/>
    <w:rsid w:val="003104CD"/>
    <w:rsid w:val="00310770"/>
    <w:rsid w:val="00311A13"/>
    <w:rsid w:val="00312504"/>
    <w:rsid w:val="003128D7"/>
    <w:rsid w:val="00312B53"/>
    <w:rsid w:val="003138C4"/>
    <w:rsid w:val="00314814"/>
    <w:rsid w:val="003148E6"/>
    <w:rsid w:val="00315DDD"/>
    <w:rsid w:val="00316358"/>
    <w:rsid w:val="003169CE"/>
    <w:rsid w:val="00316AF9"/>
    <w:rsid w:val="00317F64"/>
    <w:rsid w:val="0032089A"/>
    <w:rsid w:val="00320B19"/>
    <w:rsid w:val="0032120E"/>
    <w:rsid w:val="00321670"/>
    <w:rsid w:val="00322AA0"/>
    <w:rsid w:val="00322B1F"/>
    <w:rsid w:val="00323377"/>
    <w:rsid w:val="00323C1A"/>
    <w:rsid w:val="00324D43"/>
    <w:rsid w:val="00324DED"/>
    <w:rsid w:val="00325D91"/>
    <w:rsid w:val="0032624B"/>
    <w:rsid w:val="00326A13"/>
    <w:rsid w:val="00327E21"/>
    <w:rsid w:val="00331360"/>
    <w:rsid w:val="003314C3"/>
    <w:rsid w:val="00332646"/>
    <w:rsid w:val="00333A0E"/>
    <w:rsid w:val="00334005"/>
    <w:rsid w:val="00334247"/>
    <w:rsid w:val="00334C8A"/>
    <w:rsid w:val="00335848"/>
    <w:rsid w:val="00335BD1"/>
    <w:rsid w:val="00335CBA"/>
    <w:rsid w:val="00336391"/>
    <w:rsid w:val="00336A14"/>
    <w:rsid w:val="00336B54"/>
    <w:rsid w:val="0033703B"/>
    <w:rsid w:val="00337F48"/>
    <w:rsid w:val="003400C0"/>
    <w:rsid w:val="003401A0"/>
    <w:rsid w:val="0034025F"/>
    <w:rsid w:val="0034192B"/>
    <w:rsid w:val="00342255"/>
    <w:rsid w:val="0034262E"/>
    <w:rsid w:val="00342FE7"/>
    <w:rsid w:val="00344D9C"/>
    <w:rsid w:val="003456BB"/>
    <w:rsid w:val="003467EA"/>
    <w:rsid w:val="00346A2D"/>
    <w:rsid w:val="0034737F"/>
    <w:rsid w:val="003478DC"/>
    <w:rsid w:val="00350E99"/>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1AF6"/>
    <w:rsid w:val="00362C20"/>
    <w:rsid w:val="00363992"/>
    <w:rsid w:val="00363A99"/>
    <w:rsid w:val="00363EF5"/>
    <w:rsid w:val="003644DD"/>
    <w:rsid w:val="003652A0"/>
    <w:rsid w:val="0036541A"/>
    <w:rsid w:val="00365493"/>
    <w:rsid w:val="00365761"/>
    <w:rsid w:val="00365BF0"/>
    <w:rsid w:val="00366325"/>
    <w:rsid w:val="00366A88"/>
    <w:rsid w:val="00366DBD"/>
    <w:rsid w:val="00367135"/>
    <w:rsid w:val="003676E8"/>
    <w:rsid w:val="00367B15"/>
    <w:rsid w:val="00367C2E"/>
    <w:rsid w:val="00367C39"/>
    <w:rsid w:val="00367E30"/>
    <w:rsid w:val="0037036D"/>
    <w:rsid w:val="00370A5F"/>
    <w:rsid w:val="00370D5C"/>
    <w:rsid w:val="003710D4"/>
    <w:rsid w:val="0037111A"/>
    <w:rsid w:val="00372760"/>
    <w:rsid w:val="00372846"/>
    <w:rsid w:val="003733AD"/>
    <w:rsid w:val="00373669"/>
    <w:rsid w:val="003736EE"/>
    <w:rsid w:val="00373A0B"/>
    <w:rsid w:val="0037463D"/>
    <w:rsid w:val="00374CF3"/>
    <w:rsid w:val="00375069"/>
    <w:rsid w:val="00376524"/>
    <w:rsid w:val="00376C52"/>
    <w:rsid w:val="00376C87"/>
    <w:rsid w:val="0037785B"/>
    <w:rsid w:val="00380754"/>
    <w:rsid w:val="003808E5"/>
    <w:rsid w:val="00381083"/>
    <w:rsid w:val="003814B0"/>
    <w:rsid w:val="00381820"/>
    <w:rsid w:val="00382939"/>
    <w:rsid w:val="003835B1"/>
    <w:rsid w:val="00383E7E"/>
    <w:rsid w:val="0038433C"/>
    <w:rsid w:val="00384DE7"/>
    <w:rsid w:val="0038616A"/>
    <w:rsid w:val="003861B8"/>
    <w:rsid w:val="003861BD"/>
    <w:rsid w:val="003869D2"/>
    <w:rsid w:val="00387035"/>
    <w:rsid w:val="00387C70"/>
    <w:rsid w:val="00390043"/>
    <w:rsid w:val="00390395"/>
    <w:rsid w:val="00390636"/>
    <w:rsid w:val="00390F52"/>
    <w:rsid w:val="003913F3"/>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DF1"/>
    <w:rsid w:val="003A2C53"/>
    <w:rsid w:val="003A3B42"/>
    <w:rsid w:val="003A3DCD"/>
    <w:rsid w:val="003A53F1"/>
    <w:rsid w:val="003A5902"/>
    <w:rsid w:val="003A6395"/>
    <w:rsid w:val="003A65B1"/>
    <w:rsid w:val="003A70DF"/>
    <w:rsid w:val="003B1446"/>
    <w:rsid w:val="003B19B0"/>
    <w:rsid w:val="003B1EF2"/>
    <w:rsid w:val="003B274D"/>
    <w:rsid w:val="003B2BA9"/>
    <w:rsid w:val="003B3274"/>
    <w:rsid w:val="003B3C37"/>
    <w:rsid w:val="003B423E"/>
    <w:rsid w:val="003B4881"/>
    <w:rsid w:val="003B51D8"/>
    <w:rsid w:val="003B551A"/>
    <w:rsid w:val="003B55ED"/>
    <w:rsid w:val="003B61E5"/>
    <w:rsid w:val="003B6BBE"/>
    <w:rsid w:val="003B6EFB"/>
    <w:rsid w:val="003B72E4"/>
    <w:rsid w:val="003B7B40"/>
    <w:rsid w:val="003B7C01"/>
    <w:rsid w:val="003B7C8B"/>
    <w:rsid w:val="003B7EAC"/>
    <w:rsid w:val="003C1BA5"/>
    <w:rsid w:val="003C284E"/>
    <w:rsid w:val="003C38CE"/>
    <w:rsid w:val="003C3A7F"/>
    <w:rsid w:val="003C41F2"/>
    <w:rsid w:val="003C5194"/>
    <w:rsid w:val="003C5B22"/>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1704"/>
    <w:rsid w:val="003E2133"/>
    <w:rsid w:val="003E2296"/>
    <w:rsid w:val="003E3067"/>
    <w:rsid w:val="003E49BA"/>
    <w:rsid w:val="003E4DD8"/>
    <w:rsid w:val="003E5ED2"/>
    <w:rsid w:val="003E60E9"/>
    <w:rsid w:val="003E7CA2"/>
    <w:rsid w:val="003F00CF"/>
    <w:rsid w:val="003F03EA"/>
    <w:rsid w:val="003F049A"/>
    <w:rsid w:val="003F0F7E"/>
    <w:rsid w:val="003F1126"/>
    <w:rsid w:val="003F1818"/>
    <w:rsid w:val="003F3093"/>
    <w:rsid w:val="003F3970"/>
    <w:rsid w:val="003F404F"/>
    <w:rsid w:val="003F48EC"/>
    <w:rsid w:val="003F4918"/>
    <w:rsid w:val="003F5A82"/>
    <w:rsid w:val="003F6B24"/>
    <w:rsid w:val="003F6F7E"/>
    <w:rsid w:val="003F72F1"/>
    <w:rsid w:val="003F75ED"/>
    <w:rsid w:val="003F78CA"/>
    <w:rsid w:val="0040051E"/>
    <w:rsid w:val="00400B0F"/>
    <w:rsid w:val="00400D51"/>
    <w:rsid w:val="0040147A"/>
    <w:rsid w:val="004017E3"/>
    <w:rsid w:val="004025D6"/>
    <w:rsid w:val="00402DEC"/>
    <w:rsid w:val="00403C41"/>
    <w:rsid w:val="004045E7"/>
    <w:rsid w:val="00405005"/>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9CB"/>
    <w:rsid w:val="00414C3C"/>
    <w:rsid w:val="00415760"/>
    <w:rsid w:val="00415A04"/>
    <w:rsid w:val="00415FDE"/>
    <w:rsid w:val="004164ED"/>
    <w:rsid w:val="004178BA"/>
    <w:rsid w:val="00417B5A"/>
    <w:rsid w:val="00417D5E"/>
    <w:rsid w:val="004209A3"/>
    <w:rsid w:val="0042187A"/>
    <w:rsid w:val="00422CB9"/>
    <w:rsid w:val="00423A66"/>
    <w:rsid w:val="004245A2"/>
    <w:rsid w:val="0042496D"/>
    <w:rsid w:val="00425CFB"/>
    <w:rsid w:val="00426109"/>
    <w:rsid w:val="004270FE"/>
    <w:rsid w:val="00427B22"/>
    <w:rsid w:val="00427CE8"/>
    <w:rsid w:val="00427E03"/>
    <w:rsid w:val="0043051F"/>
    <w:rsid w:val="004312A5"/>
    <w:rsid w:val="0043157A"/>
    <w:rsid w:val="00433066"/>
    <w:rsid w:val="00434417"/>
    <w:rsid w:val="00434ADF"/>
    <w:rsid w:val="0043599E"/>
    <w:rsid w:val="00435C7A"/>
    <w:rsid w:val="00436717"/>
    <w:rsid w:val="00436E27"/>
    <w:rsid w:val="00437B21"/>
    <w:rsid w:val="0044034A"/>
    <w:rsid w:val="004405FF"/>
    <w:rsid w:val="00440F86"/>
    <w:rsid w:val="00441320"/>
    <w:rsid w:val="00441908"/>
    <w:rsid w:val="00441EFA"/>
    <w:rsid w:val="00441F3F"/>
    <w:rsid w:val="004424A7"/>
    <w:rsid w:val="00444B9C"/>
    <w:rsid w:val="004466B5"/>
    <w:rsid w:val="00447300"/>
    <w:rsid w:val="004502F9"/>
    <w:rsid w:val="00450BEE"/>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225D"/>
    <w:rsid w:val="004645C0"/>
    <w:rsid w:val="00466359"/>
    <w:rsid w:val="004675B0"/>
    <w:rsid w:val="0047122B"/>
    <w:rsid w:val="00472B74"/>
    <w:rsid w:val="00473459"/>
    <w:rsid w:val="00473D00"/>
    <w:rsid w:val="004744F6"/>
    <w:rsid w:val="00474E2B"/>
    <w:rsid w:val="00475801"/>
    <w:rsid w:val="004763CD"/>
    <w:rsid w:val="0047640D"/>
    <w:rsid w:val="00476485"/>
    <w:rsid w:val="00476B53"/>
    <w:rsid w:val="00481B0C"/>
    <w:rsid w:val="004823C4"/>
    <w:rsid w:val="00482FA4"/>
    <w:rsid w:val="004833D3"/>
    <w:rsid w:val="004835B1"/>
    <w:rsid w:val="004835E1"/>
    <w:rsid w:val="0048398E"/>
    <w:rsid w:val="00483CD6"/>
    <w:rsid w:val="004845F8"/>
    <w:rsid w:val="0048529D"/>
    <w:rsid w:val="00485468"/>
    <w:rsid w:val="00485E19"/>
    <w:rsid w:val="00487370"/>
    <w:rsid w:val="00487C88"/>
    <w:rsid w:val="00490278"/>
    <w:rsid w:val="0049076D"/>
    <w:rsid w:val="00490DAA"/>
    <w:rsid w:val="00491794"/>
    <w:rsid w:val="00491C85"/>
    <w:rsid w:val="00493823"/>
    <w:rsid w:val="00493AD9"/>
    <w:rsid w:val="004943FF"/>
    <w:rsid w:val="0049548B"/>
    <w:rsid w:val="00495873"/>
    <w:rsid w:val="00495988"/>
    <w:rsid w:val="00496A71"/>
    <w:rsid w:val="00497FFD"/>
    <w:rsid w:val="004A145D"/>
    <w:rsid w:val="004A15E6"/>
    <w:rsid w:val="004A37B1"/>
    <w:rsid w:val="004A5184"/>
    <w:rsid w:val="004A5BB8"/>
    <w:rsid w:val="004A6D8C"/>
    <w:rsid w:val="004A7121"/>
    <w:rsid w:val="004B0343"/>
    <w:rsid w:val="004B049D"/>
    <w:rsid w:val="004B0BF0"/>
    <w:rsid w:val="004B2938"/>
    <w:rsid w:val="004B2A78"/>
    <w:rsid w:val="004B3457"/>
    <w:rsid w:val="004B47DD"/>
    <w:rsid w:val="004B51B8"/>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1EAE"/>
    <w:rsid w:val="004D2846"/>
    <w:rsid w:val="004D39D7"/>
    <w:rsid w:val="004D492C"/>
    <w:rsid w:val="004D4B7B"/>
    <w:rsid w:val="004D4BCD"/>
    <w:rsid w:val="004D505F"/>
    <w:rsid w:val="004D56D2"/>
    <w:rsid w:val="004D5728"/>
    <w:rsid w:val="004D5E96"/>
    <w:rsid w:val="004D61C1"/>
    <w:rsid w:val="004D6F1D"/>
    <w:rsid w:val="004D705C"/>
    <w:rsid w:val="004D7687"/>
    <w:rsid w:val="004D7C5E"/>
    <w:rsid w:val="004E1001"/>
    <w:rsid w:val="004E1A73"/>
    <w:rsid w:val="004E1FC1"/>
    <w:rsid w:val="004E3D7F"/>
    <w:rsid w:val="004E40E5"/>
    <w:rsid w:val="004E4133"/>
    <w:rsid w:val="004E4D8B"/>
    <w:rsid w:val="004E66DE"/>
    <w:rsid w:val="004F0177"/>
    <w:rsid w:val="004F03A4"/>
    <w:rsid w:val="004F08DC"/>
    <w:rsid w:val="004F0A6E"/>
    <w:rsid w:val="004F0C33"/>
    <w:rsid w:val="004F2076"/>
    <w:rsid w:val="004F2FD0"/>
    <w:rsid w:val="004F4017"/>
    <w:rsid w:val="004F7351"/>
    <w:rsid w:val="00500479"/>
    <w:rsid w:val="00500495"/>
    <w:rsid w:val="005010B0"/>
    <w:rsid w:val="00502A0F"/>
    <w:rsid w:val="00502BAA"/>
    <w:rsid w:val="00503121"/>
    <w:rsid w:val="00503A2B"/>
    <w:rsid w:val="0050429B"/>
    <w:rsid w:val="005044B7"/>
    <w:rsid w:val="00504DE3"/>
    <w:rsid w:val="0050596C"/>
    <w:rsid w:val="005066C6"/>
    <w:rsid w:val="00506874"/>
    <w:rsid w:val="005070AA"/>
    <w:rsid w:val="00510F89"/>
    <w:rsid w:val="00511D15"/>
    <w:rsid w:val="00511ED8"/>
    <w:rsid w:val="00512160"/>
    <w:rsid w:val="00513D5C"/>
    <w:rsid w:val="00513E58"/>
    <w:rsid w:val="00517FAF"/>
    <w:rsid w:val="00520866"/>
    <w:rsid w:val="0052213B"/>
    <w:rsid w:val="00522162"/>
    <w:rsid w:val="005224BF"/>
    <w:rsid w:val="0052260E"/>
    <w:rsid w:val="00524DC0"/>
    <w:rsid w:val="00524EC9"/>
    <w:rsid w:val="00525316"/>
    <w:rsid w:val="00525553"/>
    <w:rsid w:val="00526FCF"/>
    <w:rsid w:val="00527359"/>
    <w:rsid w:val="0052788B"/>
    <w:rsid w:val="00527A3C"/>
    <w:rsid w:val="005302A6"/>
    <w:rsid w:val="00530D2D"/>
    <w:rsid w:val="00530DB1"/>
    <w:rsid w:val="0053155C"/>
    <w:rsid w:val="005316C7"/>
    <w:rsid w:val="00531850"/>
    <w:rsid w:val="00531B2D"/>
    <w:rsid w:val="005329DE"/>
    <w:rsid w:val="005350B2"/>
    <w:rsid w:val="00535458"/>
    <w:rsid w:val="005356D5"/>
    <w:rsid w:val="00535739"/>
    <w:rsid w:val="00536B67"/>
    <w:rsid w:val="00536E90"/>
    <w:rsid w:val="0054056B"/>
    <w:rsid w:val="0054060E"/>
    <w:rsid w:val="0054163A"/>
    <w:rsid w:val="00541D47"/>
    <w:rsid w:val="005439DE"/>
    <w:rsid w:val="005442ED"/>
    <w:rsid w:val="00544852"/>
    <w:rsid w:val="005449A2"/>
    <w:rsid w:val="00544AC3"/>
    <w:rsid w:val="005454D7"/>
    <w:rsid w:val="00546A78"/>
    <w:rsid w:val="0054771A"/>
    <w:rsid w:val="00550FA6"/>
    <w:rsid w:val="005511AE"/>
    <w:rsid w:val="005515B2"/>
    <w:rsid w:val="00551876"/>
    <w:rsid w:val="005527B5"/>
    <w:rsid w:val="00552F63"/>
    <w:rsid w:val="0055367A"/>
    <w:rsid w:val="00553688"/>
    <w:rsid w:val="00555938"/>
    <w:rsid w:val="0055724A"/>
    <w:rsid w:val="00557285"/>
    <w:rsid w:val="00557307"/>
    <w:rsid w:val="0055746F"/>
    <w:rsid w:val="0055754D"/>
    <w:rsid w:val="00557D2D"/>
    <w:rsid w:val="00557DB4"/>
    <w:rsid w:val="0056016E"/>
    <w:rsid w:val="005603D1"/>
    <w:rsid w:val="00560994"/>
    <w:rsid w:val="0056147A"/>
    <w:rsid w:val="005615D3"/>
    <w:rsid w:val="00561B0F"/>
    <w:rsid w:val="0056294E"/>
    <w:rsid w:val="00562CEE"/>
    <w:rsid w:val="00562D83"/>
    <w:rsid w:val="00562EA6"/>
    <w:rsid w:val="0056370F"/>
    <w:rsid w:val="00563A08"/>
    <w:rsid w:val="00563B18"/>
    <w:rsid w:val="00564D50"/>
    <w:rsid w:val="0056542D"/>
    <w:rsid w:val="005668B0"/>
    <w:rsid w:val="0057013B"/>
    <w:rsid w:val="005701FC"/>
    <w:rsid w:val="00570228"/>
    <w:rsid w:val="00572220"/>
    <w:rsid w:val="00572C8E"/>
    <w:rsid w:val="00573336"/>
    <w:rsid w:val="00574820"/>
    <w:rsid w:val="00575202"/>
    <w:rsid w:val="00577AF1"/>
    <w:rsid w:val="00580B68"/>
    <w:rsid w:val="0058139F"/>
    <w:rsid w:val="005819A2"/>
    <w:rsid w:val="00581D77"/>
    <w:rsid w:val="005827F8"/>
    <w:rsid w:val="00583871"/>
    <w:rsid w:val="0058441F"/>
    <w:rsid w:val="005848B9"/>
    <w:rsid w:val="00584E2C"/>
    <w:rsid w:val="005857D9"/>
    <w:rsid w:val="00590E65"/>
    <w:rsid w:val="00591CAB"/>
    <w:rsid w:val="0059321C"/>
    <w:rsid w:val="00593629"/>
    <w:rsid w:val="00594BBD"/>
    <w:rsid w:val="00595621"/>
    <w:rsid w:val="00595910"/>
    <w:rsid w:val="00595DF4"/>
    <w:rsid w:val="00596AD8"/>
    <w:rsid w:val="005973E6"/>
    <w:rsid w:val="00597ACD"/>
    <w:rsid w:val="005A09C0"/>
    <w:rsid w:val="005A10F7"/>
    <w:rsid w:val="005A2372"/>
    <w:rsid w:val="005A29E9"/>
    <w:rsid w:val="005A31BB"/>
    <w:rsid w:val="005A541B"/>
    <w:rsid w:val="005A598B"/>
    <w:rsid w:val="005A59C8"/>
    <w:rsid w:val="005A6313"/>
    <w:rsid w:val="005A679C"/>
    <w:rsid w:val="005A6D33"/>
    <w:rsid w:val="005B0BB5"/>
    <w:rsid w:val="005B1CC7"/>
    <w:rsid w:val="005B1EDB"/>
    <w:rsid w:val="005B1EF4"/>
    <w:rsid w:val="005B2781"/>
    <w:rsid w:val="005B2A7C"/>
    <w:rsid w:val="005B2BDF"/>
    <w:rsid w:val="005B3271"/>
    <w:rsid w:val="005B33E0"/>
    <w:rsid w:val="005B3572"/>
    <w:rsid w:val="005B4CA8"/>
    <w:rsid w:val="005B552C"/>
    <w:rsid w:val="005B6AFC"/>
    <w:rsid w:val="005B6BC5"/>
    <w:rsid w:val="005B6D83"/>
    <w:rsid w:val="005B6E0D"/>
    <w:rsid w:val="005B77B5"/>
    <w:rsid w:val="005C00A3"/>
    <w:rsid w:val="005C032E"/>
    <w:rsid w:val="005C03E1"/>
    <w:rsid w:val="005C0F9E"/>
    <w:rsid w:val="005C1418"/>
    <w:rsid w:val="005C23EB"/>
    <w:rsid w:val="005C24AB"/>
    <w:rsid w:val="005C3B7E"/>
    <w:rsid w:val="005C3DB5"/>
    <w:rsid w:val="005C3DC3"/>
    <w:rsid w:val="005C63D7"/>
    <w:rsid w:val="005C6A54"/>
    <w:rsid w:val="005C7505"/>
    <w:rsid w:val="005D0698"/>
    <w:rsid w:val="005D0C31"/>
    <w:rsid w:val="005D15F3"/>
    <w:rsid w:val="005D178E"/>
    <w:rsid w:val="005D299E"/>
    <w:rsid w:val="005D2DC0"/>
    <w:rsid w:val="005D3DD1"/>
    <w:rsid w:val="005D42FC"/>
    <w:rsid w:val="005D4C8A"/>
    <w:rsid w:val="005D4F86"/>
    <w:rsid w:val="005D51F4"/>
    <w:rsid w:val="005D69A5"/>
    <w:rsid w:val="005D6CC4"/>
    <w:rsid w:val="005D730F"/>
    <w:rsid w:val="005D7380"/>
    <w:rsid w:val="005D786B"/>
    <w:rsid w:val="005E0193"/>
    <w:rsid w:val="005E1463"/>
    <w:rsid w:val="005E14D1"/>
    <w:rsid w:val="005E1B3F"/>
    <w:rsid w:val="005E2266"/>
    <w:rsid w:val="005E287E"/>
    <w:rsid w:val="005E39C6"/>
    <w:rsid w:val="005E3A62"/>
    <w:rsid w:val="005E6041"/>
    <w:rsid w:val="005E7232"/>
    <w:rsid w:val="005E7A3E"/>
    <w:rsid w:val="005E7FE7"/>
    <w:rsid w:val="005F14F2"/>
    <w:rsid w:val="005F1E80"/>
    <w:rsid w:val="005F1ED4"/>
    <w:rsid w:val="005F313E"/>
    <w:rsid w:val="005F3696"/>
    <w:rsid w:val="005F3D88"/>
    <w:rsid w:val="005F47AA"/>
    <w:rsid w:val="005F483C"/>
    <w:rsid w:val="005F6143"/>
    <w:rsid w:val="005F63C1"/>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33AA"/>
    <w:rsid w:val="00614B40"/>
    <w:rsid w:val="00614F0E"/>
    <w:rsid w:val="006156C8"/>
    <w:rsid w:val="00616248"/>
    <w:rsid w:val="00616398"/>
    <w:rsid w:val="006167B7"/>
    <w:rsid w:val="00616DB6"/>
    <w:rsid w:val="00620C53"/>
    <w:rsid w:val="00622670"/>
    <w:rsid w:val="0062359A"/>
    <w:rsid w:val="00623AFC"/>
    <w:rsid w:val="00624715"/>
    <w:rsid w:val="00624897"/>
    <w:rsid w:val="006248D7"/>
    <w:rsid w:val="00625ACA"/>
    <w:rsid w:val="00627D95"/>
    <w:rsid w:val="00627F4B"/>
    <w:rsid w:val="0063045B"/>
    <w:rsid w:val="00630592"/>
    <w:rsid w:val="006306A7"/>
    <w:rsid w:val="006312FF"/>
    <w:rsid w:val="00631892"/>
    <w:rsid w:val="00631A7F"/>
    <w:rsid w:val="006320A3"/>
    <w:rsid w:val="006336A8"/>
    <w:rsid w:val="00633D8E"/>
    <w:rsid w:val="0063474F"/>
    <w:rsid w:val="006347BC"/>
    <w:rsid w:val="00634E09"/>
    <w:rsid w:val="006350A4"/>
    <w:rsid w:val="0063658C"/>
    <w:rsid w:val="00637497"/>
    <w:rsid w:val="00637631"/>
    <w:rsid w:val="006413B2"/>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3D6A"/>
    <w:rsid w:val="006548CE"/>
    <w:rsid w:val="00654BAD"/>
    <w:rsid w:val="006554DD"/>
    <w:rsid w:val="00655E76"/>
    <w:rsid w:val="00656830"/>
    <w:rsid w:val="00657E27"/>
    <w:rsid w:val="006600A0"/>
    <w:rsid w:val="00660A97"/>
    <w:rsid w:val="006620D0"/>
    <w:rsid w:val="006622BF"/>
    <w:rsid w:val="0066278F"/>
    <w:rsid w:val="00662FCB"/>
    <w:rsid w:val="00663941"/>
    <w:rsid w:val="0066399B"/>
    <w:rsid w:val="00664410"/>
    <w:rsid w:val="00664883"/>
    <w:rsid w:val="00665BAB"/>
    <w:rsid w:val="006668D2"/>
    <w:rsid w:val="00666AC7"/>
    <w:rsid w:val="006676BD"/>
    <w:rsid w:val="006677A1"/>
    <w:rsid w:val="00667AE7"/>
    <w:rsid w:val="0067009A"/>
    <w:rsid w:val="006707C6"/>
    <w:rsid w:val="00670B48"/>
    <w:rsid w:val="00671040"/>
    <w:rsid w:val="0067200D"/>
    <w:rsid w:val="0067274C"/>
    <w:rsid w:val="006728C1"/>
    <w:rsid w:val="00672BEC"/>
    <w:rsid w:val="0067305A"/>
    <w:rsid w:val="00673F01"/>
    <w:rsid w:val="00674828"/>
    <w:rsid w:val="00674A15"/>
    <w:rsid w:val="00674FE9"/>
    <w:rsid w:val="0067529D"/>
    <w:rsid w:val="00675CE5"/>
    <w:rsid w:val="00676EAA"/>
    <w:rsid w:val="00677C2E"/>
    <w:rsid w:val="00680604"/>
    <w:rsid w:val="00680C2C"/>
    <w:rsid w:val="00681097"/>
    <w:rsid w:val="0068118C"/>
    <w:rsid w:val="00681BDF"/>
    <w:rsid w:val="00683139"/>
    <w:rsid w:val="00683218"/>
    <w:rsid w:val="00683C39"/>
    <w:rsid w:val="00684B47"/>
    <w:rsid w:val="00684BD4"/>
    <w:rsid w:val="00684D38"/>
    <w:rsid w:val="00685077"/>
    <w:rsid w:val="00685DDD"/>
    <w:rsid w:val="00686469"/>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178A"/>
    <w:rsid w:val="006A232B"/>
    <w:rsid w:val="006A2AA8"/>
    <w:rsid w:val="006A2ED6"/>
    <w:rsid w:val="006A2F3A"/>
    <w:rsid w:val="006A3B42"/>
    <w:rsid w:val="006A3C0A"/>
    <w:rsid w:val="006A3EC6"/>
    <w:rsid w:val="006A3FF5"/>
    <w:rsid w:val="006A4596"/>
    <w:rsid w:val="006A45F3"/>
    <w:rsid w:val="006A4D15"/>
    <w:rsid w:val="006A525B"/>
    <w:rsid w:val="006A5C5B"/>
    <w:rsid w:val="006A6981"/>
    <w:rsid w:val="006A7FA4"/>
    <w:rsid w:val="006B02C7"/>
    <w:rsid w:val="006B1CD3"/>
    <w:rsid w:val="006B330F"/>
    <w:rsid w:val="006B3A12"/>
    <w:rsid w:val="006B3AD0"/>
    <w:rsid w:val="006B4377"/>
    <w:rsid w:val="006B4C80"/>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4F62"/>
    <w:rsid w:val="006C629A"/>
    <w:rsid w:val="006D04FE"/>
    <w:rsid w:val="006D0E2C"/>
    <w:rsid w:val="006D279F"/>
    <w:rsid w:val="006D3556"/>
    <w:rsid w:val="006D45D2"/>
    <w:rsid w:val="006D54A6"/>
    <w:rsid w:val="006D5854"/>
    <w:rsid w:val="006D5FEE"/>
    <w:rsid w:val="006E03E9"/>
    <w:rsid w:val="006E0A5C"/>
    <w:rsid w:val="006E14BA"/>
    <w:rsid w:val="006E2A3A"/>
    <w:rsid w:val="006E378C"/>
    <w:rsid w:val="006E548C"/>
    <w:rsid w:val="006E61F3"/>
    <w:rsid w:val="006E729D"/>
    <w:rsid w:val="006E7FBE"/>
    <w:rsid w:val="006F27E4"/>
    <w:rsid w:val="006F28F8"/>
    <w:rsid w:val="006F2A1C"/>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2EBA"/>
    <w:rsid w:val="007031F7"/>
    <w:rsid w:val="007035EA"/>
    <w:rsid w:val="007041A8"/>
    <w:rsid w:val="00704298"/>
    <w:rsid w:val="00704683"/>
    <w:rsid w:val="007046F0"/>
    <w:rsid w:val="007048A0"/>
    <w:rsid w:val="00704C50"/>
    <w:rsid w:val="0070590E"/>
    <w:rsid w:val="0070594E"/>
    <w:rsid w:val="0070598A"/>
    <w:rsid w:val="00705AD5"/>
    <w:rsid w:val="00706131"/>
    <w:rsid w:val="00706583"/>
    <w:rsid w:val="00706675"/>
    <w:rsid w:val="007068E6"/>
    <w:rsid w:val="00706A6A"/>
    <w:rsid w:val="00706AE3"/>
    <w:rsid w:val="00707611"/>
    <w:rsid w:val="00707762"/>
    <w:rsid w:val="0071025B"/>
    <w:rsid w:val="00710771"/>
    <w:rsid w:val="007109BC"/>
    <w:rsid w:val="00710F1E"/>
    <w:rsid w:val="007114F4"/>
    <w:rsid w:val="00711A68"/>
    <w:rsid w:val="00711D62"/>
    <w:rsid w:val="00712665"/>
    <w:rsid w:val="00713B26"/>
    <w:rsid w:val="00714897"/>
    <w:rsid w:val="00714C95"/>
    <w:rsid w:val="0071519B"/>
    <w:rsid w:val="00715830"/>
    <w:rsid w:val="007167E1"/>
    <w:rsid w:val="00716F85"/>
    <w:rsid w:val="00720311"/>
    <w:rsid w:val="007203E0"/>
    <w:rsid w:val="0072063B"/>
    <w:rsid w:val="00720ADB"/>
    <w:rsid w:val="007211EE"/>
    <w:rsid w:val="00721FFB"/>
    <w:rsid w:val="00722212"/>
    <w:rsid w:val="007225ED"/>
    <w:rsid w:val="0072263E"/>
    <w:rsid w:val="00722C6D"/>
    <w:rsid w:val="007230AA"/>
    <w:rsid w:val="007237D7"/>
    <w:rsid w:val="00724678"/>
    <w:rsid w:val="00724CC1"/>
    <w:rsid w:val="0072598C"/>
    <w:rsid w:val="0072675D"/>
    <w:rsid w:val="0072726D"/>
    <w:rsid w:val="007278D4"/>
    <w:rsid w:val="0073088C"/>
    <w:rsid w:val="00730C91"/>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980"/>
    <w:rsid w:val="00740F3D"/>
    <w:rsid w:val="0074148B"/>
    <w:rsid w:val="00742413"/>
    <w:rsid w:val="00743F6D"/>
    <w:rsid w:val="007446A7"/>
    <w:rsid w:val="00744937"/>
    <w:rsid w:val="00744EF9"/>
    <w:rsid w:val="00745599"/>
    <w:rsid w:val="0074620F"/>
    <w:rsid w:val="00746763"/>
    <w:rsid w:val="007475AA"/>
    <w:rsid w:val="00747851"/>
    <w:rsid w:val="00747A91"/>
    <w:rsid w:val="0075153F"/>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AF0"/>
    <w:rsid w:val="00772CB4"/>
    <w:rsid w:val="00772D10"/>
    <w:rsid w:val="0077355E"/>
    <w:rsid w:val="00775186"/>
    <w:rsid w:val="00775826"/>
    <w:rsid w:val="007759C8"/>
    <w:rsid w:val="007778D6"/>
    <w:rsid w:val="007778EB"/>
    <w:rsid w:val="00777A2D"/>
    <w:rsid w:val="00780794"/>
    <w:rsid w:val="00782997"/>
    <w:rsid w:val="00782A4C"/>
    <w:rsid w:val="00782A72"/>
    <w:rsid w:val="00784AEA"/>
    <w:rsid w:val="00785D15"/>
    <w:rsid w:val="00786114"/>
    <w:rsid w:val="007866E4"/>
    <w:rsid w:val="007875D1"/>
    <w:rsid w:val="0079058C"/>
    <w:rsid w:val="00790846"/>
    <w:rsid w:val="00791B95"/>
    <w:rsid w:val="00791C42"/>
    <w:rsid w:val="007921DE"/>
    <w:rsid w:val="00792D8F"/>
    <w:rsid w:val="00793327"/>
    <w:rsid w:val="007947A5"/>
    <w:rsid w:val="00794E0E"/>
    <w:rsid w:val="007952BF"/>
    <w:rsid w:val="00795612"/>
    <w:rsid w:val="0079584D"/>
    <w:rsid w:val="00795864"/>
    <w:rsid w:val="00796B54"/>
    <w:rsid w:val="00796D63"/>
    <w:rsid w:val="007A060E"/>
    <w:rsid w:val="007A15DF"/>
    <w:rsid w:val="007A1DCC"/>
    <w:rsid w:val="007A334C"/>
    <w:rsid w:val="007A4753"/>
    <w:rsid w:val="007A5D56"/>
    <w:rsid w:val="007A67CB"/>
    <w:rsid w:val="007A69D7"/>
    <w:rsid w:val="007A7715"/>
    <w:rsid w:val="007A7763"/>
    <w:rsid w:val="007B030D"/>
    <w:rsid w:val="007B2497"/>
    <w:rsid w:val="007B2B09"/>
    <w:rsid w:val="007B312C"/>
    <w:rsid w:val="007B5433"/>
    <w:rsid w:val="007B5CDB"/>
    <w:rsid w:val="007B5D27"/>
    <w:rsid w:val="007C0C54"/>
    <w:rsid w:val="007C0DD3"/>
    <w:rsid w:val="007C1ACE"/>
    <w:rsid w:val="007C1F72"/>
    <w:rsid w:val="007C2753"/>
    <w:rsid w:val="007C45D4"/>
    <w:rsid w:val="007C5285"/>
    <w:rsid w:val="007C5A5B"/>
    <w:rsid w:val="007C5BAC"/>
    <w:rsid w:val="007C6562"/>
    <w:rsid w:val="007C74BD"/>
    <w:rsid w:val="007C7B10"/>
    <w:rsid w:val="007C7D7B"/>
    <w:rsid w:val="007D0353"/>
    <w:rsid w:val="007D1709"/>
    <w:rsid w:val="007D18FC"/>
    <w:rsid w:val="007D1B64"/>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1F58"/>
    <w:rsid w:val="007E2909"/>
    <w:rsid w:val="007E2A7A"/>
    <w:rsid w:val="007E3127"/>
    <w:rsid w:val="007E38C9"/>
    <w:rsid w:val="007E3E62"/>
    <w:rsid w:val="007E405B"/>
    <w:rsid w:val="007E48D1"/>
    <w:rsid w:val="007E4C86"/>
    <w:rsid w:val="007E4D6A"/>
    <w:rsid w:val="007E4D8E"/>
    <w:rsid w:val="007E4EBB"/>
    <w:rsid w:val="007E4FC2"/>
    <w:rsid w:val="007E623D"/>
    <w:rsid w:val="007E734D"/>
    <w:rsid w:val="007E75BE"/>
    <w:rsid w:val="007E7A3A"/>
    <w:rsid w:val="007F0F7F"/>
    <w:rsid w:val="007F18E2"/>
    <w:rsid w:val="007F2A0B"/>
    <w:rsid w:val="007F2C54"/>
    <w:rsid w:val="007F32CF"/>
    <w:rsid w:val="007F331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3332"/>
    <w:rsid w:val="00803A2B"/>
    <w:rsid w:val="00803A96"/>
    <w:rsid w:val="008041F8"/>
    <w:rsid w:val="00804323"/>
    <w:rsid w:val="008044CE"/>
    <w:rsid w:val="00804AF8"/>
    <w:rsid w:val="00805B77"/>
    <w:rsid w:val="00806726"/>
    <w:rsid w:val="00806C96"/>
    <w:rsid w:val="00807769"/>
    <w:rsid w:val="008118DF"/>
    <w:rsid w:val="00813ABD"/>
    <w:rsid w:val="008152C0"/>
    <w:rsid w:val="00816298"/>
    <w:rsid w:val="008163B4"/>
    <w:rsid w:val="0081700D"/>
    <w:rsid w:val="00817CD2"/>
    <w:rsid w:val="00817F66"/>
    <w:rsid w:val="00820DF0"/>
    <w:rsid w:val="0082162D"/>
    <w:rsid w:val="00823C78"/>
    <w:rsid w:val="0082469C"/>
    <w:rsid w:val="00825959"/>
    <w:rsid w:val="00826399"/>
    <w:rsid w:val="0082661B"/>
    <w:rsid w:val="0082763E"/>
    <w:rsid w:val="008278C8"/>
    <w:rsid w:val="00830974"/>
    <w:rsid w:val="0083182E"/>
    <w:rsid w:val="00832E87"/>
    <w:rsid w:val="0083303D"/>
    <w:rsid w:val="008334FE"/>
    <w:rsid w:val="008337C3"/>
    <w:rsid w:val="00833899"/>
    <w:rsid w:val="0083410E"/>
    <w:rsid w:val="00834321"/>
    <w:rsid w:val="0083440C"/>
    <w:rsid w:val="00834A59"/>
    <w:rsid w:val="00835B8A"/>
    <w:rsid w:val="00835F6B"/>
    <w:rsid w:val="00835FC5"/>
    <w:rsid w:val="00836121"/>
    <w:rsid w:val="00836F06"/>
    <w:rsid w:val="00837298"/>
    <w:rsid w:val="00837EE8"/>
    <w:rsid w:val="00837FC0"/>
    <w:rsid w:val="00840305"/>
    <w:rsid w:val="00840B64"/>
    <w:rsid w:val="00840CFC"/>
    <w:rsid w:val="00842D12"/>
    <w:rsid w:val="008431EF"/>
    <w:rsid w:val="0084495A"/>
    <w:rsid w:val="0084651E"/>
    <w:rsid w:val="00846F74"/>
    <w:rsid w:val="00850153"/>
    <w:rsid w:val="008505D6"/>
    <w:rsid w:val="00851810"/>
    <w:rsid w:val="00851CAE"/>
    <w:rsid w:val="00852F45"/>
    <w:rsid w:val="0085487D"/>
    <w:rsid w:val="008555E1"/>
    <w:rsid w:val="008566A2"/>
    <w:rsid w:val="008576BC"/>
    <w:rsid w:val="008601A2"/>
    <w:rsid w:val="008602EA"/>
    <w:rsid w:val="00860FDD"/>
    <w:rsid w:val="00861696"/>
    <w:rsid w:val="00861706"/>
    <w:rsid w:val="00861C2B"/>
    <w:rsid w:val="008621D1"/>
    <w:rsid w:val="008628E9"/>
    <w:rsid w:val="00863855"/>
    <w:rsid w:val="00864589"/>
    <w:rsid w:val="008659A3"/>
    <w:rsid w:val="00865C9E"/>
    <w:rsid w:val="00866908"/>
    <w:rsid w:val="00867916"/>
    <w:rsid w:val="00867AB5"/>
    <w:rsid w:val="00867B94"/>
    <w:rsid w:val="00867EED"/>
    <w:rsid w:val="00871F85"/>
    <w:rsid w:val="008736AE"/>
    <w:rsid w:val="008747AD"/>
    <w:rsid w:val="008747D0"/>
    <w:rsid w:val="008750BF"/>
    <w:rsid w:val="00875754"/>
    <w:rsid w:val="00875F32"/>
    <w:rsid w:val="008760D8"/>
    <w:rsid w:val="0088004C"/>
    <w:rsid w:val="00880A6A"/>
    <w:rsid w:val="008812A6"/>
    <w:rsid w:val="00882DA7"/>
    <w:rsid w:val="00883CE1"/>
    <w:rsid w:val="00884289"/>
    <w:rsid w:val="0088562B"/>
    <w:rsid w:val="00886246"/>
    <w:rsid w:val="00886FE8"/>
    <w:rsid w:val="008873AA"/>
    <w:rsid w:val="00891554"/>
    <w:rsid w:val="0089170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5E75"/>
    <w:rsid w:val="008A6797"/>
    <w:rsid w:val="008B12E5"/>
    <w:rsid w:val="008B17DB"/>
    <w:rsid w:val="008B180D"/>
    <w:rsid w:val="008B1AD5"/>
    <w:rsid w:val="008B205D"/>
    <w:rsid w:val="008B3891"/>
    <w:rsid w:val="008B430D"/>
    <w:rsid w:val="008B4541"/>
    <w:rsid w:val="008B4B23"/>
    <w:rsid w:val="008B4B30"/>
    <w:rsid w:val="008B54C0"/>
    <w:rsid w:val="008B5662"/>
    <w:rsid w:val="008B5C5E"/>
    <w:rsid w:val="008B7267"/>
    <w:rsid w:val="008B7B87"/>
    <w:rsid w:val="008C0B1A"/>
    <w:rsid w:val="008C0CA9"/>
    <w:rsid w:val="008C139E"/>
    <w:rsid w:val="008C1B33"/>
    <w:rsid w:val="008C2869"/>
    <w:rsid w:val="008C4DE7"/>
    <w:rsid w:val="008C5465"/>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06B"/>
    <w:rsid w:val="008D43F2"/>
    <w:rsid w:val="008D4B02"/>
    <w:rsid w:val="008D4E66"/>
    <w:rsid w:val="008D5437"/>
    <w:rsid w:val="008D68AA"/>
    <w:rsid w:val="008D6927"/>
    <w:rsid w:val="008D6B9F"/>
    <w:rsid w:val="008D6F53"/>
    <w:rsid w:val="008D7B1D"/>
    <w:rsid w:val="008E045B"/>
    <w:rsid w:val="008E0710"/>
    <w:rsid w:val="008E18F8"/>
    <w:rsid w:val="008E62BD"/>
    <w:rsid w:val="008E6FA9"/>
    <w:rsid w:val="008E7BFB"/>
    <w:rsid w:val="008F05A9"/>
    <w:rsid w:val="008F0E3F"/>
    <w:rsid w:val="008F2229"/>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74DB"/>
    <w:rsid w:val="009076CC"/>
    <w:rsid w:val="0090781F"/>
    <w:rsid w:val="0091006F"/>
    <w:rsid w:val="00910F9D"/>
    <w:rsid w:val="00911CE2"/>
    <w:rsid w:val="0091289C"/>
    <w:rsid w:val="009141C5"/>
    <w:rsid w:val="00915215"/>
    <w:rsid w:val="00916E52"/>
    <w:rsid w:val="00916F04"/>
    <w:rsid w:val="00917086"/>
    <w:rsid w:val="00920B11"/>
    <w:rsid w:val="0092569A"/>
    <w:rsid w:val="00925E61"/>
    <w:rsid w:val="0092683D"/>
    <w:rsid w:val="00926CB3"/>
    <w:rsid w:val="0092700B"/>
    <w:rsid w:val="00927C69"/>
    <w:rsid w:val="00930AEC"/>
    <w:rsid w:val="00931BAE"/>
    <w:rsid w:val="009323F9"/>
    <w:rsid w:val="009326B9"/>
    <w:rsid w:val="00932780"/>
    <w:rsid w:val="00933B74"/>
    <w:rsid w:val="009364C6"/>
    <w:rsid w:val="00937774"/>
    <w:rsid w:val="0094009C"/>
    <w:rsid w:val="0094027B"/>
    <w:rsid w:val="009404EB"/>
    <w:rsid w:val="009430BD"/>
    <w:rsid w:val="00943CFA"/>
    <w:rsid w:val="00943FA3"/>
    <w:rsid w:val="00944D38"/>
    <w:rsid w:val="00944F7C"/>
    <w:rsid w:val="00945B46"/>
    <w:rsid w:val="00945F62"/>
    <w:rsid w:val="00946664"/>
    <w:rsid w:val="00946F1A"/>
    <w:rsid w:val="00947001"/>
    <w:rsid w:val="00947EA0"/>
    <w:rsid w:val="0095175D"/>
    <w:rsid w:val="00952AEC"/>
    <w:rsid w:val="00953326"/>
    <w:rsid w:val="009540E1"/>
    <w:rsid w:val="0095611B"/>
    <w:rsid w:val="009567E6"/>
    <w:rsid w:val="00957B00"/>
    <w:rsid w:val="00957C3F"/>
    <w:rsid w:val="00957F4C"/>
    <w:rsid w:val="009609CC"/>
    <w:rsid w:val="00960F39"/>
    <w:rsid w:val="00961992"/>
    <w:rsid w:val="00962447"/>
    <w:rsid w:val="00962B99"/>
    <w:rsid w:val="00962C92"/>
    <w:rsid w:val="00962CE0"/>
    <w:rsid w:val="00963359"/>
    <w:rsid w:val="00963C0B"/>
    <w:rsid w:val="00966446"/>
    <w:rsid w:val="00966CF8"/>
    <w:rsid w:val="009677EF"/>
    <w:rsid w:val="00967BF7"/>
    <w:rsid w:val="009709FC"/>
    <w:rsid w:val="009718D3"/>
    <w:rsid w:val="00971BE9"/>
    <w:rsid w:val="00973AC5"/>
    <w:rsid w:val="009740A0"/>
    <w:rsid w:val="0097445D"/>
    <w:rsid w:val="00974938"/>
    <w:rsid w:val="00974B4C"/>
    <w:rsid w:val="009750CF"/>
    <w:rsid w:val="00976687"/>
    <w:rsid w:val="0097683B"/>
    <w:rsid w:val="0097735E"/>
    <w:rsid w:val="0097779C"/>
    <w:rsid w:val="009808DC"/>
    <w:rsid w:val="00981CBF"/>
    <w:rsid w:val="0098208C"/>
    <w:rsid w:val="00982999"/>
    <w:rsid w:val="00982B67"/>
    <w:rsid w:val="0098484B"/>
    <w:rsid w:val="009856F8"/>
    <w:rsid w:val="00985C3A"/>
    <w:rsid w:val="00986237"/>
    <w:rsid w:val="009875CD"/>
    <w:rsid w:val="00987E80"/>
    <w:rsid w:val="009904E2"/>
    <w:rsid w:val="009911B1"/>
    <w:rsid w:val="00991C79"/>
    <w:rsid w:val="00992001"/>
    <w:rsid w:val="009932CD"/>
    <w:rsid w:val="0099383B"/>
    <w:rsid w:val="00996441"/>
    <w:rsid w:val="00996734"/>
    <w:rsid w:val="00996928"/>
    <w:rsid w:val="00997372"/>
    <w:rsid w:val="009977A2"/>
    <w:rsid w:val="009979C8"/>
    <w:rsid w:val="009A0763"/>
    <w:rsid w:val="009A083F"/>
    <w:rsid w:val="009A17CF"/>
    <w:rsid w:val="009A1EDF"/>
    <w:rsid w:val="009A1F04"/>
    <w:rsid w:val="009A2670"/>
    <w:rsid w:val="009A2BC3"/>
    <w:rsid w:val="009A4EC4"/>
    <w:rsid w:val="009A5861"/>
    <w:rsid w:val="009A5BC2"/>
    <w:rsid w:val="009A704F"/>
    <w:rsid w:val="009A75F4"/>
    <w:rsid w:val="009B0155"/>
    <w:rsid w:val="009B03B5"/>
    <w:rsid w:val="009B3DB2"/>
    <w:rsid w:val="009B60CE"/>
    <w:rsid w:val="009B6989"/>
    <w:rsid w:val="009B6CD2"/>
    <w:rsid w:val="009B7501"/>
    <w:rsid w:val="009B7997"/>
    <w:rsid w:val="009C0ADC"/>
    <w:rsid w:val="009C1554"/>
    <w:rsid w:val="009C2AA5"/>
    <w:rsid w:val="009C2D2D"/>
    <w:rsid w:val="009C3136"/>
    <w:rsid w:val="009C3203"/>
    <w:rsid w:val="009C4615"/>
    <w:rsid w:val="009C4AEE"/>
    <w:rsid w:val="009C5867"/>
    <w:rsid w:val="009D0179"/>
    <w:rsid w:val="009D0851"/>
    <w:rsid w:val="009D1D17"/>
    <w:rsid w:val="009D2D6C"/>
    <w:rsid w:val="009D37B5"/>
    <w:rsid w:val="009D3DAC"/>
    <w:rsid w:val="009D64DB"/>
    <w:rsid w:val="009D6FF9"/>
    <w:rsid w:val="009E013F"/>
    <w:rsid w:val="009E0BD3"/>
    <w:rsid w:val="009E1220"/>
    <w:rsid w:val="009E2073"/>
    <w:rsid w:val="009E2619"/>
    <w:rsid w:val="009E27EC"/>
    <w:rsid w:val="009E30D9"/>
    <w:rsid w:val="009E3310"/>
    <w:rsid w:val="009E33EA"/>
    <w:rsid w:val="009E34B4"/>
    <w:rsid w:val="009E5826"/>
    <w:rsid w:val="009E675B"/>
    <w:rsid w:val="009E67E2"/>
    <w:rsid w:val="009E6AF6"/>
    <w:rsid w:val="009E6CC8"/>
    <w:rsid w:val="009F0967"/>
    <w:rsid w:val="009F1E43"/>
    <w:rsid w:val="009F212E"/>
    <w:rsid w:val="009F220E"/>
    <w:rsid w:val="009F2D8D"/>
    <w:rsid w:val="009F4424"/>
    <w:rsid w:val="009F57F7"/>
    <w:rsid w:val="009F5BFC"/>
    <w:rsid w:val="009F6353"/>
    <w:rsid w:val="00A00AC9"/>
    <w:rsid w:val="00A00E73"/>
    <w:rsid w:val="00A01F46"/>
    <w:rsid w:val="00A0269A"/>
    <w:rsid w:val="00A037F4"/>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E11"/>
    <w:rsid w:val="00A15F53"/>
    <w:rsid w:val="00A1744C"/>
    <w:rsid w:val="00A176DF"/>
    <w:rsid w:val="00A201CF"/>
    <w:rsid w:val="00A20420"/>
    <w:rsid w:val="00A206BF"/>
    <w:rsid w:val="00A20766"/>
    <w:rsid w:val="00A21608"/>
    <w:rsid w:val="00A21F2B"/>
    <w:rsid w:val="00A223BF"/>
    <w:rsid w:val="00A24B14"/>
    <w:rsid w:val="00A251BF"/>
    <w:rsid w:val="00A256B0"/>
    <w:rsid w:val="00A25BBE"/>
    <w:rsid w:val="00A26594"/>
    <w:rsid w:val="00A26B6D"/>
    <w:rsid w:val="00A277AB"/>
    <w:rsid w:val="00A3226E"/>
    <w:rsid w:val="00A34F1C"/>
    <w:rsid w:val="00A352D3"/>
    <w:rsid w:val="00A35EDE"/>
    <w:rsid w:val="00A377B7"/>
    <w:rsid w:val="00A37DE6"/>
    <w:rsid w:val="00A40375"/>
    <w:rsid w:val="00A40565"/>
    <w:rsid w:val="00A406C4"/>
    <w:rsid w:val="00A407F7"/>
    <w:rsid w:val="00A418E9"/>
    <w:rsid w:val="00A41B19"/>
    <w:rsid w:val="00A4248B"/>
    <w:rsid w:val="00A43DAF"/>
    <w:rsid w:val="00A43F6E"/>
    <w:rsid w:val="00A443CE"/>
    <w:rsid w:val="00A46487"/>
    <w:rsid w:val="00A46A76"/>
    <w:rsid w:val="00A471A3"/>
    <w:rsid w:val="00A47BC3"/>
    <w:rsid w:val="00A47FA1"/>
    <w:rsid w:val="00A500AE"/>
    <w:rsid w:val="00A5052A"/>
    <w:rsid w:val="00A512B2"/>
    <w:rsid w:val="00A51486"/>
    <w:rsid w:val="00A51F18"/>
    <w:rsid w:val="00A52829"/>
    <w:rsid w:val="00A53D0C"/>
    <w:rsid w:val="00A540E3"/>
    <w:rsid w:val="00A55D93"/>
    <w:rsid w:val="00A574E2"/>
    <w:rsid w:val="00A57CB4"/>
    <w:rsid w:val="00A601D5"/>
    <w:rsid w:val="00A6130A"/>
    <w:rsid w:val="00A622F2"/>
    <w:rsid w:val="00A62F8F"/>
    <w:rsid w:val="00A63288"/>
    <w:rsid w:val="00A63B94"/>
    <w:rsid w:val="00A63D32"/>
    <w:rsid w:val="00A64809"/>
    <w:rsid w:val="00A66406"/>
    <w:rsid w:val="00A673D7"/>
    <w:rsid w:val="00A6793C"/>
    <w:rsid w:val="00A7001E"/>
    <w:rsid w:val="00A70D92"/>
    <w:rsid w:val="00A74367"/>
    <w:rsid w:val="00A74FF3"/>
    <w:rsid w:val="00A80814"/>
    <w:rsid w:val="00A81044"/>
    <w:rsid w:val="00A8212E"/>
    <w:rsid w:val="00A822AA"/>
    <w:rsid w:val="00A82643"/>
    <w:rsid w:val="00A82B98"/>
    <w:rsid w:val="00A830F5"/>
    <w:rsid w:val="00A8311E"/>
    <w:rsid w:val="00A8365D"/>
    <w:rsid w:val="00A838BC"/>
    <w:rsid w:val="00A842FD"/>
    <w:rsid w:val="00A84679"/>
    <w:rsid w:val="00A84EC5"/>
    <w:rsid w:val="00A8508E"/>
    <w:rsid w:val="00A85187"/>
    <w:rsid w:val="00A85F69"/>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0775"/>
    <w:rsid w:val="00AA14C1"/>
    <w:rsid w:val="00AA1C57"/>
    <w:rsid w:val="00AA20DF"/>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2AD"/>
    <w:rsid w:val="00AC0F85"/>
    <w:rsid w:val="00AC39B9"/>
    <w:rsid w:val="00AC3C8E"/>
    <w:rsid w:val="00AC5B3B"/>
    <w:rsid w:val="00AC5CAB"/>
    <w:rsid w:val="00AC6DE9"/>
    <w:rsid w:val="00AC7B94"/>
    <w:rsid w:val="00AD0742"/>
    <w:rsid w:val="00AD1530"/>
    <w:rsid w:val="00AD1C50"/>
    <w:rsid w:val="00AD20E0"/>
    <w:rsid w:val="00AD2644"/>
    <w:rsid w:val="00AD3295"/>
    <w:rsid w:val="00AD4018"/>
    <w:rsid w:val="00AD515E"/>
    <w:rsid w:val="00AD5A44"/>
    <w:rsid w:val="00AD621C"/>
    <w:rsid w:val="00AD6904"/>
    <w:rsid w:val="00AD7309"/>
    <w:rsid w:val="00AD751A"/>
    <w:rsid w:val="00AE0513"/>
    <w:rsid w:val="00AE061C"/>
    <w:rsid w:val="00AE1E0D"/>
    <w:rsid w:val="00AE23B8"/>
    <w:rsid w:val="00AE2D56"/>
    <w:rsid w:val="00AE2EF9"/>
    <w:rsid w:val="00AE2F7F"/>
    <w:rsid w:val="00AE31F3"/>
    <w:rsid w:val="00AE32E8"/>
    <w:rsid w:val="00AE3364"/>
    <w:rsid w:val="00AE4996"/>
    <w:rsid w:val="00AE49DA"/>
    <w:rsid w:val="00AE61F3"/>
    <w:rsid w:val="00AE6EB0"/>
    <w:rsid w:val="00AE77D5"/>
    <w:rsid w:val="00AF038A"/>
    <w:rsid w:val="00AF0409"/>
    <w:rsid w:val="00AF05E7"/>
    <w:rsid w:val="00AF24EA"/>
    <w:rsid w:val="00AF2582"/>
    <w:rsid w:val="00AF28A8"/>
    <w:rsid w:val="00AF2CF6"/>
    <w:rsid w:val="00AF2FCB"/>
    <w:rsid w:val="00AF3A5C"/>
    <w:rsid w:val="00AF3CBA"/>
    <w:rsid w:val="00AF4374"/>
    <w:rsid w:val="00AF4479"/>
    <w:rsid w:val="00AF5082"/>
    <w:rsid w:val="00AF6169"/>
    <w:rsid w:val="00AF62BB"/>
    <w:rsid w:val="00AF62C4"/>
    <w:rsid w:val="00AF6E3E"/>
    <w:rsid w:val="00AF78C0"/>
    <w:rsid w:val="00AF79E1"/>
    <w:rsid w:val="00B00D11"/>
    <w:rsid w:val="00B01802"/>
    <w:rsid w:val="00B01954"/>
    <w:rsid w:val="00B01A6F"/>
    <w:rsid w:val="00B01B50"/>
    <w:rsid w:val="00B02744"/>
    <w:rsid w:val="00B029DD"/>
    <w:rsid w:val="00B02D00"/>
    <w:rsid w:val="00B0304B"/>
    <w:rsid w:val="00B0371B"/>
    <w:rsid w:val="00B04039"/>
    <w:rsid w:val="00B07A65"/>
    <w:rsid w:val="00B1053D"/>
    <w:rsid w:val="00B11227"/>
    <w:rsid w:val="00B117E8"/>
    <w:rsid w:val="00B13800"/>
    <w:rsid w:val="00B13A89"/>
    <w:rsid w:val="00B15D51"/>
    <w:rsid w:val="00B16C4F"/>
    <w:rsid w:val="00B171B9"/>
    <w:rsid w:val="00B17FD6"/>
    <w:rsid w:val="00B21099"/>
    <w:rsid w:val="00B21536"/>
    <w:rsid w:val="00B21858"/>
    <w:rsid w:val="00B219C9"/>
    <w:rsid w:val="00B221D4"/>
    <w:rsid w:val="00B22907"/>
    <w:rsid w:val="00B240AC"/>
    <w:rsid w:val="00B24429"/>
    <w:rsid w:val="00B2463E"/>
    <w:rsid w:val="00B254F9"/>
    <w:rsid w:val="00B25595"/>
    <w:rsid w:val="00B2575D"/>
    <w:rsid w:val="00B2750A"/>
    <w:rsid w:val="00B27E1E"/>
    <w:rsid w:val="00B27FAF"/>
    <w:rsid w:val="00B30376"/>
    <w:rsid w:val="00B32851"/>
    <w:rsid w:val="00B32F3E"/>
    <w:rsid w:val="00B33165"/>
    <w:rsid w:val="00B33B3C"/>
    <w:rsid w:val="00B344CC"/>
    <w:rsid w:val="00B35C2C"/>
    <w:rsid w:val="00B36929"/>
    <w:rsid w:val="00B37316"/>
    <w:rsid w:val="00B40A2B"/>
    <w:rsid w:val="00B40BBB"/>
    <w:rsid w:val="00B410B9"/>
    <w:rsid w:val="00B419C3"/>
    <w:rsid w:val="00B41CF8"/>
    <w:rsid w:val="00B4218E"/>
    <w:rsid w:val="00B425FD"/>
    <w:rsid w:val="00B42E39"/>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2119"/>
    <w:rsid w:val="00B724BF"/>
    <w:rsid w:val="00B7254E"/>
    <w:rsid w:val="00B72577"/>
    <w:rsid w:val="00B733C4"/>
    <w:rsid w:val="00B736A8"/>
    <w:rsid w:val="00B73965"/>
    <w:rsid w:val="00B74B91"/>
    <w:rsid w:val="00B74DEF"/>
    <w:rsid w:val="00B75310"/>
    <w:rsid w:val="00B7797C"/>
    <w:rsid w:val="00B807B7"/>
    <w:rsid w:val="00B8278C"/>
    <w:rsid w:val="00B82C8A"/>
    <w:rsid w:val="00B82D72"/>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5BFA"/>
    <w:rsid w:val="00B95DE7"/>
    <w:rsid w:val="00B96577"/>
    <w:rsid w:val="00B9718F"/>
    <w:rsid w:val="00B97A8E"/>
    <w:rsid w:val="00B97C0E"/>
    <w:rsid w:val="00BA100C"/>
    <w:rsid w:val="00BA1035"/>
    <w:rsid w:val="00BA3378"/>
    <w:rsid w:val="00BA34BA"/>
    <w:rsid w:val="00BA3D01"/>
    <w:rsid w:val="00BA49D8"/>
    <w:rsid w:val="00BA5412"/>
    <w:rsid w:val="00BA5E3C"/>
    <w:rsid w:val="00BA66BB"/>
    <w:rsid w:val="00BA6746"/>
    <w:rsid w:val="00BA67CC"/>
    <w:rsid w:val="00BA7170"/>
    <w:rsid w:val="00BA773D"/>
    <w:rsid w:val="00BB0E10"/>
    <w:rsid w:val="00BB14BC"/>
    <w:rsid w:val="00BB19BD"/>
    <w:rsid w:val="00BB1E2B"/>
    <w:rsid w:val="00BB26AE"/>
    <w:rsid w:val="00BB3F89"/>
    <w:rsid w:val="00BB43C3"/>
    <w:rsid w:val="00BB53A6"/>
    <w:rsid w:val="00BB66BC"/>
    <w:rsid w:val="00BB6881"/>
    <w:rsid w:val="00BB6DAE"/>
    <w:rsid w:val="00BB73CB"/>
    <w:rsid w:val="00BB7B28"/>
    <w:rsid w:val="00BC00D8"/>
    <w:rsid w:val="00BC0EC4"/>
    <w:rsid w:val="00BC15A5"/>
    <w:rsid w:val="00BC1F3D"/>
    <w:rsid w:val="00BC23E0"/>
    <w:rsid w:val="00BC2E2F"/>
    <w:rsid w:val="00BC446C"/>
    <w:rsid w:val="00BC4A62"/>
    <w:rsid w:val="00BC4BF2"/>
    <w:rsid w:val="00BC4C5B"/>
    <w:rsid w:val="00BC59F8"/>
    <w:rsid w:val="00BC5B13"/>
    <w:rsid w:val="00BC5D83"/>
    <w:rsid w:val="00BC654E"/>
    <w:rsid w:val="00BC67E8"/>
    <w:rsid w:val="00BD07B5"/>
    <w:rsid w:val="00BD2ADA"/>
    <w:rsid w:val="00BD474F"/>
    <w:rsid w:val="00BD4AE0"/>
    <w:rsid w:val="00BD4DCE"/>
    <w:rsid w:val="00BD646B"/>
    <w:rsid w:val="00BD75D8"/>
    <w:rsid w:val="00BE0054"/>
    <w:rsid w:val="00BE0DD5"/>
    <w:rsid w:val="00BE1BED"/>
    <w:rsid w:val="00BE1DA8"/>
    <w:rsid w:val="00BE2087"/>
    <w:rsid w:val="00BE2FEA"/>
    <w:rsid w:val="00BE38AE"/>
    <w:rsid w:val="00BE3C38"/>
    <w:rsid w:val="00BE447D"/>
    <w:rsid w:val="00BE5A50"/>
    <w:rsid w:val="00BE5AEA"/>
    <w:rsid w:val="00BE7024"/>
    <w:rsid w:val="00BE7B66"/>
    <w:rsid w:val="00BE7D1D"/>
    <w:rsid w:val="00BE7F4F"/>
    <w:rsid w:val="00BF06BF"/>
    <w:rsid w:val="00BF0EB5"/>
    <w:rsid w:val="00BF0FB4"/>
    <w:rsid w:val="00BF55DA"/>
    <w:rsid w:val="00BF5AEE"/>
    <w:rsid w:val="00BF6308"/>
    <w:rsid w:val="00BF7827"/>
    <w:rsid w:val="00C002AF"/>
    <w:rsid w:val="00C006CF"/>
    <w:rsid w:val="00C0095B"/>
    <w:rsid w:val="00C00B25"/>
    <w:rsid w:val="00C015D9"/>
    <w:rsid w:val="00C02A87"/>
    <w:rsid w:val="00C03066"/>
    <w:rsid w:val="00C030DD"/>
    <w:rsid w:val="00C03B0D"/>
    <w:rsid w:val="00C05807"/>
    <w:rsid w:val="00C0593E"/>
    <w:rsid w:val="00C05F72"/>
    <w:rsid w:val="00C0623A"/>
    <w:rsid w:val="00C074DC"/>
    <w:rsid w:val="00C07EF8"/>
    <w:rsid w:val="00C115A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60B6"/>
    <w:rsid w:val="00C46589"/>
    <w:rsid w:val="00C47709"/>
    <w:rsid w:val="00C50382"/>
    <w:rsid w:val="00C50AF9"/>
    <w:rsid w:val="00C51674"/>
    <w:rsid w:val="00C516AF"/>
    <w:rsid w:val="00C522EA"/>
    <w:rsid w:val="00C539F2"/>
    <w:rsid w:val="00C53B1E"/>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588"/>
    <w:rsid w:val="00C65680"/>
    <w:rsid w:val="00C656FB"/>
    <w:rsid w:val="00C6665E"/>
    <w:rsid w:val="00C66F57"/>
    <w:rsid w:val="00C677DA"/>
    <w:rsid w:val="00C67C64"/>
    <w:rsid w:val="00C67DA3"/>
    <w:rsid w:val="00C726E3"/>
    <w:rsid w:val="00C72DD3"/>
    <w:rsid w:val="00C73B3F"/>
    <w:rsid w:val="00C7410E"/>
    <w:rsid w:val="00C74490"/>
    <w:rsid w:val="00C75F35"/>
    <w:rsid w:val="00C75FAC"/>
    <w:rsid w:val="00C76394"/>
    <w:rsid w:val="00C76BC6"/>
    <w:rsid w:val="00C76BDA"/>
    <w:rsid w:val="00C776EC"/>
    <w:rsid w:val="00C77861"/>
    <w:rsid w:val="00C77AD8"/>
    <w:rsid w:val="00C80930"/>
    <w:rsid w:val="00C83419"/>
    <w:rsid w:val="00C83785"/>
    <w:rsid w:val="00C837A3"/>
    <w:rsid w:val="00C8478F"/>
    <w:rsid w:val="00C85501"/>
    <w:rsid w:val="00C8553B"/>
    <w:rsid w:val="00C85D85"/>
    <w:rsid w:val="00C873FF"/>
    <w:rsid w:val="00C875F1"/>
    <w:rsid w:val="00C90A6A"/>
    <w:rsid w:val="00C91EB5"/>
    <w:rsid w:val="00C9287B"/>
    <w:rsid w:val="00C928BF"/>
    <w:rsid w:val="00C94680"/>
    <w:rsid w:val="00C94E21"/>
    <w:rsid w:val="00C94E98"/>
    <w:rsid w:val="00C94FC8"/>
    <w:rsid w:val="00C95661"/>
    <w:rsid w:val="00C95CDD"/>
    <w:rsid w:val="00C96E39"/>
    <w:rsid w:val="00C97B80"/>
    <w:rsid w:val="00CA000D"/>
    <w:rsid w:val="00CA00FE"/>
    <w:rsid w:val="00CA078E"/>
    <w:rsid w:val="00CA2EFC"/>
    <w:rsid w:val="00CA2F46"/>
    <w:rsid w:val="00CA36CD"/>
    <w:rsid w:val="00CA37A6"/>
    <w:rsid w:val="00CA43FE"/>
    <w:rsid w:val="00CA543F"/>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924"/>
    <w:rsid w:val="00CC0A17"/>
    <w:rsid w:val="00CC0E4E"/>
    <w:rsid w:val="00CC15E3"/>
    <w:rsid w:val="00CC2D18"/>
    <w:rsid w:val="00CC31A3"/>
    <w:rsid w:val="00CC3349"/>
    <w:rsid w:val="00CC35F5"/>
    <w:rsid w:val="00CC36FF"/>
    <w:rsid w:val="00CC49B0"/>
    <w:rsid w:val="00CC5279"/>
    <w:rsid w:val="00CC5949"/>
    <w:rsid w:val="00CD0F9A"/>
    <w:rsid w:val="00CD13B0"/>
    <w:rsid w:val="00CD193A"/>
    <w:rsid w:val="00CD4149"/>
    <w:rsid w:val="00CD43D5"/>
    <w:rsid w:val="00CD4C16"/>
    <w:rsid w:val="00CD5B27"/>
    <w:rsid w:val="00CD5FEB"/>
    <w:rsid w:val="00CD6615"/>
    <w:rsid w:val="00CD707A"/>
    <w:rsid w:val="00CE0877"/>
    <w:rsid w:val="00CE0D66"/>
    <w:rsid w:val="00CE1085"/>
    <w:rsid w:val="00CE198B"/>
    <w:rsid w:val="00CE2047"/>
    <w:rsid w:val="00CE2266"/>
    <w:rsid w:val="00CE2521"/>
    <w:rsid w:val="00CE3FC4"/>
    <w:rsid w:val="00CE511F"/>
    <w:rsid w:val="00CE51DF"/>
    <w:rsid w:val="00CE56BD"/>
    <w:rsid w:val="00CE5D04"/>
    <w:rsid w:val="00CE6602"/>
    <w:rsid w:val="00CE6853"/>
    <w:rsid w:val="00CE70E6"/>
    <w:rsid w:val="00CE7C96"/>
    <w:rsid w:val="00CF0003"/>
    <w:rsid w:val="00CF03E6"/>
    <w:rsid w:val="00CF1755"/>
    <w:rsid w:val="00CF2883"/>
    <w:rsid w:val="00CF2A47"/>
    <w:rsid w:val="00CF3B7C"/>
    <w:rsid w:val="00CF4108"/>
    <w:rsid w:val="00CF5359"/>
    <w:rsid w:val="00CF539F"/>
    <w:rsid w:val="00CF5D0D"/>
    <w:rsid w:val="00CF72E7"/>
    <w:rsid w:val="00CF75FF"/>
    <w:rsid w:val="00D02256"/>
    <w:rsid w:val="00D026C4"/>
    <w:rsid w:val="00D04CA1"/>
    <w:rsid w:val="00D04D00"/>
    <w:rsid w:val="00D06011"/>
    <w:rsid w:val="00D07722"/>
    <w:rsid w:val="00D07C9B"/>
    <w:rsid w:val="00D1101F"/>
    <w:rsid w:val="00D11B84"/>
    <w:rsid w:val="00D1206C"/>
    <w:rsid w:val="00D12F8C"/>
    <w:rsid w:val="00D1316C"/>
    <w:rsid w:val="00D13875"/>
    <w:rsid w:val="00D13A6B"/>
    <w:rsid w:val="00D143C8"/>
    <w:rsid w:val="00D15080"/>
    <w:rsid w:val="00D1552D"/>
    <w:rsid w:val="00D17031"/>
    <w:rsid w:val="00D23857"/>
    <w:rsid w:val="00D2390F"/>
    <w:rsid w:val="00D23D59"/>
    <w:rsid w:val="00D24947"/>
    <w:rsid w:val="00D24C81"/>
    <w:rsid w:val="00D2572C"/>
    <w:rsid w:val="00D26E92"/>
    <w:rsid w:val="00D27FC7"/>
    <w:rsid w:val="00D325AC"/>
    <w:rsid w:val="00D331FD"/>
    <w:rsid w:val="00D3321E"/>
    <w:rsid w:val="00D3376B"/>
    <w:rsid w:val="00D341EF"/>
    <w:rsid w:val="00D347A0"/>
    <w:rsid w:val="00D34A9D"/>
    <w:rsid w:val="00D34DA2"/>
    <w:rsid w:val="00D3520C"/>
    <w:rsid w:val="00D36798"/>
    <w:rsid w:val="00D36CB6"/>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346C"/>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6722C"/>
    <w:rsid w:val="00D712B0"/>
    <w:rsid w:val="00D71994"/>
    <w:rsid w:val="00D72328"/>
    <w:rsid w:val="00D730D2"/>
    <w:rsid w:val="00D7338A"/>
    <w:rsid w:val="00D73B03"/>
    <w:rsid w:val="00D759BC"/>
    <w:rsid w:val="00D77F83"/>
    <w:rsid w:val="00D80E7F"/>
    <w:rsid w:val="00D8243C"/>
    <w:rsid w:val="00D8282A"/>
    <w:rsid w:val="00D84B06"/>
    <w:rsid w:val="00D84F72"/>
    <w:rsid w:val="00D8556E"/>
    <w:rsid w:val="00D8600B"/>
    <w:rsid w:val="00D862D7"/>
    <w:rsid w:val="00D86FFC"/>
    <w:rsid w:val="00D87435"/>
    <w:rsid w:val="00D9047B"/>
    <w:rsid w:val="00D910A4"/>
    <w:rsid w:val="00D91CF5"/>
    <w:rsid w:val="00D91D84"/>
    <w:rsid w:val="00D9288B"/>
    <w:rsid w:val="00D9327E"/>
    <w:rsid w:val="00D93663"/>
    <w:rsid w:val="00D938F6"/>
    <w:rsid w:val="00D94156"/>
    <w:rsid w:val="00D9441D"/>
    <w:rsid w:val="00D94A3C"/>
    <w:rsid w:val="00D94D96"/>
    <w:rsid w:val="00D96681"/>
    <w:rsid w:val="00D966CC"/>
    <w:rsid w:val="00D97D3D"/>
    <w:rsid w:val="00DA17CF"/>
    <w:rsid w:val="00DA28CE"/>
    <w:rsid w:val="00DA346F"/>
    <w:rsid w:val="00DA392B"/>
    <w:rsid w:val="00DA3960"/>
    <w:rsid w:val="00DA4993"/>
    <w:rsid w:val="00DA5595"/>
    <w:rsid w:val="00DA5C55"/>
    <w:rsid w:val="00DA696E"/>
    <w:rsid w:val="00DA7972"/>
    <w:rsid w:val="00DA7D51"/>
    <w:rsid w:val="00DA7FE0"/>
    <w:rsid w:val="00DB0D83"/>
    <w:rsid w:val="00DB1200"/>
    <w:rsid w:val="00DB182B"/>
    <w:rsid w:val="00DB215C"/>
    <w:rsid w:val="00DB4147"/>
    <w:rsid w:val="00DB41FF"/>
    <w:rsid w:val="00DB4C81"/>
    <w:rsid w:val="00DB4EC6"/>
    <w:rsid w:val="00DB5390"/>
    <w:rsid w:val="00DB605B"/>
    <w:rsid w:val="00DB6710"/>
    <w:rsid w:val="00DB6848"/>
    <w:rsid w:val="00DB70D2"/>
    <w:rsid w:val="00DB7610"/>
    <w:rsid w:val="00DC0B01"/>
    <w:rsid w:val="00DC106F"/>
    <w:rsid w:val="00DC1B8E"/>
    <w:rsid w:val="00DC2B68"/>
    <w:rsid w:val="00DC2C3E"/>
    <w:rsid w:val="00DC2CB5"/>
    <w:rsid w:val="00DC3515"/>
    <w:rsid w:val="00DC4CA8"/>
    <w:rsid w:val="00DC5032"/>
    <w:rsid w:val="00DC5E5D"/>
    <w:rsid w:val="00DC62C3"/>
    <w:rsid w:val="00DC6D6A"/>
    <w:rsid w:val="00DC717A"/>
    <w:rsid w:val="00DC73FF"/>
    <w:rsid w:val="00DC7BB9"/>
    <w:rsid w:val="00DC7DEC"/>
    <w:rsid w:val="00DD009D"/>
    <w:rsid w:val="00DD028D"/>
    <w:rsid w:val="00DD03B5"/>
    <w:rsid w:val="00DD1582"/>
    <w:rsid w:val="00DD16C3"/>
    <w:rsid w:val="00DD268B"/>
    <w:rsid w:val="00DD2EFB"/>
    <w:rsid w:val="00DD2F3B"/>
    <w:rsid w:val="00DD3B60"/>
    <w:rsid w:val="00DD572A"/>
    <w:rsid w:val="00DD57DE"/>
    <w:rsid w:val="00DD666C"/>
    <w:rsid w:val="00DD73B5"/>
    <w:rsid w:val="00DE1894"/>
    <w:rsid w:val="00DE45F9"/>
    <w:rsid w:val="00DE64A3"/>
    <w:rsid w:val="00DE6523"/>
    <w:rsid w:val="00DE6B0C"/>
    <w:rsid w:val="00DE6E92"/>
    <w:rsid w:val="00DE72CF"/>
    <w:rsid w:val="00DE753C"/>
    <w:rsid w:val="00DE7E41"/>
    <w:rsid w:val="00DF03A0"/>
    <w:rsid w:val="00DF0943"/>
    <w:rsid w:val="00DF0E61"/>
    <w:rsid w:val="00DF1569"/>
    <w:rsid w:val="00DF15BE"/>
    <w:rsid w:val="00DF1BEF"/>
    <w:rsid w:val="00DF1F27"/>
    <w:rsid w:val="00DF304D"/>
    <w:rsid w:val="00DF3E80"/>
    <w:rsid w:val="00DF41CF"/>
    <w:rsid w:val="00DF4869"/>
    <w:rsid w:val="00DF4A29"/>
    <w:rsid w:val="00DF6C75"/>
    <w:rsid w:val="00DF706C"/>
    <w:rsid w:val="00E00E18"/>
    <w:rsid w:val="00E012D0"/>
    <w:rsid w:val="00E0226E"/>
    <w:rsid w:val="00E02AD0"/>
    <w:rsid w:val="00E03570"/>
    <w:rsid w:val="00E05E41"/>
    <w:rsid w:val="00E05FA8"/>
    <w:rsid w:val="00E07EE7"/>
    <w:rsid w:val="00E112E5"/>
    <w:rsid w:val="00E121C0"/>
    <w:rsid w:val="00E13537"/>
    <w:rsid w:val="00E136D9"/>
    <w:rsid w:val="00E13A03"/>
    <w:rsid w:val="00E13F8A"/>
    <w:rsid w:val="00E14C64"/>
    <w:rsid w:val="00E1546E"/>
    <w:rsid w:val="00E1553F"/>
    <w:rsid w:val="00E16061"/>
    <w:rsid w:val="00E16880"/>
    <w:rsid w:val="00E205E9"/>
    <w:rsid w:val="00E2140E"/>
    <w:rsid w:val="00E22D69"/>
    <w:rsid w:val="00E23A83"/>
    <w:rsid w:val="00E23B20"/>
    <w:rsid w:val="00E241B0"/>
    <w:rsid w:val="00E24A3F"/>
    <w:rsid w:val="00E25305"/>
    <w:rsid w:val="00E25776"/>
    <w:rsid w:val="00E260CA"/>
    <w:rsid w:val="00E2797E"/>
    <w:rsid w:val="00E300F3"/>
    <w:rsid w:val="00E308E1"/>
    <w:rsid w:val="00E31874"/>
    <w:rsid w:val="00E31E48"/>
    <w:rsid w:val="00E32DE3"/>
    <w:rsid w:val="00E32E32"/>
    <w:rsid w:val="00E32F9A"/>
    <w:rsid w:val="00E3300D"/>
    <w:rsid w:val="00E331B9"/>
    <w:rsid w:val="00E35A88"/>
    <w:rsid w:val="00E35F43"/>
    <w:rsid w:val="00E377AB"/>
    <w:rsid w:val="00E37D3B"/>
    <w:rsid w:val="00E37D85"/>
    <w:rsid w:val="00E37F1D"/>
    <w:rsid w:val="00E4421C"/>
    <w:rsid w:val="00E44807"/>
    <w:rsid w:val="00E454B3"/>
    <w:rsid w:val="00E45D14"/>
    <w:rsid w:val="00E45E93"/>
    <w:rsid w:val="00E46362"/>
    <w:rsid w:val="00E50086"/>
    <w:rsid w:val="00E50466"/>
    <w:rsid w:val="00E5121C"/>
    <w:rsid w:val="00E51498"/>
    <w:rsid w:val="00E51A5D"/>
    <w:rsid w:val="00E51DAD"/>
    <w:rsid w:val="00E52A81"/>
    <w:rsid w:val="00E52D58"/>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6A3"/>
    <w:rsid w:val="00E7673F"/>
    <w:rsid w:val="00E819A0"/>
    <w:rsid w:val="00E82B7C"/>
    <w:rsid w:val="00E82C23"/>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687"/>
    <w:rsid w:val="00E87D98"/>
    <w:rsid w:val="00E87E50"/>
    <w:rsid w:val="00E902F5"/>
    <w:rsid w:val="00E903AA"/>
    <w:rsid w:val="00E90FF0"/>
    <w:rsid w:val="00E918A0"/>
    <w:rsid w:val="00E92320"/>
    <w:rsid w:val="00E92AEE"/>
    <w:rsid w:val="00E936C0"/>
    <w:rsid w:val="00E93835"/>
    <w:rsid w:val="00E93842"/>
    <w:rsid w:val="00E9461F"/>
    <w:rsid w:val="00E950F9"/>
    <w:rsid w:val="00E95454"/>
    <w:rsid w:val="00E956ED"/>
    <w:rsid w:val="00E965E7"/>
    <w:rsid w:val="00E96CB2"/>
    <w:rsid w:val="00E97183"/>
    <w:rsid w:val="00EA00A2"/>
    <w:rsid w:val="00EA1540"/>
    <w:rsid w:val="00EA1962"/>
    <w:rsid w:val="00EA1C04"/>
    <w:rsid w:val="00EA30D4"/>
    <w:rsid w:val="00EA3C9C"/>
    <w:rsid w:val="00EA4850"/>
    <w:rsid w:val="00EA4A9B"/>
    <w:rsid w:val="00EA616F"/>
    <w:rsid w:val="00EA67B3"/>
    <w:rsid w:val="00EA6FD4"/>
    <w:rsid w:val="00EA7192"/>
    <w:rsid w:val="00EA7698"/>
    <w:rsid w:val="00EA77FC"/>
    <w:rsid w:val="00EA7F49"/>
    <w:rsid w:val="00EB0D30"/>
    <w:rsid w:val="00EB12ED"/>
    <w:rsid w:val="00EB2259"/>
    <w:rsid w:val="00EB2D3F"/>
    <w:rsid w:val="00EB33FA"/>
    <w:rsid w:val="00EB35C4"/>
    <w:rsid w:val="00EB3C74"/>
    <w:rsid w:val="00EB3CB5"/>
    <w:rsid w:val="00EB3EBE"/>
    <w:rsid w:val="00EB4662"/>
    <w:rsid w:val="00EC001A"/>
    <w:rsid w:val="00EC0610"/>
    <w:rsid w:val="00EC1335"/>
    <w:rsid w:val="00EC1D65"/>
    <w:rsid w:val="00EC2377"/>
    <w:rsid w:val="00EC274D"/>
    <w:rsid w:val="00EC29C8"/>
    <w:rsid w:val="00EC2C8C"/>
    <w:rsid w:val="00EC40ED"/>
    <w:rsid w:val="00EC487B"/>
    <w:rsid w:val="00EC5A19"/>
    <w:rsid w:val="00EC6064"/>
    <w:rsid w:val="00EC60A3"/>
    <w:rsid w:val="00EC635E"/>
    <w:rsid w:val="00EC7317"/>
    <w:rsid w:val="00ED0A23"/>
    <w:rsid w:val="00ED0FD9"/>
    <w:rsid w:val="00ED18E6"/>
    <w:rsid w:val="00ED22B1"/>
    <w:rsid w:val="00ED2ED3"/>
    <w:rsid w:val="00ED4A93"/>
    <w:rsid w:val="00ED5EE5"/>
    <w:rsid w:val="00ED6E17"/>
    <w:rsid w:val="00ED78FB"/>
    <w:rsid w:val="00ED7D82"/>
    <w:rsid w:val="00EE0148"/>
    <w:rsid w:val="00EE017D"/>
    <w:rsid w:val="00EE0185"/>
    <w:rsid w:val="00EE0496"/>
    <w:rsid w:val="00EE1C6C"/>
    <w:rsid w:val="00EE2AD1"/>
    <w:rsid w:val="00EE2FF9"/>
    <w:rsid w:val="00EE6B9B"/>
    <w:rsid w:val="00EE7125"/>
    <w:rsid w:val="00EE717F"/>
    <w:rsid w:val="00EE79C7"/>
    <w:rsid w:val="00EE7BFF"/>
    <w:rsid w:val="00EF0109"/>
    <w:rsid w:val="00EF18A8"/>
    <w:rsid w:val="00EF2B9D"/>
    <w:rsid w:val="00EF3890"/>
    <w:rsid w:val="00EF41A4"/>
    <w:rsid w:val="00EF7CDA"/>
    <w:rsid w:val="00F003A0"/>
    <w:rsid w:val="00F00D35"/>
    <w:rsid w:val="00F019B4"/>
    <w:rsid w:val="00F01B61"/>
    <w:rsid w:val="00F01F7A"/>
    <w:rsid w:val="00F03970"/>
    <w:rsid w:val="00F039AC"/>
    <w:rsid w:val="00F04920"/>
    <w:rsid w:val="00F04D34"/>
    <w:rsid w:val="00F057DD"/>
    <w:rsid w:val="00F070E1"/>
    <w:rsid w:val="00F10EDE"/>
    <w:rsid w:val="00F113B1"/>
    <w:rsid w:val="00F12D42"/>
    <w:rsid w:val="00F12F83"/>
    <w:rsid w:val="00F13E11"/>
    <w:rsid w:val="00F13F09"/>
    <w:rsid w:val="00F14DE4"/>
    <w:rsid w:val="00F15697"/>
    <w:rsid w:val="00F159D8"/>
    <w:rsid w:val="00F160D6"/>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5960"/>
    <w:rsid w:val="00F45F42"/>
    <w:rsid w:val="00F466B4"/>
    <w:rsid w:val="00F46C03"/>
    <w:rsid w:val="00F474D3"/>
    <w:rsid w:val="00F47E69"/>
    <w:rsid w:val="00F5018C"/>
    <w:rsid w:val="00F5116D"/>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604"/>
    <w:rsid w:val="00F67A77"/>
    <w:rsid w:val="00F7052C"/>
    <w:rsid w:val="00F70F83"/>
    <w:rsid w:val="00F7120C"/>
    <w:rsid w:val="00F71358"/>
    <w:rsid w:val="00F718F8"/>
    <w:rsid w:val="00F7191E"/>
    <w:rsid w:val="00F71A06"/>
    <w:rsid w:val="00F71BEA"/>
    <w:rsid w:val="00F71D19"/>
    <w:rsid w:val="00F71DA2"/>
    <w:rsid w:val="00F71FE9"/>
    <w:rsid w:val="00F7215E"/>
    <w:rsid w:val="00F72BCD"/>
    <w:rsid w:val="00F7371C"/>
    <w:rsid w:val="00F743CF"/>
    <w:rsid w:val="00F7634A"/>
    <w:rsid w:val="00F763C0"/>
    <w:rsid w:val="00F76885"/>
    <w:rsid w:val="00F76C6C"/>
    <w:rsid w:val="00F779BC"/>
    <w:rsid w:val="00F806C5"/>
    <w:rsid w:val="00F815B7"/>
    <w:rsid w:val="00F819DB"/>
    <w:rsid w:val="00F8227D"/>
    <w:rsid w:val="00F8307C"/>
    <w:rsid w:val="00F835BA"/>
    <w:rsid w:val="00F85C36"/>
    <w:rsid w:val="00F85FF0"/>
    <w:rsid w:val="00F873AA"/>
    <w:rsid w:val="00F878B7"/>
    <w:rsid w:val="00F90192"/>
    <w:rsid w:val="00F90D07"/>
    <w:rsid w:val="00F913DC"/>
    <w:rsid w:val="00F9223F"/>
    <w:rsid w:val="00F93739"/>
    <w:rsid w:val="00F940ED"/>
    <w:rsid w:val="00F9446F"/>
    <w:rsid w:val="00F949C7"/>
    <w:rsid w:val="00F952B1"/>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B08"/>
    <w:rsid w:val="00FB3D8C"/>
    <w:rsid w:val="00FB442D"/>
    <w:rsid w:val="00FB61CE"/>
    <w:rsid w:val="00FB7835"/>
    <w:rsid w:val="00FB7CC7"/>
    <w:rsid w:val="00FC0BAC"/>
    <w:rsid w:val="00FC3178"/>
    <w:rsid w:val="00FC35FE"/>
    <w:rsid w:val="00FC4F1D"/>
    <w:rsid w:val="00FC6E1F"/>
    <w:rsid w:val="00FC6F74"/>
    <w:rsid w:val="00FC71CE"/>
    <w:rsid w:val="00FD261C"/>
    <w:rsid w:val="00FD29CF"/>
    <w:rsid w:val="00FD3F15"/>
    <w:rsid w:val="00FD40EB"/>
    <w:rsid w:val="00FD74D8"/>
    <w:rsid w:val="00FD75CD"/>
    <w:rsid w:val="00FD7ABF"/>
    <w:rsid w:val="00FE0860"/>
    <w:rsid w:val="00FE0F66"/>
    <w:rsid w:val="00FE1B4D"/>
    <w:rsid w:val="00FE20BF"/>
    <w:rsid w:val="00FE28EB"/>
    <w:rsid w:val="00FE32E4"/>
    <w:rsid w:val="00FE4701"/>
    <w:rsid w:val="00FE47DB"/>
    <w:rsid w:val="00FE51AD"/>
    <w:rsid w:val="00FE5F89"/>
    <w:rsid w:val="00FE6EBB"/>
    <w:rsid w:val="00FF0D8A"/>
    <w:rsid w:val="00FF0D91"/>
    <w:rsid w:val="00FF14A4"/>
    <w:rsid w:val="00FF1590"/>
    <w:rsid w:val="00FF18A4"/>
    <w:rsid w:val="00FF24D2"/>
    <w:rsid w:val="00FF256A"/>
    <w:rsid w:val="00FF2783"/>
    <w:rsid w:val="00FF2AE3"/>
    <w:rsid w:val="00FF383D"/>
    <w:rsid w:val="00FF442E"/>
    <w:rsid w:val="00FF453D"/>
    <w:rsid w:val="00FF4FD5"/>
    <w:rsid w:val="00FF5208"/>
    <w:rsid w:val="00FF5C37"/>
    <w:rsid w:val="00FF5E72"/>
    <w:rsid w:val="00FF640E"/>
    <w:rsid w:val="00FF6E97"/>
    <w:rsid w:val="00FF7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20CCB3"/>
  <w15:docId w15:val="{E8E1BC44-E03C-43C2-AAB3-7190C440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numPr>
        <w:ilvl w:val="1"/>
        <w:numId w:val="56"/>
      </w:num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 w:type="character" w:styleId="UnresolvedMention">
    <w:name w:val="Unresolved Mention"/>
    <w:basedOn w:val="DefaultParagraphFont"/>
    <w:uiPriority w:val="99"/>
    <w:semiHidden/>
    <w:unhideWhenUsed/>
    <w:rsid w:val="00087758"/>
    <w:rPr>
      <w:color w:val="605E5C"/>
      <w:shd w:val="clear" w:color="auto" w:fill="E1DFDD"/>
    </w:rPr>
  </w:style>
  <w:style w:type="numbering" w:customStyle="1" w:styleId="Bullets">
    <w:name w:val="Bullets"/>
    <w:basedOn w:val="NoList"/>
    <w:uiPriority w:val="99"/>
    <w:rsid w:val="00FF24D2"/>
    <w:pPr>
      <w:numPr>
        <w:numId w:val="50"/>
      </w:numPr>
    </w:pPr>
  </w:style>
  <w:style w:type="paragraph" w:customStyle="1" w:styleId="Boxbulletedlist1">
    <w:name w:val="Box bulleted list 1"/>
    <w:basedOn w:val="Normal"/>
    <w:uiPriority w:val="25"/>
    <w:qFormat/>
    <w:rsid w:val="00FF24D2"/>
    <w:pPr>
      <w:numPr>
        <w:ilvl w:val="3"/>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2">
    <w:name w:val="Box bulleted list 2"/>
    <w:basedOn w:val="Normal"/>
    <w:uiPriority w:val="25"/>
    <w:qFormat/>
    <w:rsid w:val="00FF24D2"/>
    <w:pPr>
      <w:numPr>
        <w:ilvl w:val="4"/>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3">
    <w:name w:val="Box bulleted list 3"/>
    <w:basedOn w:val="Normal"/>
    <w:uiPriority w:val="25"/>
    <w:qFormat/>
    <w:rsid w:val="00FF24D2"/>
    <w:pPr>
      <w:numPr>
        <w:ilvl w:val="5"/>
        <w:numId w:val="50"/>
      </w:numPr>
      <w:spacing w:before="140" w:after="0" w:line="240" w:lineRule="atLeast"/>
      <w:ind w:right="340"/>
    </w:pPr>
    <w:rPr>
      <w:rFonts w:asciiTheme="minorHAnsi" w:hAnsiTheme="minorHAnsi" w:cs="Times New Roman"/>
      <w:color w:val="000000" w:themeColor="text1"/>
      <w:szCs w:val="20"/>
    </w:rPr>
  </w:style>
  <w:style w:type="paragraph" w:customStyle="1" w:styleId="Bulletedlist1">
    <w:name w:val="Bulleted list 1"/>
    <w:basedOn w:val="Normal"/>
    <w:uiPriority w:val="1"/>
    <w:qFormat/>
    <w:rsid w:val="00FF24D2"/>
    <w:pPr>
      <w:numPr>
        <w:numId w:val="50"/>
      </w:numPr>
      <w:spacing w:before="85" w:after="0" w:line="240" w:lineRule="atLeast"/>
    </w:pPr>
    <w:rPr>
      <w:rFonts w:asciiTheme="minorHAnsi" w:hAnsiTheme="minorHAnsi" w:cs="Times New Roman"/>
      <w:color w:val="000000" w:themeColor="text1"/>
      <w:szCs w:val="20"/>
    </w:rPr>
  </w:style>
  <w:style w:type="paragraph" w:customStyle="1" w:styleId="Bulletedlist2">
    <w:name w:val="Bulleted list 2"/>
    <w:basedOn w:val="Normal"/>
    <w:uiPriority w:val="1"/>
    <w:qFormat/>
    <w:rsid w:val="00FF24D2"/>
    <w:pPr>
      <w:numPr>
        <w:ilvl w:val="1"/>
        <w:numId w:val="50"/>
      </w:numPr>
      <w:spacing w:before="85" w:after="0" w:line="240" w:lineRule="atLeast"/>
    </w:pPr>
    <w:rPr>
      <w:rFonts w:asciiTheme="minorHAnsi" w:hAnsiTheme="minorHAnsi" w:cs="Times New Roman"/>
      <w:color w:val="000000" w:themeColor="text1"/>
      <w:szCs w:val="20"/>
    </w:rPr>
  </w:style>
  <w:style w:type="paragraph" w:customStyle="1" w:styleId="Bulletedlist3">
    <w:name w:val="Bulleted list 3"/>
    <w:basedOn w:val="Normal"/>
    <w:uiPriority w:val="1"/>
    <w:qFormat/>
    <w:rsid w:val="00FF24D2"/>
    <w:pPr>
      <w:numPr>
        <w:ilvl w:val="2"/>
        <w:numId w:val="50"/>
      </w:numPr>
      <w:spacing w:before="57" w:after="0" w:line="240" w:lineRule="atLeast"/>
    </w:pPr>
    <w:rPr>
      <w:rFonts w:asciiTheme="minorHAnsi" w:hAnsiTheme="minorHAnsi" w:cs="Times New Roman"/>
      <w:color w:val="000000" w:themeColor="text1"/>
      <w:szCs w:val="20"/>
    </w:rPr>
  </w:style>
  <w:style w:type="paragraph" w:customStyle="1" w:styleId="Tablebulletedlist1">
    <w:name w:val="Table bulleted list 1"/>
    <w:basedOn w:val="Normal"/>
    <w:uiPriority w:val="20"/>
    <w:qFormat/>
    <w:rsid w:val="00FF24D2"/>
    <w:pPr>
      <w:numPr>
        <w:ilvl w:val="6"/>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2">
    <w:name w:val="Table bulleted list 2"/>
    <w:basedOn w:val="Normal"/>
    <w:uiPriority w:val="20"/>
    <w:qFormat/>
    <w:rsid w:val="00FF24D2"/>
    <w:pPr>
      <w:numPr>
        <w:ilvl w:val="7"/>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3">
    <w:name w:val="Table bulleted list 3"/>
    <w:basedOn w:val="Normal"/>
    <w:uiPriority w:val="20"/>
    <w:qFormat/>
    <w:rsid w:val="00FF24D2"/>
    <w:pPr>
      <w:numPr>
        <w:ilvl w:val="8"/>
        <w:numId w:val="50"/>
      </w:numPr>
      <w:spacing w:before="57" w:after="0" w:line="240" w:lineRule="atLeast"/>
      <w:ind w:right="227"/>
    </w:pPr>
    <w:rPr>
      <w:rFonts w:asciiTheme="minorHAnsi" w:hAnsiTheme="minorHAnsi" w:cs="Times New Roman"/>
      <w:color w:val="000000" w:themeColor="text1"/>
      <w:szCs w:val="20"/>
    </w:rPr>
  </w:style>
  <w:style w:type="table" w:customStyle="1" w:styleId="Rulestable">
    <w:name w:val="Rules table"/>
    <w:basedOn w:val="LightShading"/>
    <w:uiPriority w:val="99"/>
    <w:rsid w:val="001660C9"/>
    <w:tblPr/>
    <w:tblStylePr w:type="firstRow">
      <w:pPr>
        <w:spacing w:before="0" w:after="0" w:line="240" w:lineRule="auto"/>
      </w:pPr>
      <w:rPr>
        <w:b/>
        <w:bCs/>
      </w:rPr>
      <w:tblPr/>
      <w:trPr>
        <w:cantSplit/>
        <w:tblHeader/>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yntaxandRules">
    <w:name w:val="Syntax_and_Rules"/>
    <w:basedOn w:val="LightShading"/>
    <w:uiPriority w:val="99"/>
    <w:rsid w:val="0019589B"/>
    <w:pPr>
      <w:spacing w:line="220" w:lineRule="atLeast"/>
    </w:pPr>
    <w:rPr>
      <w:rFonts w:ascii="Arial" w:hAnsi="Arial"/>
      <w:sz w:val="16"/>
    </w:rPr>
    <w:tblPr/>
    <w:trPr>
      <w:cantSplit/>
    </w:trPr>
    <w:tblStylePr w:type="firstRow">
      <w:pPr>
        <w:spacing w:before="0" w:after="0" w:line="240" w:lineRule="auto"/>
      </w:pPr>
      <w:rPr>
        <w:b/>
        <w:bCs/>
      </w:rPr>
      <w:tblPr/>
      <w:tcPr>
        <w:tcBorders>
          <w:top w:val="single" w:sz="4"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166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553422258">
              <w:marLeft w:val="0"/>
              <w:marRight w:val="0"/>
              <w:marTop w:val="0"/>
              <w:marBottom w:val="0"/>
              <w:divBdr>
                <w:top w:val="none" w:sz="0" w:space="0" w:color="auto"/>
                <w:left w:val="none" w:sz="0" w:space="0" w:color="auto"/>
                <w:bottom w:val="none" w:sz="0" w:space="0" w:color="auto"/>
                <w:right w:val="none" w:sz="0" w:space="0" w:color="auto"/>
              </w:divBdr>
            </w:div>
            <w:div w:id="1871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3655">
      <w:bodyDiv w:val="1"/>
      <w:marLeft w:val="0"/>
      <w:marRight w:val="0"/>
      <w:marTop w:val="0"/>
      <w:marBottom w:val="0"/>
      <w:divBdr>
        <w:top w:val="none" w:sz="0" w:space="0" w:color="auto"/>
        <w:left w:val="none" w:sz="0" w:space="0" w:color="auto"/>
        <w:bottom w:val="none" w:sz="0" w:space="0" w:color="auto"/>
        <w:right w:val="none" w:sz="0" w:space="0" w:color="auto"/>
      </w:divBdr>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18543126">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918">
      <w:bodyDiv w:val="1"/>
      <w:marLeft w:val="0"/>
      <w:marRight w:val="0"/>
      <w:marTop w:val="0"/>
      <w:marBottom w:val="0"/>
      <w:divBdr>
        <w:top w:val="none" w:sz="0" w:space="0" w:color="auto"/>
        <w:left w:val="none" w:sz="0" w:space="0" w:color="auto"/>
        <w:bottom w:val="none" w:sz="0" w:space="0" w:color="auto"/>
        <w:right w:val="none" w:sz="0" w:space="0" w:color="auto"/>
      </w:divBdr>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 w:id="214049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syntax/ubl-invoice/cac-InvoicePeriod/cbc-EndDate/" TargetMode="External"/><Relationship Id="rId299" Type="http://schemas.openxmlformats.org/officeDocument/2006/relationships/hyperlink" Target="http://docs.peppol.eu/poacc/billing/3.0/syntax/ubl-invoice/cac-TaxTotal/cac-TaxSubtotal/cac-TaxCategory/cac-TaxScheme/cbc-ID/" TargetMode="External"/><Relationship Id="rId671" Type="http://schemas.openxmlformats.org/officeDocument/2006/relationships/hyperlink" Target="https://docs.peppol.eu/poacc/billing/3.0/rules/ubl-peppol/PEPPOL-COMMON-R043/" TargetMode="External"/><Relationship Id="rId727" Type="http://schemas.openxmlformats.org/officeDocument/2006/relationships/hyperlink" Target="http://docs.peppol.eu/poacc/billing/3.0/bis/" TargetMode="External"/><Relationship Id="rId21" Type="http://schemas.openxmlformats.org/officeDocument/2006/relationships/hyperlink" Target="https://docs.peppol.eu/poacc/billing/3.0/rules/ubl-tc434/BR-CL-26/" TargetMode="External"/><Relationship Id="rId63" Type="http://schemas.openxmlformats.org/officeDocument/2006/relationships/hyperlink" Target="https://github.com/ConnectingEurope/eInvoicing-EN16931/issues/297" TargetMode="External"/><Relationship Id="rId159" Type="http://schemas.openxmlformats.org/officeDocument/2006/relationships/hyperlink" Target="http://docs.peppol.eu/poacc/billing/3.0/syntax/ubl-invoice/cac-AccountingSupplierParty/cac-Party/cac-PostalAddress/cac-AddressLine/" TargetMode="External"/><Relationship Id="rId324" Type="http://schemas.openxmlformats.org/officeDocument/2006/relationships/hyperlink" Target="http://docs.peppol.eu/poacc/billing/3.0/syntax/ubl-invoice/cac-InvoiceLine/cbc-LineExtensionAmount/currencyID/" TargetMode="External"/><Relationship Id="rId366" Type="http://schemas.openxmlformats.org/officeDocument/2006/relationships/hyperlink" Target="http://docs.peppol.eu/poacc/billing/3.0/syntax/ubl-invoice/cac-InvoiceLine/cac-Item/cac-AdditionalItemProperty/cbc-Name/" TargetMode="External"/><Relationship Id="rId531" Type="http://schemas.openxmlformats.org/officeDocument/2006/relationships/hyperlink" Target="http://docs.peppol.eu/poacc/billing/3.0/rules/BR-G-01/" TargetMode="External"/><Relationship Id="rId573" Type="http://schemas.openxmlformats.org/officeDocument/2006/relationships/hyperlink" Target="http://docs.peppol.eu/poacc/billing/3.0/rules/BR-O-01/" TargetMode="External"/><Relationship Id="rId629" Type="http://schemas.openxmlformats.org/officeDocument/2006/relationships/hyperlink" Target="https://docs.peppol.eu/poacc/billing/3.0/rules/ubl-tc434/UBL-SR-09/" TargetMode="External"/><Relationship Id="rId170" Type="http://schemas.openxmlformats.org/officeDocument/2006/relationships/hyperlink" Target="http://docs.peppol.eu/poacc/billing/3.0/syntax/ubl-invoice/cac-AccountingSupplierParty/cac-Party/cac-PartyLegalEntity/cbc-CompanyID/schemeID/" TargetMode="External"/><Relationship Id="rId226" Type="http://schemas.openxmlformats.org/officeDocument/2006/relationships/hyperlink" Target="http://docs.peppol.eu/poacc/billing/3.0/syntax/ubl-invoice/cac-TaxRepresentativeParty/cac-PostalAddress/cac-Country/" TargetMode="External"/><Relationship Id="rId433" Type="http://schemas.openxmlformats.org/officeDocument/2006/relationships/hyperlink" Target="http://docs.peppol.eu/poacc/billing/3.0/rules/BR-62/" TargetMode="External"/><Relationship Id="rId268" Type="http://schemas.openxmlformats.org/officeDocument/2006/relationships/hyperlink" Target="http://docs.peppol.eu/poacc/billing/3.0/syntax/ubl-invoice/cac-PaymentMeans/cac-PaymentMandate/cac-PayerFinancialAccount/cbc-ID/" TargetMode="External"/><Relationship Id="rId475" Type="http://schemas.openxmlformats.org/officeDocument/2006/relationships/hyperlink" Target="https://docs.peppol.eu/poacc/billing/3.0/rules/ubl-tc434/BR-CL-26/" TargetMode="External"/><Relationship Id="rId640" Type="http://schemas.openxmlformats.org/officeDocument/2006/relationships/hyperlink" Target="https://docs.peppol.eu/poacc/billing/3.0/rules/ubl-tc434/UBL-SR-20/" TargetMode="External"/><Relationship Id="rId682" Type="http://schemas.openxmlformats.org/officeDocument/2006/relationships/hyperlink" Target="http://docs.peppol.eu/poacc/billing/3.0/rules/PEPPOL-EN16931-CL006/" TargetMode="External"/><Relationship Id="rId738" Type="http://schemas.openxmlformats.org/officeDocument/2006/relationships/header" Target="header3.xml"/><Relationship Id="rId32" Type="http://schemas.openxmlformats.org/officeDocument/2006/relationships/hyperlink" Target="https://docs.peppol.eu/poacc/billing/3.0/rules/ubl-tc434/UBL-SR-46/" TargetMode="External"/><Relationship Id="rId74" Type="http://schemas.openxmlformats.org/officeDocument/2006/relationships/hyperlink" Target="https://peppol.eu/get-involved/join-a-workgroup/" TargetMode="External"/><Relationship Id="rId128" Type="http://schemas.openxmlformats.org/officeDocument/2006/relationships/hyperlink" Target="http://docs.peppol.eu/poacc/billing/3.0/syntax/ubl-invoice/cac-DespatchDocumentReference/cbc-ID/" TargetMode="External"/><Relationship Id="rId335" Type="http://schemas.openxmlformats.org/officeDocument/2006/relationships/hyperlink" Target="http://docs.peppol.eu/poacc/billing/3.0/syntax/ubl-invoice/cac-InvoiceLine/cac-AllowanceCharge/" TargetMode="External"/><Relationship Id="rId377" Type="http://schemas.openxmlformats.org/officeDocument/2006/relationships/hyperlink" Target="http://docs.peppol.eu/poacc/billing/3.0/syntax/ubl-invoice/cac-InvoiceLine/cac-Price/cac-AllowanceCharge/cbc-BaseAmount/" TargetMode="External"/><Relationship Id="rId500" Type="http://schemas.openxmlformats.org/officeDocument/2006/relationships/hyperlink" Target="http://docs.peppol.eu/poacc/billing/3.0/rules/BR-DEC-01/" TargetMode="External"/><Relationship Id="rId542" Type="http://schemas.openxmlformats.org/officeDocument/2006/relationships/hyperlink" Target="http://docs.peppol.eu/poacc/billing/3.0/rules/BR-IC-02/" TargetMode="External"/><Relationship Id="rId584" Type="http://schemas.openxmlformats.org/officeDocument/2006/relationships/hyperlink" Target="http://docs.peppol.eu/poacc/billing/3.0/rules/BR-O-12/" TargetMode="External"/><Relationship Id="rId5" Type="http://schemas.openxmlformats.org/officeDocument/2006/relationships/webSettings" Target="webSettings.xml"/><Relationship Id="rId181" Type="http://schemas.openxmlformats.org/officeDocument/2006/relationships/hyperlink" Target="http://docs.peppol.eu/poacc/billing/3.0/syntax/ubl-invoice/cac-AccountingCustomerParty/cac-Party/cac-PartyIdentification/cbc-ID/schemeID/" TargetMode="External"/><Relationship Id="rId237" Type="http://schemas.openxmlformats.org/officeDocument/2006/relationships/hyperlink" Target="http://docs.peppol.eu/poacc/billing/3.0/syntax/ubl-invoice/cac-Delivery/cac-DeliveryLocation/cac-Address/" TargetMode="External"/><Relationship Id="rId402" Type="http://schemas.openxmlformats.org/officeDocument/2006/relationships/hyperlink" Target="http://docs.peppol.eu/poacc/billing/3.0/rules/BR-25/" TargetMode="External"/><Relationship Id="rId279" Type="http://schemas.openxmlformats.org/officeDocument/2006/relationships/hyperlink" Target="http://docs.peppol.eu/poacc/billing/3.0/syntax/ubl-invoice/cac-AllowanceCharge/cbc-BaseAmount/currencyID/" TargetMode="External"/><Relationship Id="rId444" Type="http://schemas.openxmlformats.org/officeDocument/2006/relationships/hyperlink" Target="http://docs.peppol.eu/poacc/billing/3.0/rules/BR-AE-06/" TargetMode="External"/><Relationship Id="rId486" Type="http://schemas.openxmlformats.org/officeDocument/2006/relationships/hyperlink" Target="http://docs.peppol.eu/poacc/billing/3.0/rules/BR-CO-13/" TargetMode="External"/><Relationship Id="rId651" Type="http://schemas.openxmlformats.org/officeDocument/2006/relationships/hyperlink" Target="https://docs.peppol.eu/poacc/billing/3.0/rules/ubl-tc434/UBL-SR-31/" TargetMode="External"/><Relationship Id="rId693" Type="http://schemas.openxmlformats.org/officeDocument/2006/relationships/hyperlink" Target="https://docs.peppol.eu/poacc/billing/3.0/rules/PEPPOL-EN16931-P0109/" TargetMode="External"/><Relationship Id="rId707" Type="http://schemas.openxmlformats.org/officeDocument/2006/relationships/hyperlink" Target="http://docs.peppol.eu/poacc/billing/3.0/rules/PEPPOL-EN16931-R041/" TargetMode="External"/><Relationship Id="rId43" Type="http://schemas.openxmlformats.org/officeDocument/2006/relationships/hyperlink" Target="https://github.com/ConnectingEurope/eInvoicing-EN16931/issues/287" TargetMode="External"/><Relationship Id="rId139" Type="http://schemas.openxmlformats.org/officeDocument/2006/relationships/hyperlink" Target="http://docs.peppol.eu/poacc/billing/3.0/syntax/ubl-invoice/cac-AdditionalDocumentReference/cac-Attachment/cbc-EmbeddedDocumentBinaryObject/mimeCode/" TargetMode="External"/><Relationship Id="rId290" Type="http://schemas.openxmlformats.org/officeDocument/2006/relationships/hyperlink" Target="http://docs.peppol.eu/poacc/billing/3.0/syntax/ubl-invoice/cac-TaxTotal/cac-TaxSubtotal/cbc-TaxableAmount/currencyID/" TargetMode="External"/><Relationship Id="rId304" Type="http://schemas.openxmlformats.org/officeDocument/2006/relationships/hyperlink" Target="http://docs.peppol.eu/poacc/billing/3.0/syntax/ubl-invoice/cac-LegalMonetaryTotal/cbc-TaxExclusiveAmount/currencyID/" TargetMode="External"/><Relationship Id="rId346" Type="http://schemas.openxmlformats.org/officeDocument/2006/relationships/hyperlink" Target="http://docs.peppol.eu/poacc/billing/3.0/syntax/ubl-invoice/cac-InvoiceLine/cac-Item/cbc-Name/" TargetMode="External"/><Relationship Id="rId388" Type="http://schemas.openxmlformats.org/officeDocument/2006/relationships/hyperlink" Target="http://docs.peppol.eu/poacc/billing/3.0/rules/BR-11/" TargetMode="External"/><Relationship Id="rId511" Type="http://schemas.openxmlformats.org/officeDocument/2006/relationships/hyperlink" Target="http://docs.peppol.eu/poacc/billing/3.0/rules/BR-DEC-16/" TargetMode="External"/><Relationship Id="rId553" Type="http://schemas.openxmlformats.org/officeDocument/2006/relationships/hyperlink" Target="http://docs.peppol.eu/poacc/billing/3.0/rules/BR-IG-01/" TargetMode="External"/><Relationship Id="rId609" Type="http://schemas.openxmlformats.org/officeDocument/2006/relationships/hyperlink" Target="http://docs.peppol.eu/poacc/billing/3.0/rules/UBL-CR-001/" TargetMode="External"/><Relationship Id="rId85" Type="http://schemas.openxmlformats.org/officeDocument/2006/relationships/hyperlink" Target="https://docs.oasis-open.org/ubl/os-UBL-2.1/xsd/maindoc/UBL-CreditNote-2.1.xsd" TargetMode="External"/><Relationship Id="rId150" Type="http://schemas.openxmlformats.org/officeDocument/2006/relationships/hyperlink" Target="http://docs.peppol.eu/poacc/billing/3.0/syntax/ubl-invoice/cac-AccountingSupplierParty/cac-Party/cac-PartyIdentification/cbc-ID/schemeID/" TargetMode="External"/><Relationship Id="rId192" Type="http://schemas.openxmlformats.org/officeDocument/2006/relationships/hyperlink" Target="http://docs.peppol.eu/poacc/billing/3.0/syntax/ubl-invoice/cac-AccountingCustomerParty/cac-Party/cac-PostalAddress/cac-Country/" TargetMode="External"/><Relationship Id="rId206" Type="http://schemas.openxmlformats.org/officeDocument/2006/relationships/hyperlink" Target="http://docs.peppol.eu/poacc/billing/3.0/syntax/ubl-invoice/cac-PayeeParty/" TargetMode="External"/><Relationship Id="rId413" Type="http://schemas.openxmlformats.org/officeDocument/2006/relationships/hyperlink" Target="http://docs.peppol.eu/poacc/billing/3.0/rules/BR-38/" TargetMode="External"/><Relationship Id="rId595" Type="http://schemas.openxmlformats.org/officeDocument/2006/relationships/hyperlink" Target="http://docs.peppol.eu/poacc/billing/3.0/rules/BR-S-09/" TargetMode="External"/><Relationship Id="rId248" Type="http://schemas.openxmlformats.org/officeDocument/2006/relationships/hyperlink" Target="http://docs.peppol.eu/poacc/billing/3.0/syntax/ubl-invoice/cac-Delivery/cac-DeliveryParty/cac-PartyName/" TargetMode="External"/><Relationship Id="rId455" Type="http://schemas.openxmlformats.org/officeDocument/2006/relationships/hyperlink" Target="http://docs.peppol.eu/poacc/billing/3.0/rules/BR-CL-06/" TargetMode="External"/><Relationship Id="rId497" Type="http://schemas.openxmlformats.org/officeDocument/2006/relationships/hyperlink" Target="http://docs.peppol.eu/poacc/billing/3.0/rules/BR-CO-24/" TargetMode="External"/><Relationship Id="rId620" Type="http://schemas.openxmlformats.org/officeDocument/2006/relationships/hyperlink" Target="http://docs.peppol.eu/poacc/billing/3.0/rules/ubl-tc434/" TargetMode="External"/><Relationship Id="rId662" Type="http://schemas.openxmlformats.org/officeDocument/2006/relationships/hyperlink" Target="https://docs.peppol.eu/poacc/billing/3.0/rules/ubl-tc434/UBL-SR-45/" TargetMode="External"/><Relationship Id="rId718" Type="http://schemas.openxmlformats.org/officeDocument/2006/relationships/hyperlink" Target="http://docs.peppol.eu/poacc/billing/3.0/rules/PEPPOL-EN16931-R100/" TargetMode="External"/><Relationship Id="rId12" Type="http://schemas.openxmlformats.org/officeDocument/2006/relationships/hyperlink" Target="https://github.com/ConnectingEurope/eInvoicing-EN16931/issues/213" TargetMode="External"/><Relationship Id="rId108" Type="http://schemas.openxmlformats.org/officeDocument/2006/relationships/hyperlink" Target="http://docs.peppol.eu/poacc/billing/3.0/syntax/ubl-invoice/cbc-Note/" TargetMode="External"/><Relationship Id="rId315" Type="http://schemas.openxmlformats.org/officeDocument/2006/relationships/hyperlink" Target="http://docs.peppol.eu/poacc/billing/3.0/syntax/ubl-invoice/cac-LegalMonetaryTotal/cbc-PayableAmount/" TargetMode="External"/><Relationship Id="rId357" Type="http://schemas.openxmlformats.org/officeDocument/2006/relationships/hyperlink" Target="http://docs.peppol.eu/poacc/billing/3.0/syntax/ubl-invoice/cac-InvoiceLine/cac-Item/cac-CommodityClassification/cbc-ItemClassificationCode/" TargetMode="External"/><Relationship Id="rId522" Type="http://schemas.openxmlformats.org/officeDocument/2006/relationships/hyperlink" Target="http://docs.peppol.eu/poacc/billing/3.0/rules/BR-E-02/" TargetMode="External"/><Relationship Id="rId54" Type="http://schemas.openxmlformats.org/officeDocument/2006/relationships/hyperlink" Target="https://github.com/ConnectingEurope/eInvoicing-EN16931/issues/304" TargetMode="External"/><Relationship Id="rId96" Type="http://schemas.openxmlformats.org/officeDocument/2006/relationships/hyperlink" Target="https://service.unece.org/trade/untdid/d16b/tred/tred5305.htm" TargetMode="External"/><Relationship Id="rId161" Type="http://schemas.openxmlformats.org/officeDocument/2006/relationships/hyperlink" Target="http://docs.peppol.eu/poacc/billing/3.0/syntax/ubl-invoice/cac-AccountingSupplierParty/cac-Party/cac-PostalAddress/cac-Country/" TargetMode="External"/><Relationship Id="rId217" Type="http://schemas.openxmlformats.org/officeDocument/2006/relationships/hyperlink" Target="http://docs.peppol.eu/poacc/billing/3.0/syntax/ubl-invoice/cac-TaxRepresentativeParty/cac-PartyName/cbc-Name/" TargetMode="External"/><Relationship Id="rId399" Type="http://schemas.openxmlformats.org/officeDocument/2006/relationships/hyperlink" Target="http://docs.peppol.eu/poacc/billing/3.0/rules/BR-22/" TargetMode="External"/><Relationship Id="rId564" Type="http://schemas.openxmlformats.org/officeDocument/2006/relationships/hyperlink" Target="http://docs.peppol.eu/poacc/billing/3.0/rules/BR-IP-02/" TargetMode="External"/><Relationship Id="rId259" Type="http://schemas.openxmlformats.org/officeDocument/2006/relationships/hyperlink" Target="http://docs.peppol.eu/poacc/billing/3.0/syntax/ubl-invoice/cac-PaymentMeans/cac-CardAccount/cbc-HolderName/" TargetMode="External"/><Relationship Id="rId424" Type="http://schemas.openxmlformats.org/officeDocument/2006/relationships/hyperlink" Target="http://docs.peppol.eu/poacc/billing/3.0/rules/BR-51/" TargetMode="External"/><Relationship Id="rId466" Type="http://schemas.openxmlformats.org/officeDocument/2006/relationships/hyperlink" Target="http://docs.peppol.eu/poacc/billing/3.0/rules/BR-CL-19/" TargetMode="External"/><Relationship Id="rId631" Type="http://schemas.openxmlformats.org/officeDocument/2006/relationships/hyperlink" Target="https://docs.peppol.eu/poacc/billing/3.0/rules/ubl-tc434/UBL-SR-11/" TargetMode="External"/><Relationship Id="rId673" Type="http://schemas.openxmlformats.org/officeDocument/2006/relationships/hyperlink" Target="https://docs.peppol.eu/poacc/billing/3.0/rules/ubl-peppol/PEPPOL-COMMON-R045/" TargetMode="External"/><Relationship Id="rId729" Type="http://schemas.openxmlformats.org/officeDocument/2006/relationships/hyperlink" Target="https://www.oasis-open.org/committees/tc_home.php?wg_abbrev=ubl" TargetMode="External"/><Relationship Id="rId23" Type="http://schemas.openxmlformats.org/officeDocument/2006/relationships/hyperlink" Target="https://docs.peppol.eu/poacc/billing/3.0/release-notes/" TargetMode="External"/><Relationship Id="rId119" Type="http://schemas.openxmlformats.org/officeDocument/2006/relationships/hyperlink" Target="http://docs.peppol.eu/poacc/billing/3.0/codelist/UNCL2005/" TargetMode="External"/><Relationship Id="rId270" Type="http://schemas.openxmlformats.org/officeDocument/2006/relationships/hyperlink" Target="http://docs.peppol.eu/poacc/billing/3.0/syntax/ubl-invoice/cac-PaymentTerms/cbc-Note/" TargetMode="External"/><Relationship Id="rId326" Type="http://schemas.openxmlformats.org/officeDocument/2006/relationships/hyperlink" Target="http://docs.peppol.eu/poacc/billing/3.0/syntax/ubl-invoice/cac-InvoiceLine/cac-InvoicePeriod/" TargetMode="External"/><Relationship Id="rId533" Type="http://schemas.openxmlformats.org/officeDocument/2006/relationships/hyperlink" Target="http://docs.peppol.eu/poacc/billing/3.0/rules/BR-G-03/" TargetMode="External"/><Relationship Id="rId65" Type="http://schemas.openxmlformats.org/officeDocument/2006/relationships/hyperlink" Target="https://github.com/ConnectingEurope/eInvoicing-EN16931/issues/309" TargetMode="External"/><Relationship Id="rId130" Type="http://schemas.openxmlformats.org/officeDocument/2006/relationships/hyperlink" Target="http://docs.peppol.eu/poacc/billing/3.0/syntax/ubl-invoice/cac-ReceiptDocumentReference/cbc-ID/" TargetMode="External"/><Relationship Id="rId368" Type="http://schemas.openxmlformats.org/officeDocument/2006/relationships/hyperlink" Target="http://docs.peppol.eu/poacc/billing/3.0/syntax/ubl-invoice/cac-InvoiceLine/cac-Price/" TargetMode="External"/><Relationship Id="rId575" Type="http://schemas.openxmlformats.org/officeDocument/2006/relationships/hyperlink" Target="http://docs.peppol.eu/poacc/billing/3.0/rules/BR-O-03/" TargetMode="External"/><Relationship Id="rId740" Type="http://schemas.microsoft.com/office/2011/relationships/people" Target="people.xml"/><Relationship Id="rId172" Type="http://schemas.openxmlformats.org/officeDocument/2006/relationships/hyperlink" Target="http://docs.peppol.eu/poacc/billing/3.0/syntax/ubl-invoice/cac-AccountingSupplierParty/cac-Party/cac-Contact/" TargetMode="External"/><Relationship Id="rId228" Type="http://schemas.openxmlformats.org/officeDocument/2006/relationships/hyperlink" Target="http://docs.peppol.eu/poacc/billing/3.0/syntax/ubl-invoice/cac-TaxRepresentativeParty/cac-PartyTaxScheme/" TargetMode="External"/><Relationship Id="rId435" Type="http://schemas.openxmlformats.org/officeDocument/2006/relationships/hyperlink" Target="http://docs.peppol.eu/poacc/billing/3.0/rules/BR-64/" TargetMode="External"/><Relationship Id="rId477" Type="http://schemas.openxmlformats.org/officeDocument/2006/relationships/hyperlink" Target="http://docs.peppol.eu/poacc/billing/3.0/rules/BR-CO-04/" TargetMode="External"/><Relationship Id="rId600" Type="http://schemas.openxmlformats.org/officeDocument/2006/relationships/hyperlink" Target="http://docs.peppol.eu/poacc/billing/3.0/rules/BR-Z-04/" TargetMode="External"/><Relationship Id="rId642" Type="http://schemas.openxmlformats.org/officeDocument/2006/relationships/hyperlink" Target="https://docs.peppol.eu/poacc/billing/3.0/rules/ubl-tc434/UBL-SR-22/" TargetMode="External"/><Relationship Id="rId684" Type="http://schemas.openxmlformats.org/officeDocument/2006/relationships/hyperlink" Target="http://docs.peppol.eu/poacc/billing/3.0/rules/PEPPOL-EN16931-CL008/" TargetMode="External"/><Relationship Id="rId281" Type="http://schemas.openxmlformats.org/officeDocument/2006/relationships/hyperlink" Target="http://docs.peppol.eu/poacc/billing/3.0/syntax/ubl-invoice/cac-AllowanceCharge/cac-TaxCategory/cbc-ID/" TargetMode="External"/><Relationship Id="rId337" Type="http://schemas.openxmlformats.org/officeDocument/2006/relationships/hyperlink" Target="http://docs.peppol.eu/poacc/billing/3.0/syntax/ubl-invoice/cac-InvoiceLine/cac-AllowanceCharge/cbc-AllowanceChargeReasonCode/" TargetMode="External"/><Relationship Id="rId502" Type="http://schemas.openxmlformats.org/officeDocument/2006/relationships/hyperlink" Target="http://docs.peppol.eu/poacc/billing/3.0/rules/BR-DEC-05/" TargetMode="External"/><Relationship Id="rId34" Type="http://schemas.openxmlformats.org/officeDocument/2006/relationships/hyperlink" Target="https://docs.peppol.eu/poacc/billing/3.0/rules/ubl-tc434/BR-B-01/" TargetMode="External"/><Relationship Id="rId76" Type="http://schemas.openxmlformats.org/officeDocument/2006/relationships/hyperlink" Target="https://www.classic.ird.govt.nz/gst/work-out/work-out-records/records-tax/tax-info/" TargetMode="External"/><Relationship Id="rId141" Type="http://schemas.openxmlformats.org/officeDocument/2006/relationships/hyperlink" Target="http://docs.peppol.eu/poacc/billing/3.0/syntax/ubl-invoice/cac-AdditionalDocumentReference/cac-Attachment/cac-ExternalReference/" TargetMode="External"/><Relationship Id="rId379" Type="http://schemas.openxmlformats.org/officeDocument/2006/relationships/hyperlink" Target="http://docs.peppol.eu/poacc/billing/3.0/rules/ubl-tc434/" TargetMode="External"/><Relationship Id="rId544" Type="http://schemas.openxmlformats.org/officeDocument/2006/relationships/hyperlink" Target="http://docs.peppol.eu/poacc/billing/3.0/rules/BR-IC-04/" TargetMode="External"/><Relationship Id="rId586" Type="http://schemas.openxmlformats.org/officeDocument/2006/relationships/hyperlink" Target="http://docs.peppol.eu/poacc/billing/3.0/rules/BR-O-14/" TargetMode="External"/><Relationship Id="rId7" Type="http://schemas.openxmlformats.org/officeDocument/2006/relationships/endnotes" Target="endnotes.xml"/><Relationship Id="rId183" Type="http://schemas.openxmlformats.org/officeDocument/2006/relationships/hyperlink" Target="http://docs.peppol.eu/poacc/billing/3.0/syntax/ubl-invoice/cac-AccountingCustomerParty/cac-Party/cac-PartyName/cbc-Name/" TargetMode="External"/><Relationship Id="rId239" Type="http://schemas.openxmlformats.org/officeDocument/2006/relationships/hyperlink" Target="http://docs.peppol.eu/poacc/billing/3.0/syntax/ubl-invoice/cac-Delivery/cac-DeliveryLocation/cac-Address/cbc-AdditionalStreetName/" TargetMode="External"/><Relationship Id="rId390" Type="http://schemas.openxmlformats.org/officeDocument/2006/relationships/hyperlink" Target="http://docs.peppol.eu/poacc/billing/3.0/rules/BR-13/" TargetMode="External"/><Relationship Id="rId404" Type="http://schemas.openxmlformats.org/officeDocument/2006/relationships/hyperlink" Target="http://docs.peppol.eu/poacc/billing/3.0/rules/BR-27/" TargetMode="External"/><Relationship Id="rId446" Type="http://schemas.openxmlformats.org/officeDocument/2006/relationships/hyperlink" Target="http://docs.peppol.eu/poacc/billing/3.0/rules/BR-AE-08/" TargetMode="External"/><Relationship Id="rId611" Type="http://schemas.openxmlformats.org/officeDocument/2006/relationships/hyperlink" Target="https://docs.peppol.eu/poacc/billing/3.0/rules/UBL-CR-666/" TargetMode="External"/><Relationship Id="rId653" Type="http://schemas.openxmlformats.org/officeDocument/2006/relationships/hyperlink" Target="https://docs.peppol.eu/poacc/billing/3.0/rules/ubl-tc434/UBL-SR-33/" TargetMode="External"/><Relationship Id="rId250" Type="http://schemas.openxmlformats.org/officeDocument/2006/relationships/hyperlink" Target="http://docs.peppol.eu/poacc/billing/3.0/syntax/ubl-invoice/cac-PaymentMeans/" TargetMode="External"/><Relationship Id="rId292" Type="http://schemas.openxmlformats.org/officeDocument/2006/relationships/hyperlink" Target="http://docs.peppol.eu/poacc/billing/3.0/syntax/ubl-invoice/cac-TaxTotal/cac-TaxSubtotal/cbc-TaxAmount/currencyID/" TargetMode="External"/><Relationship Id="rId306" Type="http://schemas.openxmlformats.org/officeDocument/2006/relationships/hyperlink" Target="http://docs.peppol.eu/poacc/billing/3.0/syntax/ubl-invoice/cac-LegalMonetaryTotal/cbc-TaxInclusiveAmount/currencyID/" TargetMode="External"/><Relationship Id="rId488" Type="http://schemas.openxmlformats.org/officeDocument/2006/relationships/hyperlink" Target="http://docs.peppol.eu/poacc/billing/3.0/rules/BR-CO-15/" TargetMode="External"/><Relationship Id="rId695" Type="http://schemas.openxmlformats.org/officeDocument/2006/relationships/hyperlink" Target="https://docs.peppol.eu/poacc/billing/3.0/rules/PEPPOL-EN16931-P0111/" TargetMode="External"/><Relationship Id="rId709" Type="http://schemas.openxmlformats.org/officeDocument/2006/relationships/hyperlink" Target="https://docs.peppol.eu/poacc/billing/3.0/rules/PEPPOL-EN16931-R043/" TargetMode="External"/><Relationship Id="rId45" Type="http://schemas.openxmlformats.org/officeDocument/2006/relationships/hyperlink" Target="https://docs.peppol.eu/poacc/billing/3.0/release-notes/" TargetMode="External"/><Relationship Id="rId87" Type="http://schemas.openxmlformats.org/officeDocument/2006/relationships/hyperlink" Target="http://docs.peppol.eu/poacc/billing/3.0/bis/" TargetMode="External"/><Relationship Id="rId110" Type="http://schemas.openxmlformats.org/officeDocument/2006/relationships/hyperlink" Target="http://docs.peppol.eu/poacc/billing/3.0/syntax/ubl-invoice/cbc-TaxPointDate/" TargetMode="External"/><Relationship Id="rId348" Type="http://schemas.openxmlformats.org/officeDocument/2006/relationships/hyperlink" Target="http://docs.peppol.eu/poacc/billing/3.0/syntax/ubl-invoice/cac-InvoiceLine/cac-Item/cac-BuyersItemIdentification/cbc-ID/" TargetMode="External"/><Relationship Id="rId513" Type="http://schemas.openxmlformats.org/officeDocument/2006/relationships/hyperlink" Target="http://docs.peppol.eu/poacc/billing/3.0/rules/BR-DEC-18/" TargetMode="External"/><Relationship Id="rId555" Type="http://schemas.openxmlformats.org/officeDocument/2006/relationships/hyperlink" Target="http://docs.peppol.eu/poacc/billing/3.0/rules/BR-IG-03/" TargetMode="External"/><Relationship Id="rId597" Type="http://schemas.openxmlformats.org/officeDocument/2006/relationships/hyperlink" Target="http://docs.peppol.eu/poacc/billing/3.0/rules/BR-Z-01/" TargetMode="External"/><Relationship Id="rId720" Type="http://schemas.openxmlformats.org/officeDocument/2006/relationships/hyperlink" Target="http://docs.peppol.eu/poacc/billing/3.0/rules/PEPPOL-EN16931-R110/" TargetMode="External"/><Relationship Id="rId152" Type="http://schemas.openxmlformats.org/officeDocument/2006/relationships/hyperlink" Target="http://docs.peppol.eu/poacc/billing/3.0/syntax/ubl-invoice/cac-AccountingSupplierParty/cac-Party/cac-PartyName/cbc-Name/" TargetMode="External"/><Relationship Id="rId194" Type="http://schemas.openxmlformats.org/officeDocument/2006/relationships/hyperlink" Target="http://docs.peppol.eu/poacc/billing/3.0/syntax/ubl-invoice/cac-AccountingCustomerParty/cac-Party/cac-PartyTaxScheme/" TargetMode="External"/><Relationship Id="rId208" Type="http://schemas.openxmlformats.org/officeDocument/2006/relationships/hyperlink" Target="http://docs.peppol.eu/poacc/billing/3.0/syntax/ubl-invoice/cac-PayeeParty/cac-PartyIdentification/cbc-ID/" TargetMode="External"/><Relationship Id="rId415" Type="http://schemas.openxmlformats.org/officeDocument/2006/relationships/hyperlink" Target="http://docs.peppol.eu/poacc/billing/3.0/rules/BR-42/" TargetMode="External"/><Relationship Id="rId457" Type="http://schemas.openxmlformats.org/officeDocument/2006/relationships/hyperlink" Target="http://docs.peppol.eu/poacc/billing/3.0/rules/BR-CL-08/" TargetMode="External"/><Relationship Id="rId622" Type="http://schemas.openxmlformats.org/officeDocument/2006/relationships/hyperlink" Target="https://docs.peppol.eu/poacc/billing/3.0/rules/ubl-tc434/UBL-SR-02/" TargetMode="External"/><Relationship Id="rId261" Type="http://schemas.openxmlformats.org/officeDocument/2006/relationships/hyperlink" Target="http://docs.peppol.eu/poacc/billing/3.0/syntax/ubl-invoice/cac-PaymentMeans/cac-PayeeFinancialAccount/cbc-ID/" TargetMode="External"/><Relationship Id="rId499" Type="http://schemas.openxmlformats.org/officeDocument/2006/relationships/hyperlink" Target="http://docs.peppol.eu/poacc/billing/3.0/rules/BR-CO-26/" TargetMode="External"/><Relationship Id="rId664" Type="http://schemas.openxmlformats.org/officeDocument/2006/relationships/hyperlink" Target="https://docs.peppol.eu/poacc/billing/3.0/rules/ubl-tc434/UBL-SR-47/" TargetMode="External"/><Relationship Id="rId14" Type="http://schemas.openxmlformats.org/officeDocument/2006/relationships/hyperlink" Target="https://github.com/ConnectingEurope/eInvoicing-EN16931/issues/217" TargetMode="External"/><Relationship Id="rId56" Type="http://schemas.openxmlformats.org/officeDocument/2006/relationships/hyperlink" Target="https://openpeppol.atlassian.net/browse/POACC-487" TargetMode="External"/><Relationship Id="rId317" Type="http://schemas.openxmlformats.org/officeDocument/2006/relationships/hyperlink" Target="http://docs.peppol.eu/poacc/billing/3.0/syntax/ubl-invoice/cac-InvoiceLine/" TargetMode="External"/><Relationship Id="rId359" Type="http://schemas.openxmlformats.org/officeDocument/2006/relationships/hyperlink" Target="http://docs.peppol.eu/poacc/billing/3.0/syntax/ubl-invoice/cac-InvoiceLine/cac-Item/cac-CommodityClassification/cbc-ItemClassificationCode/listVersionID/" TargetMode="External"/><Relationship Id="rId524" Type="http://schemas.openxmlformats.org/officeDocument/2006/relationships/hyperlink" Target="http://docs.peppol.eu/poacc/billing/3.0/rules/BR-E-04/" TargetMode="External"/><Relationship Id="rId566" Type="http://schemas.openxmlformats.org/officeDocument/2006/relationships/hyperlink" Target="http://docs.peppol.eu/poacc/billing/3.0/rules/BR-IP-04/" TargetMode="External"/><Relationship Id="rId731" Type="http://schemas.openxmlformats.org/officeDocument/2006/relationships/hyperlink" Target="http://www.ato.gov.au" TargetMode="External"/><Relationship Id="rId98" Type="http://schemas.openxmlformats.org/officeDocument/2006/relationships/footer" Target="footer1.xml"/><Relationship Id="rId121" Type="http://schemas.openxmlformats.org/officeDocument/2006/relationships/hyperlink" Target="http://docs.peppol.eu/poacc/billing/3.0/syntax/ubl-invoice/cac-OrderReference/cbc-ID/" TargetMode="External"/><Relationship Id="rId163" Type="http://schemas.openxmlformats.org/officeDocument/2006/relationships/hyperlink" Target="http://docs.peppol.eu/poacc/billing/3.0/syntax/ubl-invoice/cac-AccountingSupplierParty/cac-Party/cac-PartyTaxScheme/" TargetMode="External"/><Relationship Id="rId219" Type="http://schemas.openxmlformats.org/officeDocument/2006/relationships/hyperlink" Target="http://docs.peppol.eu/poacc/billing/3.0/syntax/ubl-invoice/cac-TaxRepresentativeParty/cac-PostalAddress/cbc-StreetName/" TargetMode="External"/><Relationship Id="rId370" Type="http://schemas.openxmlformats.org/officeDocument/2006/relationships/hyperlink" Target="http://docs.peppol.eu/poacc/billing/3.0/syntax/ubl-invoice/cac-InvoiceLine/cac-Price/cbc-PriceAmount/currencyID/" TargetMode="External"/><Relationship Id="rId426" Type="http://schemas.openxmlformats.org/officeDocument/2006/relationships/hyperlink" Target="http://docs.peppol.eu/poacc/billing/3.0/rules/BR-53/" TargetMode="External"/><Relationship Id="rId633" Type="http://schemas.openxmlformats.org/officeDocument/2006/relationships/hyperlink" Target="http://docs.peppol.eu/poacc/billing/3.0/rules/UBL-SR-13/" TargetMode="External"/><Relationship Id="rId230" Type="http://schemas.openxmlformats.org/officeDocument/2006/relationships/hyperlink" Target="http://docs.peppol.eu/poacc/billing/3.0/syntax/ubl-invoice/cac-TaxRepresentativeParty/cac-PartyTaxScheme/cac-TaxScheme/" TargetMode="External"/><Relationship Id="rId468" Type="http://schemas.openxmlformats.org/officeDocument/2006/relationships/hyperlink" Target="http://docs.peppol.eu/poacc/billing/3.0/rules/BR-CL-21/" TargetMode="External"/><Relationship Id="rId675" Type="http://schemas.openxmlformats.org/officeDocument/2006/relationships/hyperlink" Target="https://docs.peppol.eu/poacc/billing/3.0/rules/ubl-peppol/PEPPOL-COMMON-R047/" TargetMode="External"/><Relationship Id="rId25" Type="http://schemas.openxmlformats.org/officeDocument/2006/relationships/hyperlink" Target="https://docs.peppol.eu/poacc/billing/3.0/release-notes/" TargetMode="External"/><Relationship Id="rId67" Type="http://schemas.openxmlformats.org/officeDocument/2006/relationships/hyperlink" Target="https://docs.peppol.eu/poacc/billing/3.0/rules/ubl-peppol/PEPPOL-EN16931-P0100/" TargetMode="External"/><Relationship Id="rId272" Type="http://schemas.openxmlformats.org/officeDocument/2006/relationships/hyperlink" Target="http://docs.peppol.eu/poacc/billing/3.0/syntax/ubl-invoice/cac-AllowanceCharge/cbc-ChargeIndicator/" TargetMode="External"/><Relationship Id="rId328" Type="http://schemas.openxmlformats.org/officeDocument/2006/relationships/hyperlink" Target="http://docs.peppol.eu/poacc/billing/3.0/syntax/ubl-invoice/cac-InvoiceLine/cac-InvoicePeriod/cbc-EndDate/" TargetMode="External"/><Relationship Id="rId535" Type="http://schemas.openxmlformats.org/officeDocument/2006/relationships/hyperlink" Target="http://docs.peppol.eu/poacc/billing/3.0/rules/BR-G-05/" TargetMode="External"/><Relationship Id="rId577" Type="http://schemas.openxmlformats.org/officeDocument/2006/relationships/hyperlink" Target="http://docs.peppol.eu/poacc/billing/3.0/rules/BR-O-05/" TargetMode="External"/><Relationship Id="rId700" Type="http://schemas.openxmlformats.org/officeDocument/2006/relationships/hyperlink" Target="http://docs.peppol.eu/poacc/billing/3.0/rules/PEPPOL-EN16931-R005/" TargetMode="External"/><Relationship Id="rId132" Type="http://schemas.openxmlformats.org/officeDocument/2006/relationships/hyperlink" Target="http://docs.peppol.eu/poacc/billing/3.0/syntax/ubl-invoice/cac-OriginatorDocumentReference/cbc-ID/" TargetMode="External"/><Relationship Id="rId174" Type="http://schemas.openxmlformats.org/officeDocument/2006/relationships/hyperlink" Target="http://docs.peppol.eu/poacc/billing/3.0/syntax/ubl-invoice/cac-AccountingSupplierParty/cac-Party/cac-Contact/cbc-Telephone/" TargetMode="External"/><Relationship Id="rId381" Type="http://schemas.openxmlformats.org/officeDocument/2006/relationships/hyperlink" Target="http://docs.peppol.eu/poacc/billing/3.0/rules/BR-03/" TargetMode="External"/><Relationship Id="rId602" Type="http://schemas.openxmlformats.org/officeDocument/2006/relationships/hyperlink" Target="http://docs.peppol.eu/poacc/billing/3.0/rules/BR-Z-06/" TargetMode="External"/><Relationship Id="rId241" Type="http://schemas.openxmlformats.org/officeDocument/2006/relationships/hyperlink" Target="http://docs.peppol.eu/poacc/billing/3.0/syntax/ubl-invoice/cac-Delivery/cac-DeliveryLocation/cac-Address/cbc-PostalZone/" TargetMode="External"/><Relationship Id="rId437" Type="http://schemas.openxmlformats.org/officeDocument/2006/relationships/hyperlink" Target="http://docs.peppol.eu/poacc/billing/3.0/rules/BR-66/" TargetMode="External"/><Relationship Id="rId479" Type="http://schemas.openxmlformats.org/officeDocument/2006/relationships/hyperlink" Target="http://docs.peppol.eu/poacc/billing/3.0/rules/BR-CO-06/" TargetMode="External"/><Relationship Id="rId644" Type="http://schemas.openxmlformats.org/officeDocument/2006/relationships/hyperlink" Target="https://docs.peppol.eu/poacc/billing/3.0/rules/ubl-tc434/UBL-SR-24/" TargetMode="External"/><Relationship Id="rId686" Type="http://schemas.openxmlformats.org/officeDocument/2006/relationships/hyperlink" Target="http://docs.peppol.eu/poacc/billing/3.0/rules/PEPPOL-EN16931-P0100/" TargetMode="External"/><Relationship Id="rId36" Type="http://schemas.openxmlformats.org/officeDocument/2006/relationships/hyperlink" Target="https://docs.peppol.eu/poacc/billing/3.0/release-notes/" TargetMode="External"/><Relationship Id="rId283" Type="http://schemas.openxmlformats.org/officeDocument/2006/relationships/hyperlink" Target="http://docs.peppol.eu/poacc/billing/3.0/syntax/ubl-invoice/cac-AllowanceCharge/cac-TaxCategory/cac-TaxScheme/" TargetMode="External"/><Relationship Id="rId339" Type="http://schemas.openxmlformats.org/officeDocument/2006/relationships/hyperlink" Target="http://docs.peppol.eu/poacc/billing/3.0/syntax/ubl-invoice/cac-InvoiceLine/cac-AllowanceCharge/cbc-MultiplierFactorNumeric/" TargetMode="External"/><Relationship Id="rId490" Type="http://schemas.openxmlformats.org/officeDocument/2006/relationships/hyperlink" Target="http://docs.peppol.eu/poacc/billing/3.0/rules/BR-CO-17/" TargetMode="External"/><Relationship Id="rId504" Type="http://schemas.openxmlformats.org/officeDocument/2006/relationships/hyperlink" Target="http://docs.peppol.eu/poacc/billing/3.0/rules/BR-DEC-09/" TargetMode="External"/><Relationship Id="rId546" Type="http://schemas.openxmlformats.org/officeDocument/2006/relationships/hyperlink" Target="http://docs.peppol.eu/poacc/billing/3.0/rules/BR-IC-06/" TargetMode="External"/><Relationship Id="rId711" Type="http://schemas.openxmlformats.org/officeDocument/2006/relationships/hyperlink" Target="http://docs.peppol.eu/poacc/billing/3.0/rules/PEPPOL-EN16931-R046/" TargetMode="External"/><Relationship Id="rId78" Type="http://schemas.openxmlformats.org/officeDocument/2006/relationships/hyperlink" Target="https://www.ird.govt.nz/gst/tax-invoices-for-gst/credit-and-debit-notes" TargetMode="External"/><Relationship Id="rId101" Type="http://schemas.openxmlformats.org/officeDocument/2006/relationships/hyperlink" Target="http://docs.peppol.eu/poacc/billing/3.0/syntax/ubl-invoice/cbc-ProfileID/" TargetMode="External"/><Relationship Id="rId143" Type="http://schemas.openxmlformats.org/officeDocument/2006/relationships/hyperlink" Target="http://docs.peppol.eu/poacc/billing/3.0/syntax/ubl-invoice/cac-ProjectReference/cbc-ID/" TargetMode="External"/><Relationship Id="rId185" Type="http://schemas.openxmlformats.org/officeDocument/2006/relationships/hyperlink" Target="http://docs.peppol.eu/poacc/billing/3.0/syntax/ubl-invoice/cac-AccountingCustomerParty/cac-Party/cac-PostalAddress/cbc-StreetName/" TargetMode="External"/><Relationship Id="rId350" Type="http://schemas.openxmlformats.org/officeDocument/2006/relationships/hyperlink" Target="http://docs.peppol.eu/poacc/billing/3.0/syntax/ubl-invoice/cac-InvoiceLine/cac-Item/cac-SellersItemIdentification/cbc-ID/" TargetMode="External"/><Relationship Id="rId406" Type="http://schemas.openxmlformats.org/officeDocument/2006/relationships/hyperlink" Target="http://docs.peppol.eu/poacc/billing/3.0/rules/BR-29/" TargetMode="External"/><Relationship Id="rId588" Type="http://schemas.openxmlformats.org/officeDocument/2006/relationships/hyperlink" Target="http://docs.peppol.eu/poacc/billing/3.0/rules/BR-S-02/"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PayeeParty/cac-PartyName/" TargetMode="External"/><Relationship Id="rId392" Type="http://schemas.openxmlformats.org/officeDocument/2006/relationships/hyperlink" Target="http://docs.peppol.eu/poacc/billing/3.0/rules/BR-15/" TargetMode="External"/><Relationship Id="rId448" Type="http://schemas.openxmlformats.org/officeDocument/2006/relationships/hyperlink" Target="http://docs.peppol.eu/poacc/billing/3.0/rules/BR-AE-10/" TargetMode="External"/><Relationship Id="rId613" Type="http://schemas.openxmlformats.org/officeDocument/2006/relationships/hyperlink" Target="https://docs.peppol.eu/poacc/billing/3.0/rules/UBL-CR-001/" TargetMode="External"/><Relationship Id="rId655" Type="http://schemas.openxmlformats.org/officeDocument/2006/relationships/hyperlink" Target="https://docs.peppol.eu/poacc/billing/3.0/rules/ubl-tc434/UBL-SR-35/" TargetMode="External"/><Relationship Id="rId697" Type="http://schemas.openxmlformats.org/officeDocument/2006/relationships/hyperlink" Target="http://docs.peppol.eu/poacc/billing/3.0/rules/PEPPOL-EN16931-R002/" TargetMode="External"/><Relationship Id="rId252" Type="http://schemas.openxmlformats.org/officeDocument/2006/relationships/hyperlink" Target="http://docs.peppol.eu/poacc/billing/3.0/syntax/ubl-invoice/cac-PaymentMeans/cbc-PaymentMeansCode/name/" TargetMode="External"/><Relationship Id="rId294" Type="http://schemas.openxmlformats.org/officeDocument/2006/relationships/hyperlink" Target="http://docs.peppol.eu/poacc/billing/3.0/syntax/ubl-invoice/cac-TaxTotal/cac-TaxSubtotal/cac-TaxCategory/cbc-ID/" TargetMode="External"/><Relationship Id="rId308" Type="http://schemas.openxmlformats.org/officeDocument/2006/relationships/hyperlink" Target="http://docs.peppol.eu/poacc/billing/3.0/syntax/ubl-invoice/cac-LegalMonetaryTotal/cbc-AllowanceTotalAmount/currencyID/" TargetMode="External"/><Relationship Id="rId515" Type="http://schemas.openxmlformats.org/officeDocument/2006/relationships/hyperlink" Target="http://docs.peppol.eu/poacc/billing/3.0/rules/BR-DEC-20/" TargetMode="External"/><Relationship Id="rId722" Type="http://schemas.openxmlformats.org/officeDocument/2006/relationships/hyperlink" Target="http://docs.peppol.eu/poacc/billing/3.0/rules/PEPPOL-EN16931-R120/" TargetMode="External"/><Relationship Id="rId47" Type="http://schemas.openxmlformats.org/officeDocument/2006/relationships/hyperlink" Target="https://openpeppol.atlassian.net/browse/POACC-451" TargetMode="External"/><Relationship Id="rId89" Type="http://schemas.openxmlformats.org/officeDocument/2006/relationships/hyperlink" Target="http://docs.peppol.eu/poacc/upgrade-3/profiles/63-invoiceresponse/" TargetMode="External"/><Relationship Id="rId112" Type="http://schemas.openxmlformats.org/officeDocument/2006/relationships/hyperlink" Target="http://docs.peppol.eu/poacc/billing/3.0/syntax/ubl-invoice/cbc-TaxCurrencyCode/" TargetMode="External"/><Relationship Id="rId154" Type="http://schemas.openxmlformats.org/officeDocument/2006/relationships/hyperlink" Target="http://docs.peppol.eu/poacc/billing/3.0/syntax/ubl-invoice/cac-AccountingSupplierParty/cac-Party/cac-PostalAddress/cbc-StreetName/" TargetMode="External"/><Relationship Id="rId361" Type="http://schemas.openxmlformats.org/officeDocument/2006/relationships/hyperlink" Target="http://docs.peppol.eu/poacc/billing/3.0/syntax/ubl-invoice/cac-InvoiceLine/cac-Item/cac-ClassifiedTaxCategory/cbc-ID/" TargetMode="External"/><Relationship Id="rId557" Type="http://schemas.openxmlformats.org/officeDocument/2006/relationships/hyperlink" Target="http://docs.peppol.eu/poacc/billing/3.0/rules/BR-IG-05/" TargetMode="External"/><Relationship Id="rId599" Type="http://schemas.openxmlformats.org/officeDocument/2006/relationships/hyperlink" Target="http://docs.peppol.eu/poacc/billing/3.0/rules/BR-Z-03/" TargetMode="External"/><Relationship Id="rId196" Type="http://schemas.openxmlformats.org/officeDocument/2006/relationships/hyperlink" Target="http://docs.peppol.eu/poacc/billing/3.0/syntax/ubl-invoice/cac-AccountingCustomerParty/cac-Party/cac-PartyTaxScheme/cac-TaxScheme/" TargetMode="External"/><Relationship Id="rId417" Type="http://schemas.openxmlformats.org/officeDocument/2006/relationships/hyperlink" Target="http://docs.peppol.eu/poacc/billing/3.0/rules/BR-44/" TargetMode="External"/><Relationship Id="rId459" Type="http://schemas.openxmlformats.org/officeDocument/2006/relationships/hyperlink" Target="http://docs.peppol.eu/poacc/billing/3.0/rules/BR-CL-11/" TargetMode="External"/><Relationship Id="rId624" Type="http://schemas.openxmlformats.org/officeDocument/2006/relationships/hyperlink" Target="https://docs.peppol.eu/poacc/billing/3.0/rules/ubl-tc434/UBL-SR-04/" TargetMode="External"/><Relationship Id="rId666" Type="http://schemas.openxmlformats.org/officeDocument/2006/relationships/hyperlink" Target="https://docs.peppol.eu/poacc/billing/3.0/rules/ubl-tc434/UBL-SR-49/" TargetMode="External"/><Relationship Id="rId16" Type="http://schemas.openxmlformats.org/officeDocument/2006/relationships/hyperlink" Target="https://github.com/ConnectingEurope/eInvoicing-EN16931/issues/220" TargetMode="External"/><Relationship Id="rId221" Type="http://schemas.openxmlformats.org/officeDocument/2006/relationships/hyperlink" Target="http://docs.peppol.eu/poacc/billing/3.0/syntax/ubl-invoice/cac-TaxRepresentativeParty/cac-PostalAddress/cbc-CityName/" TargetMode="External"/><Relationship Id="rId263" Type="http://schemas.openxmlformats.org/officeDocument/2006/relationships/hyperlink" Target="http://docs.peppol.eu/poacc/billing/3.0/syntax/ubl-invoice/cac-PaymentMeans/cac-PayeeFinancialAccount/cac-FinancialInstitutionBranch/" TargetMode="External"/><Relationship Id="rId319" Type="http://schemas.openxmlformats.org/officeDocument/2006/relationships/hyperlink" Target="http://docs.peppol.eu/poacc/billing/3.0/syntax/ubl-invoice/cac-InvoiceLine/cbc-Note/" TargetMode="External"/><Relationship Id="rId470" Type="http://schemas.openxmlformats.org/officeDocument/2006/relationships/hyperlink" Target="http://docs.peppol.eu/poacc/billing/3.0/rules/BR-CL-23/" TargetMode="External"/><Relationship Id="rId526" Type="http://schemas.openxmlformats.org/officeDocument/2006/relationships/hyperlink" Target="http://docs.peppol.eu/poacc/billing/3.0/rules/BR-E-06/" TargetMode="External"/><Relationship Id="rId58" Type="http://schemas.openxmlformats.org/officeDocument/2006/relationships/hyperlink" Target="https://docs.peppol.eu/poacc/billing/3.0/rules/ubl-peppol/PEPPOL-EN16931-R080/" TargetMode="External"/><Relationship Id="rId123" Type="http://schemas.openxmlformats.org/officeDocument/2006/relationships/hyperlink" Target="http://docs.peppol.eu/poacc/billing/3.0/syntax/ubl-invoice/cac-BillingReference/" TargetMode="External"/><Relationship Id="rId330" Type="http://schemas.openxmlformats.org/officeDocument/2006/relationships/hyperlink" Target="http://docs.peppol.eu/poacc/billing/3.0/syntax/ubl-invoice/cac-InvoiceLine/cac-OrderLineReference/cbc-LineID/" TargetMode="External"/><Relationship Id="rId568" Type="http://schemas.openxmlformats.org/officeDocument/2006/relationships/hyperlink" Target="http://docs.peppol.eu/poacc/billing/3.0/rules/BR-IP-06/" TargetMode="External"/><Relationship Id="rId733" Type="http://schemas.openxmlformats.org/officeDocument/2006/relationships/hyperlink" Target="https://peppol.eu/" TargetMode="External"/><Relationship Id="rId165" Type="http://schemas.openxmlformats.org/officeDocument/2006/relationships/hyperlink" Target="http://docs.peppol.eu/poacc/billing/3.0/syntax/ubl-invoice/cac-AccountingSupplierParty/cac-Party/cac-PartyTaxScheme/cac-TaxScheme/" TargetMode="External"/><Relationship Id="rId372" Type="http://schemas.openxmlformats.org/officeDocument/2006/relationships/hyperlink" Target="http://docs.peppol.eu/poacc/billing/3.0/syntax/ubl-invoice/cac-InvoiceLine/cac-Price/cbc-BaseQuantity/unitCode/" TargetMode="External"/><Relationship Id="rId428" Type="http://schemas.openxmlformats.org/officeDocument/2006/relationships/hyperlink" Target="http://docs.peppol.eu/poacc/billing/3.0/rules/BR-55/" TargetMode="External"/><Relationship Id="rId635" Type="http://schemas.openxmlformats.org/officeDocument/2006/relationships/hyperlink" Target="https://docs.peppol.eu/poacc/billing/3.0/rules/ubl-tc434/UBL-SR-15/" TargetMode="External"/><Relationship Id="rId677" Type="http://schemas.openxmlformats.org/officeDocument/2006/relationships/hyperlink" Target="https://docs.peppol.eu/poacc/billing/3.0/rules/ubl-peppol/PEPPOL-COMMON-R049/" TargetMode="External"/><Relationship Id="rId232" Type="http://schemas.openxmlformats.org/officeDocument/2006/relationships/hyperlink" Target="http://docs.peppol.eu/poacc/billing/3.0/syntax/ubl-invoice/cac-Delivery/" TargetMode="External"/><Relationship Id="rId274" Type="http://schemas.openxmlformats.org/officeDocument/2006/relationships/hyperlink" Target="http://docs.peppol.eu/poacc/billing/3.0/syntax/ubl-invoice/cac-AllowanceCharge/cbc-AllowanceChargeReason/" TargetMode="External"/><Relationship Id="rId481" Type="http://schemas.openxmlformats.org/officeDocument/2006/relationships/hyperlink" Target="http://docs.peppol.eu/poacc/billing/3.0/rules/BR-CO-08/" TargetMode="External"/><Relationship Id="rId702" Type="http://schemas.openxmlformats.org/officeDocument/2006/relationships/hyperlink" Target="https://docs.peppol.eu/poacc/billing/3.0/rules/PEPPOL-EN16931-R007/" TargetMode="External"/><Relationship Id="rId27" Type="http://schemas.openxmlformats.org/officeDocument/2006/relationships/hyperlink" Target="https://docs.peppol.eu/poacc/billing/3.0/rules/ubl-tc434/UBL-SR-29/" TargetMode="External"/><Relationship Id="rId69" Type="http://schemas.openxmlformats.org/officeDocument/2006/relationships/hyperlink" Target="https://openpeppol.atlassian.net/browse/POACC-505" TargetMode="External"/><Relationship Id="rId134" Type="http://schemas.openxmlformats.org/officeDocument/2006/relationships/hyperlink" Target="http://docs.peppol.eu/poacc/billing/3.0/syntax/ubl-invoice/cac-ContractDocumentReference/cbc-ID/" TargetMode="External"/><Relationship Id="rId537" Type="http://schemas.openxmlformats.org/officeDocument/2006/relationships/hyperlink" Target="http://docs.peppol.eu/poacc/billing/3.0/rules/BR-G-07/" TargetMode="External"/><Relationship Id="rId579" Type="http://schemas.openxmlformats.org/officeDocument/2006/relationships/hyperlink" Target="http://docs.peppol.eu/poacc/billing/3.0/rules/BR-O-07/" TargetMode="External"/><Relationship Id="rId80" Type="http://schemas.openxmlformats.org/officeDocument/2006/relationships/hyperlink" Target="https://docs.oasis-open.org/ubl/os-UBL-2.1/xsd/maindoc/UBL-Invoice-2.1.xsd" TargetMode="External"/><Relationship Id="rId176" Type="http://schemas.openxmlformats.org/officeDocument/2006/relationships/hyperlink" Target="http://docs.peppol.eu/poacc/billing/3.0/syntax/ubl-invoice/cac-AccountingCustomerParty/" TargetMode="External"/><Relationship Id="rId341" Type="http://schemas.openxmlformats.org/officeDocument/2006/relationships/hyperlink" Target="http://docs.peppol.eu/poacc/billing/3.0/syntax/ubl-invoice/cac-InvoiceLine/cac-AllowanceCharge/cbc-Amount/currencyID/" TargetMode="External"/><Relationship Id="rId383" Type="http://schemas.openxmlformats.org/officeDocument/2006/relationships/hyperlink" Target="http://docs.peppol.eu/poacc/billing/3.0/rules/BR-05/" TargetMode="External"/><Relationship Id="rId439" Type="http://schemas.openxmlformats.org/officeDocument/2006/relationships/hyperlink" Target="http://docs.peppol.eu/poacc/billing/3.0/rules/BR-AE-01/" TargetMode="External"/><Relationship Id="rId590" Type="http://schemas.openxmlformats.org/officeDocument/2006/relationships/hyperlink" Target="http://docs.peppol.eu/poacc/billing/3.0/rules/BR-S-04/" TargetMode="External"/><Relationship Id="rId604" Type="http://schemas.openxmlformats.org/officeDocument/2006/relationships/hyperlink" Target="http://docs.peppol.eu/poacc/billing/3.0/rules/BR-Z-08/" TargetMode="External"/><Relationship Id="rId646" Type="http://schemas.openxmlformats.org/officeDocument/2006/relationships/hyperlink" Target="https://docs.peppol.eu/poacc/billing/3.0/rules/ubl-tc434/UBL-SR-26/" TargetMode="External"/><Relationship Id="rId201" Type="http://schemas.openxmlformats.org/officeDocument/2006/relationships/hyperlink" Target="http://docs.peppol.eu/poacc/billing/3.0/syntax/ubl-invoice/cac-AccountingCustomerParty/cac-Party/cac-PartyLegalEntity/cbc-CompanyID/schemeID/" TargetMode="External"/><Relationship Id="rId243" Type="http://schemas.openxmlformats.org/officeDocument/2006/relationships/hyperlink" Target="http://docs.peppol.eu/poacc/billing/3.0/syntax/ubl-invoice/cac-Delivery/cac-DeliveryLocation/cac-Address/cac-AddressLine/" TargetMode="External"/><Relationship Id="rId285" Type="http://schemas.openxmlformats.org/officeDocument/2006/relationships/hyperlink" Target="http://docs.peppol.eu/poacc/billing/3.0/syntax/ubl-invoice/cac-TaxTotal/" TargetMode="External"/><Relationship Id="rId450" Type="http://schemas.openxmlformats.org/officeDocument/2006/relationships/hyperlink" Target="https://docs.peppol.eu/poacc/billing/3.0/rules/ubl-tc434/BR-B-02/" TargetMode="External"/><Relationship Id="rId506" Type="http://schemas.openxmlformats.org/officeDocument/2006/relationships/hyperlink" Target="http://docs.peppol.eu/poacc/billing/3.0/rules/BR-DEC-11/" TargetMode="External"/><Relationship Id="rId688" Type="http://schemas.openxmlformats.org/officeDocument/2006/relationships/hyperlink" Target="http://docs.peppol.eu/poacc/billing/3.0/rules/PEPPOL-EN16931-P0104/" TargetMode="External"/><Relationship Id="rId38" Type="http://schemas.openxmlformats.org/officeDocument/2006/relationships/hyperlink" Target="https://docs.peppol.eu/poacc/billing/3.0/rules/ubl-peppol/PEPPOL-COMMON-R048/" TargetMode="External"/><Relationship Id="rId103" Type="http://schemas.openxmlformats.org/officeDocument/2006/relationships/hyperlink" Target="http://docs.peppol.eu/poacc/billing/3.0/syntax/ubl-invoice/cbc-IssueDate/" TargetMode="External"/><Relationship Id="rId310" Type="http://schemas.openxmlformats.org/officeDocument/2006/relationships/hyperlink" Target="http://docs.peppol.eu/poacc/billing/3.0/syntax/ubl-invoice/cac-LegalMonetaryTotal/cbc-ChargeTotalAmount/currencyID/" TargetMode="External"/><Relationship Id="rId492" Type="http://schemas.openxmlformats.org/officeDocument/2006/relationships/hyperlink" Target="http://docs.peppol.eu/poacc/billing/3.0/rules/BR-CO-19/" TargetMode="External"/><Relationship Id="rId548" Type="http://schemas.openxmlformats.org/officeDocument/2006/relationships/hyperlink" Target="http://docs.peppol.eu/poacc/billing/3.0/rules/BR-IC-08/" TargetMode="External"/><Relationship Id="rId713" Type="http://schemas.openxmlformats.org/officeDocument/2006/relationships/hyperlink" Target="http://docs.peppol.eu/poacc/billing/3.0/rules/PEPPOL-EN16931-R053/" TargetMode="External"/><Relationship Id="rId91" Type="http://schemas.openxmlformats.org/officeDocument/2006/relationships/hyperlink" Target="https://service.unece.org/trade/untdid/d16b/tred/tred4461.htm" TargetMode="External"/><Relationship Id="rId145" Type="http://schemas.openxmlformats.org/officeDocument/2006/relationships/hyperlink" Target="http://docs.peppol.eu/poacc/billing/3.0/syntax/ubl-invoice/cac-AccountingSupplierParty/cac-Party/" TargetMode="External"/><Relationship Id="rId187" Type="http://schemas.openxmlformats.org/officeDocument/2006/relationships/hyperlink" Target="http://docs.peppol.eu/poacc/billing/3.0/syntax/ubl-invoice/cac-AccountingCustomerParty/cac-Party/cac-PostalAddress/cbc-CityName/" TargetMode="External"/><Relationship Id="rId352" Type="http://schemas.openxmlformats.org/officeDocument/2006/relationships/hyperlink" Target="http://docs.peppol.eu/poacc/billing/3.0/syntax/ubl-invoice/cac-InvoiceLine/cac-Item/cac-StandardItemIdentification/cbc-ID/" TargetMode="External"/><Relationship Id="rId394" Type="http://schemas.openxmlformats.org/officeDocument/2006/relationships/hyperlink" Target="http://docs.peppol.eu/poacc/billing/3.0/rules/BR-17/" TargetMode="External"/><Relationship Id="rId408" Type="http://schemas.openxmlformats.org/officeDocument/2006/relationships/hyperlink" Target="http://docs.peppol.eu/poacc/billing/3.0/rules/BR-31/" TargetMode="External"/><Relationship Id="rId615" Type="http://schemas.openxmlformats.org/officeDocument/2006/relationships/hyperlink" Target="http://docs.peppol.eu/poacc/billing/3.0/rules/UBL-DT-01/" TargetMode="External"/><Relationship Id="rId212" Type="http://schemas.openxmlformats.org/officeDocument/2006/relationships/hyperlink" Target="http://docs.peppol.eu/poacc/billing/3.0/syntax/ubl-invoice/cac-PayeeParty/cac-PartyLegalEntity/" TargetMode="External"/><Relationship Id="rId254" Type="http://schemas.openxmlformats.org/officeDocument/2006/relationships/hyperlink" Target="http://docs.peppol.eu/poacc/billing/3.0/syntax/ubl-creditnote/tree/" TargetMode="External"/><Relationship Id="rId657" Type="http://schemas.openxmlformats.org/officeDocument/2006/relationships/hyperlink" Target="https://docs.peppol.eu/poacc/billing/3.0/rules/ubl-tc434/UBL-SR-37/" TargetMode="External"/><Relationship Id="rId699" Type="http://schemas.openxmlformats.org/officeDocument/2006/relationships/hyperlink" Target="http://docs.peppol.eu/poacc/billing/3.0/rules/PEPPOL-EN16931-R004/" TargetMode="External"/><Relationship Id="rId49" Type="http://schemas.openxmlformats.org/officeDocument/2006/relationships/hyperlink" Target="https://openpeppol.atlassian.net/browse/POACC-482" TargetMode="External"/><Relationship Id="rId114" Type="http://schemas.openxmlformats.org/officeDocument/2006/relationships/hyperlink" Target="http://docs.peppol.eu/poacc/billing/3.0/syntax/ubl-invoice/cbc-BuyerReference/" TargetMode="External"/><Relationship Id="rId296" Type="http://schemas.openxmlformats.org/officeDocument/2006/relationships/hyperlink" Target="http://docs.peppol.eu/poacc/billing/3.0/syntax/ubl-invoice/cac-TaxTotal/cac-TaxSubtotal/cac-TaxCategory/cbc-TaxExemptionReasonCode/" TargetMode="External"/><Relationship Id="rId461" Type="http://schemas.openxmlformats.org/officeDocument/2006/relationships/hyperlink" Target="http://docs.peppol.eu/poacc/billing/3.0/rules/BR-CL-14/" TargetMode="External"/><Relationship Id="rId517" Type="http://schemas.openxmlformats.org/officeDocument/2006/relationships/hyperlink" Target="http://docs.peppol.eu/poacc/billing/3.0/rules/BR-DEC-24/" TargetMode="External"/><Relationship Id="rId559" Type="http://schemas.openxmlformats.org/officeDocument/2006/relationships/hyperlink" Target="http://docs.peppol.eu/poacc/billing/3.0/rules/BR-IG-07/" TargetMode="External"/><Relationship Id="rId724" Type="http://schemas.openxmlformats.org/officeDocument/2006/relationships/hyperlink" Target="http://docs.peppol.eu/poacc/billing/3.0/rules/PEPPOL-EN16931-R130/" TargetMode="External"/><Relationship Id="rId60" Type="http://schemas.openxmlformats.org/officeDocument/2006/relationships/hyperlink" Target="https://docs.peppol.eu/poacc/billing/3.0/rules/ubl-tc434/BR-51/" TargetMode="External"/><Relationship Id="rId156" Type="http://schemas.openxmlformats.org/officeDocument/2006/relationships/hyperlink" Target="http://docs.peppol.eu/poacc/billing/3.0/syntax/ubl-invoice/cac-AccountingSupplierParty/cac-Party/cac-PostalAddress/cbc-CityName/" TargetMode="External"/><Relationship Id="rId198" Type="http://schemas.openxmlformats.org/officeDocument/2006/relationships/hyperlink" Target="http://docs.peppol.eu/poacc/billing/3.0/syntax/ubl-invoice/cac-AccountingCustomerParty/cac-Party/cac-PartyLegalEntity/" TargetMode="External"/><Relationship Id="rId321" Type="http://schemas.openxmlformats.org/officeDocument/2006/relationships/hyperlink" Target="http://docs.peppol.eu/poacc/billing/3.0/syntax/ubl-creditnote/cac-CreditNoteLine/cbc-CreditedQuantity/" TargetMode="External"/><Relationship Id="rId363" Type="http://schemas.openxmlformats.org/officeDocument/2006/relationships/hyperlink" Target="http://docs.peppol.eu/poacc/billing/3.0/syntax/ubl-invoice/cac-InvoiceLine/cac-Item/cac-ClassifiedTaxCategory/cac-TaxScheme/" TargetMode="External"/><Relationship Id="rId419" Type="http://schemas.openxmlformats.org/officeDocument/2006/relationships/hyperlink" Target="http://docs.peppol.eu/poacc/billing/3.0/rules/BR-46/" TargetMode="External"/><Relationship Id="rId570" Type="http://schemas.openxmlformats.org/officeDocument/2006/relationships/hyperlink" Target="http://docs.peppol.eu/poacc/billing/3.0/rules/BR-IP-08/" TargetMode="External"/><Relationship Id="rId626" Type="http://schemas.openxmlformats.org/officeDocument/2006/relationships/hyperlink" Target="https://docs.peppol.eu/poacc/billing/3.0/rules/ubl-tc434/UBL-SR-06/" TargetMode="External"/><Relationship Id="rId223" Type="http://schemas.openxmlformats.org/officeDocument/2006/relationships/hyperlink" Target="http://docs.peppol.eu/poacc/billing/3.0/syntax/ubl-invoice/cac-TaxRepresentativeParty/cac-PostalAddress/cbc-CountrySubentity/" TargetMode="External"/><Relationship Id="rId430" Type="http://schemas.openxmlformats.org/officeDocument/2006/relationships/hyperlink" Target="http://docs.peppol.eu/poacc/billing/3.0/rules/BR-57/" TargetMode="External"/><Relationship Id="rId668" Type="http://schemas.openxmlformats.org/officeDocument/2006/relationships/hyperlink" Target="https://docs.peppol.eu/poacc/billing/3.0/rules/PEPPOL-COMMON-R040/" TargetMode="External"/><Relationship Id="rId18" Type="http://schemas.openxmlformats.org/officeDocument/2006/relationships/hyperlink" Target="https://github.com/ConnectingEurope/eInvoicing-EN16931/issues/225" TargetMode="External"/><Relationship Id="rId265" Type="http://schemas.openxmlformats.org/officeDocument/2006/relationships/hyperlink" Target="http://docs.peppol.eu/poacc/billing/3.0/syntax/ubl-invoice/cac-PaymentMeans/cac-PaymentMandate/" TargetMode="External"/><Relationship Id="rId472" Type="http://schemas.openxmlformats.org/officeDocument/2006/relationships/hyperlink" Target="http://docs.peppol.eu/poacc/billing/3.0/rules/BR-CL-25/" TargetMode="External"/><Relationship Id="rId528" Type="http://schemas.openxmlformats.org/officeDocument/2006/relationships/hyperlink" Target="http://docs.peppol.eu/poacc/billing/3.0/rules/BR-E-08/" TargetMode="External"/><Relationship Id="rId735" Type="http://schemas.openxmlformats.org/officeDocument/2006/relationships/hyperlink" Target="http://docs.peppol.eu/poacc/billing/3.0/bis/" TargetMode="External"/><Relationship Id="rId125" Type="http://schemas.openxmlformats.org/officeDocument/2006/relationships/hyperlink" Target="http://docs.peppol.eu/poacc/billing/3.0/syntax/ubl-invoice/cac-BillingReference/cac-InvoiceDocumentReference/cbc-ID/" TargetMode="External"/><Relationship Id="rId167" Type="http://schemas.openxmlformats.org/officeDocument/2006/relationships/hyperlink" Target="http://docs.peppol.eu/poacc/billing/3.0/syntax/ubl-invoice/cac-AccountingSupplierParty/cac-Party/cac-PartyLegalEntity/" TargetMode="External"/><Relationship Id="rId332" Type="http://schemas.openxmlformats.org/officeDocument/2006/relationships/hyperlink" Target="http://docs.peppol.eu/poacc/billing/3.0/syntax/ubl-invoice/cac-InvoiceLine/cac-DocumentReference/cbc-ID/" TargetMode="External"/><Relationship Id="rId374" Type="http://schemas.openxmlformats.org/officeDocument/2006/relationships/hyperlink" Target="http://docs.peppol.eu/poacc/billing/3.0/syntax/ubl-invoice/cac-InvoiceLine/cac-Price/cac-AllowanceCharge/cbc-ChargeIndicator/" TargetMode="External"/><Relationship Id="rId581" Type="http://schemas.openxmlformats.org/officeDocument/2006/relationships/hyperlink" Target="http://docs.peppol.eu/poacc/billing/3.0/rules/BR-O-09/" TargetMode="External"/><Relationship Id="rId71" Type="http://schemas.openxmlformats.org/officeDocument/2006/relationships/hyperlink" Target="https://peppol.eu/downloads/the-peppol-edelivery-network-specifications/" TargetMode="External"/><Relationship Id="rId234" Type="http://schemas.openxmlformats.org/officeDocument/2006/relationships/hyperlink" Target="http://docs.peppol.eu/poacc/billing/3.0/syntax/ubl-invoice/cac-Delivery/cac-DeliveryLocation/" TargetMode="External"/><Relationship Id="rId637" Type="http://schemas.openxmlformats.org/officeDocument/2006/relationships/hyperlink" Target="https://docs.peppol.eu/poacc/billing/3.0/rules/ubl-tc434/UBL-SR-17/" TargetMode="External"/><Relationship Id="rId679" Type="http://schemas.openxmlformats.org/officeDocument/2006/relationships/hyperlink" Target="http://docs.peppol.eu/poacc/billing/3.0/rules/PEPPOL-EN16931-CL001/" TargetMode="External"/><Relationship Id="rId2" Type="http://schemas.openxmlformats.org/officeDocument/2006/relationships/numbering" Target="numbering.xml"/><Relationship Id="rId29" Type="http://schemas.openxmlformats.org/officeDocument/2006/relationships/hyperlink" Target="https://docs.peppol.eu/poacc/billing/3.0/rules/ubl-tc434/UBL-SR-38/" TargetMode="External"/><Relationship Id="rId276" Type="http://schemas.openxmlformats.org/officeDocument/2006/relationships/hyperlink" Target="http://docs.peppol.eu/poacc/billing/3.0/syntax/ubl-invoice/cac-AllowanceCharge/cbc-Amount/" TargetMode="External"/><Relationship Id="rId441" Type="http://schemas.openxmlformats.org/officeDocument/2006/relationships/hyperlink" Target="http://docs.peppol.eu/poacc/billing/3.0/rules/BR-AE-03/" TargetMode="External"/><Relationship Id="rId483" Type="http://schemas.openxmlformats.org/officeDocument/2006/relationships/hyperlink" Target="http://docs.peppol.eu/poacc/billing/3.0/rules/BR-CO-10/" TargetMode="External"/><Relationship Id="rId539" Type="http://schemas.openxmlformats.org/officeDocument/2006/relationships/hyperlink" Target="http://docs.peppol.eu/poacc/billing/3.0/rules/BR-G-09/" TargetMode="External"/><Relationship Id="rId690" Type="http://schemas.openxmlformats.org/officeDocument/2006/relationships/hyperlink" Target="https://docs.peppol.eu/poacc/billing/3.0/rules/PEPPOL-EN16931-P0106/" TargetMode="External"/><Relationship Id="rId704" Type="http://schemas.openxmlformats.org/officeDocument/2006/relationships/hyperlink" Target="http://docs.peppol.eu/poacc/billing/3.0/rules/PEPPOL-EN16931-R010/" TargetMode="External"/><Relationship Id="rId40" Type="http://schemas.openxmlformats.org/officeDocument/2006/relationships/hyperlink" Target="https://github.com/ConnectingEurope/eInvoicing-EN16931/issues/234" TargetMode="External"/><Relationship Id="rId136" Type="http://schemas.openxmlformats.org/officeDocument/2006/relationships/hyperlink" Target="http://docs.peppol.eu/poacc/billing/3.0/syntax/ubl-invoice/cac-AdditionalDocumentReference/cbc-DocumentDescription/" TargetMode="External"/><Relationship Id="rId178" Type="http://schemas.openxmlformats.org/officeDocument/2006/relationships/hyperlink" Target="http://docs.peppol.eu/poacc/billing/3.0/syntax/ubl-invoice/cac-AccountingCustomerParty/cac-Party/cbc-EndpointID/schemeID/" TargetMode="External"/><Relationship Id="rId301" Type="http://schemas.openxmlformats.org/officeDocument/2006/relationships/hyperlink" Target="http://docs.peppol.eu/poacc/billing/3.0/syntax/ubl-invoice/cac-LegalMonetaryTotal/cbc-LineExtensionAmount/" TargetMode="External"/><Relationship Id="rId343" Type="http://schemas.openxmlformats.org/officeDocument/2006/relationships/hyperlink" Target="http://docs.peppol.eu/poacc/billing/3.0/syntax/ubl-invoice/cac-InvoiceLine/cac-AllowanceCharge/cbc-BaseAmount/currencyID/" TargetMode="External"/><Relationship Id="rId550" Type="http://schemas.openxmlformats.org/officeDocument/2006/relationships/hyperlink" Target="http://docs.peppol.eu/poacc/billing/3.0/rules/BR-IC-10/" TargetMode="External"/><Relationship Id="rId82" Type="http://schemas.openxmlformats.org/officeDocument/2006/relationships/hyperlink" Target="http://docs.peppol.eu/poacc/billing/3.0/bis/" TargetMode="External"/><Relationship Id="rId203" Type="http://schemas.openxmlformats.org/officeDocument/2006/relationships/hyperlink" Target="http://docs.peppol.eu/poacc/billing/3.0/syntax/ubl-invoice/cac-AccountingCustomerParty/cac-Party/cac-Contact/cbc-Name/" TargetMode="External"/><Relationship Id="rId385" Type="http://schemas.openxmlformats.org/officeDocument/2006/relationships/hyperlink" Target="http://docs.peppol.eu/poacc/billing/3.0/rules/BR-07/" TargetMode="External"/><Relationship Id="rId592" Type="http://schemas.openxmlformats.org/officeDocument/2006/relationships/hyperlink" Target="http://docs.peppol.eu/poacc/billing/3.0/rules/BR-S-06/" TargetMode="External"/><Relationship Id="rId606" Type="http://schemas.openxmlformats.org/officeDocument/2006/relationships/hyperlink" Target="http://docs.peppol.eu/poacc/billing/3.0/rules/BR-Z-10/" TargetMode="External"/><Relationship Id="rId648" Type="http://schemas.openxmlformats.org/officeDocument/2006/relationships/hyperlink" Target="https://docs.peppol.eu/poacc/billing/3.0/rules/ubl-tc434/UBL-SR-28/" TargetMode="External"/><Relationship Id="rId245" Type="http://schemas.openxmlformats.org/officeDocument/2006/relationships/hyperlink" Target="http://docs.peppol.eu/poacc/billing/3.0/syntax/ubl-invoice/cac-Delivery/cac-DeliveryLocation/cac-Address/cac-Country/" TargetMode="External"/><Relationship Id="rId287" Type="http://schemas.openxmlformats.org/officeDocument/2006/relationships/hyperlink" Target="http://docs.peppol.eu/poacc/billing/3.0/syntax/ubl-invoice/cac-TaxTotal/cbc-TaxAmount/currencyID/" TargetMode="External"/><Relationship Id="rId410" Type="http://schemas.openxmlformats.org/officeDocument/2006/relationships/hyperlink" Target="http://docs.peppol.eu/poacc/billing/3.0/rules/BR-33/" TargetMode="External"/><Relationship Id="rId452" Type="http://schemas.openxmlformats.org/officeDocument/2006/relationships/hyperlink" Target="http://docs.peppol.eu/poacc/billing/3.0/rules/BR-CL-03/" TargetMode="External"/><Relationship Id="rId494" Type="http://schemas.openxmlformats.org/officeDocument/2006/relationships/hyperlink" Target="http://docs.peppol.eu/poacc/billing/3.0/rules/BR-CO-21/" TargetMode="External"/><Relationship Id="rId508" Type="http://schemas.openxmlformats.org/officeDocument/2006/relationships/hyperlink" Target="http://docs.peppol.eu/poacc/billing/3.0/rules/BR-DEC-13/" TargetMode="External"/><Relationship Id="rId715" Type="http://schemas.openxmlformats.org/officeDocument/2006/relationships/hyperlink" Target="https://docs.peppol.eu/poacc/billing/3.0/rules/PEPPOL-EN16931-R055/" TargetMode="External"/><Relationship Id="rId105" Type="http://schemas.openxmlformats.org/officeDocument/2006/relationships/hyperlink" Target="http://docs.peppol.eu/poacc/billing/3.0/syntax/ubl-invoice/cbc-InvoiceTypeCode/" TargetMode="External"/><Relationship Id="rId147" Type="http://schemas.openxmlformats.org/officeDocument/2006/relationships/hyperlink" Target="http://docs.peppol.eu/poacc/billing/3.0/syntax/ubl-invoice/cac-AccountingSupplierParty/cac-Party/cbc-EndpointID/schemeID/" TargetMode="External"/><Relationship Id="rId312" Type="http://schemas.openxmlformats.org/officeDocument/2006/relationships/hyperlink" Target="http://docs.peppol.eu/poacc/billing/3.0/syntax/ubl-invoice/cac-LegalMonetaryTotal/cbc-PrepaidAmount/currencyID/" TargetMode="External"/><Relationship Id="rId354" Type="http://schemas.openxmlformats.org/officeDocument/2006/relationships/hyperlink" Target="http://docs.peppol.eu/poacc/billing/3.0/syntax/ubl-invoice/cac-InvoiceLine/cac-Item/cac-OriginCountry/" TargetMode="External"/><Relationship Id="rId51" Type="http://schemas.openxmlformats.org/officeDocument/2006/relationships/hyperlink" Target="https://openpeppol.atlassian.net/browse/POACC-467" TargetMode="External"/><Relationship Id="rId93" Type="http://schemas.openxmlformats.org/officeDocument/2006/relationships/hyperlink" Target="http://docs.peppol.eu/poacc/billing/3.0/bis/" TargetMode="External"/><Relationship Id="rId189" Type="http://schemas.openxmlformats.org/officeDocument/2006/relationships/hyperlink" Target="http://docs.peppol.eu/poacc/billing/3.0/syntax/ubl-invoice/cac-AccountingCustomerParty/cac-Party/cac-PostalAddress/cbc-CountrySubentity/" TargetMode="External"/><Relationship Id="rId396" Type="http://schemas.openxmlformats.org/officeDocument/2006/relationships/hyperlink" Target="http://docs.peppol.eu/poacc/billing/3.0/rules/BR-19/" TargetMode="External"/><Relationship Id="rId561" Type="http://schemas.openxmlformats.org/officeDocument/2006/relationships/hyperlink" Target="http://docs.peppol.eu/poacc/billing/3.0/rules/BR-IG-09/" TargetMode="External"/><Relationship Id="rId617" Type="http://schemas.openxmlformats.org/officeDocument/2006/relationships/hyperlink" Target="http://docs.peppol.eu/poacc/billing/3.0/rules/UBL-DT-07/" TargetMode="External"/><Relationship Id="rId659" Type="http://schemas.openxmlformats.org/officeDocument/2006/relationships/hyperlink" Target="http://docs.peppol.eu/poacc/billing/3.0/rules/UBL-SR-42/" TargetMode="External"/><Relationship Id="rId214" Type="http://schemas.openxmlformats.org/officeDocument/2006/relationships/hyperlink" Target="http://docs.peppol.eu/poacc/billing/3.0/syntax/ubl-invoice/cac-PayeeParty/cac-PartyLegalEntity/cbc-CompanyID/schemeID/" TargetMode="External"/><Relationship Id="rId256" Type="http://schemas.openxmlformats.org/officeDocument/2006/relationships/hyperlink" Target="http://docs.peppol.eu/poacc/billing/3.0/syntax/ubl-invoice/cac-PaymentMeans/cac-CardAccount/" TargetMode="External"/><Relationship Id="rId298" Type="http://schemas.openxmlformats.org/officeDocument/2006/relationships/hyperlink" Target="http://docs.peppol.eu/poacc/billing/3.0/syntax/ubl-invoice/cac-TaxTotal/cac-TaxSubtotal/cac-TaxCategory/cac-TaxScheme/" TargetMode="External"/><Relationship Id="rId421" Type="http://schemas.openxmlformats.org/officeDocument/2006/relationships/hyperlink" Target="http://docs.peppol.eu/poacc/billing/3.0/rules/BR-48/" TargetMode="External"/><Relationship Id="rId463" Type="http://schemas.openxmlformats.org/officeDocument/2006/relationships/hyperlink" Target="http://docs.peppol.eu/poacc/billing/3.0/rules/BR-CL-16/" TargetMode="External"/><Relationship Id="rId519" Type="http://schemas.openxmlformats.org/officeDocument/2006/relationships/hyperlink" Target="http://docs.peppol.eu/poacc/billing/3.0/rules/BR-DEC-27/" TargetMode="External"/><Relationship Id="rId670" Type="http://schemas.openxmlformats.org/officeDocument/2006/relationships/hyperlink" Target="https://docs.peppol.eu/poacc/billing/3.0/rules/PEPPOL-COMMON-R042/" TargetMode="External"/><Relationship Id="rId116" Type="http://schemas.openxmlformats.org/officeDocument/2006/relationships/hyperlink" Target="http://docs.peppol.eu/poacc/billing/3.0/syntax/ubl-invoice/cac-InvoicePeriod/cbc-StartDate/" TargetMode="External"/><Relationship Id="rId158" Type="http://schemas.openxmlformats.org/officeDocument/2006/relationships/hyperlink" Target="http://docs.peppol.eu/poacc/billing/3.0/syntax/ubl-invoice/cac-AccountingSupplierParty/cac-Party/cac-PostalAddress/cbc-CountrySubentity/" TargetMode="External"/><Relationship Id="rId323" Type="http://schemas.openxmlformats.org/officeDocument/2006/relationships/hyperlink" Target="http://docs.peppol.eu/poacc/billing/3.0/syntax/ubl-invoice/cac-InvoiceLine/cbc-LineExtensionAmount/" TargetMode="External"/><Relationship Id="rId530" Type="http://schemas.openxmlformats.org/officeDocument/2006/relationships/hyperlink" Target="http://docs.peppol.eu/poacc/billing/3.0/rules/BR-E-10/" TargetMode="External"/><Relationship Id="rId726" Type="http://schemas.openxmlformats.org/officeDocument/2006/relationships/hyperlink" Target="https://peppol.eu/what-is-peppol/peppol-profiles-specifications/" TargetMode="External"/><Relationship Id="rId20" Type="http://schemas.openxmlformats.org/officeDocument/2006/relationships/hyperlink" Target="https://github.com/ConnectingEurope/eInvoicing-EN16931/issues/237" TargetMode="External"/><Relationship Id="rId62" Type="http://schemas.openxmlformats.org/officeDocument/2006/relationships/hyperlink" Target="https://github.com/ConnectingEurope/eInvoicing-EN16931/issues/299" TargetMode="External"/><Relationship Id="rId365" Type="http://schemas.openxmlformats.org/officeDocument/2006/relationships/hyperlink" Target="http://docs.peppol.eu/poacc/billing/3.0/syntax/ubl-invoice/cac-InvoiceLine/cac-Item/cac-AdditionalItemProperty/" TargetMode="External"/><Relationship Id="rId572" Type="http://schemas.openxmlformats.org/officeDocument/2006/relationships/hyperlink" Target="http://docs.peppol.eu/poacc/billing/3.0/rules/BR-IP-10/" TargetMode="External"/><Relationship Id="rId628" Type="http://schemas.openxmlformats.org/officeDocument/2006/relationships/hyperlink" Target="https://docs.peppol.eu/poacc/billing/3.0/rules/ubl-tc434/UBL-SR-08/" TargetMode="External"/><Relationship Id="rId190" Type="http://schemas.openxmlformats.org/officeDocument/2006/relationships/hyperlink" Target="http://docs.peppol.eu/poacc/billing/3.0/syntax/ubl-invoice/cac-AccountingCustomerParty/cac-Party/cac-PostalAddress/cac-AddressLine/" TargetMode="External"/><Relationship Id="rId204" Type="http://schemas.openxmlformats.org/officeDocument/2006/relationships/hyperlink" Target="http://docs.peppol.eu/poacc/billing/3.0/syntax/ubl-invoice/cac-AccountingCustomerParty/cac-Party/cac-Contact/cbc-Telephone/" TargetMode="External"/><Relationship Id="rId225" Type="http://schemas.openxmlformats.org/officeDocument/2006/relationships/hyperlink" Target="http://docs.peppol.eu/poacc/billing/3.0/syntax/ubl-invoice/cac-TaxRepresentativeParty/cac-PostalAddress/cac-AddressLine/cbc-Line/" TargetMode="External"/><Relationship Id="rId246" Type="http://schemas.openxmlformats.org/officeDocument/2006/relationships/hyperlink" Target="http://docs.peppol.eu/poacc/billing/3.0/syntax/ubl-invoice/cac-Delivery/cac-DeliveryLocation/cac-Address/cac-Country/cbc-IdentificationCode/" TargetMode="External"/><Relationship Id="rId267" Type="http://schemas.openxmlformats.org/officeDocument/2006/relationships/hyperlink" Target="http://docs.peppol.eu/poacc/billing/3.0/syntax/ubl-invoice/cac-PaymentMeans/cac-PaymentMandate/cac-PayerFinancialAccount/" TargetMode="External"/><Relationship Id="rId288" Type="http://schemas.openxmlformats.org/officeDocument/2006/relationships/hyperlink" Target="http://docs.peppol.eu/poacc/billing/3.0/syntax/ubl-invoice/cac-TaxTotal/cac-TaxSubtotal/" TargetMode="External"/><Relationship Id="rId411" Type="http://schemas.openxmlformats.org/officeDocument/2006/relationships/hyperlink" Target="http://docs.peppol.eu/poacc/billing/3.0/rules/BR-36/" TargetMode="External"/><Relationship Id="rId432" Type="http://schemas.openxmlformats.org/officeDocument/2006/relationships/hyperlink" Target="http://docs.peppol.eu/poacc/billing/3.0/rules/BR-61/" TargetMode="External"/><Relationship Id="rId453" Type="http://schemas.openxmlformats.org/officeDocument/2006/relationships/hyperlink" Target="http://docs.peppol.eu/poacc/billing/3.0/rules/BR-CL-04/" TargetMode="External"/><Relationship Id="rId474" Type="http://schemas.openxmlformats.org/officeDocument/2006/relationships/hyperlink" Target="https://docs.peppol.eu/poacc/billing/3.0/rules/PEPPOL-EN16931-CL008/" TargetMode="External"/><Relationship Id="rId509" Type="http://schemas.openxmlformats.org/officeDocument/2006/relationships/hyperlink" Target="http://docs.peppol.eu/poacc/billing/3.0/rules/BR-DEC-14/" TargetMode="External"/><Relationship Id="rId660" Type="http://schemas.openxmlformats.org/officeDocument/2006/relationships/hyperlink" Target="https://docs.peppol.eu/poacc/billing/3.0/rules/ubl-tc434/UBL-SR-43/" TargetMode="External"/><Relationship Id="rId106" Type="http://schemas.openxmlformats.org/officeDocument/2006/relationships/hyperlink" Target="http://docs.peppol.eu/poacc/billing/3.0/codelist/UNCL1001-inv/" TargetMode="External"/><Relationship Id="rId127" Type="http://schemas.openxmlformats.org/officeDocument/2006/relationships/hyperlink" Target="http://docs.peppol.eu/poacc/billing/3.0/syntax/ubl-invoice/cac-DespatchDocumentReference/" TargetMode="External"/><Relationship Id="rId313" Type="http://schemas.openxmlformats.org/officeDocument/2006/relationships/hyperlink" Target="http://docs.peppol.eu/poacc/billing/3.0/syntax/ubl-invoice/cac-LegalMonetaryTotal/cbc-PayableRoundingAmount/" TargetMode="External"/><Relationship Id="rId495" Type="http://schemas.openxmlformats.org/officeDocument/2006/relationships/hyperlink" Target="http://docs.peppol.eu/poacc/billing/3.0/rules/BR-CO-22/" TargetMode="External"/><Relationship Id="rId681" Type="http://schemas.openxmlformats.org/officeDocument/2006/relationships/hyperlink" Target="http://docs.peppol.eu/poacc/billing/3.0/rules/PEPPOL-EN16931-CL003/" TargetMode="External"/><Relationship Id="rId716" Type="http://schemas.openxmlformats.org/officeDocument/2006/relationships/hyperlink" Target="http://docs.peppol.eu/poacc/billing/3.0/rules/PEPPOL-EN16931-R061/" TargetMode="External"/><Relationship Id="rId737" Type="http://schemas.openxmlformats.org/officeDocument/2006/relationships/hyperlink" Target="http://docs.oasis-open.org/ubl/os-UBL-2.1/UBL-2.1.html" TargetMode="External"/><Relationship Id="rId10" Type="http://schemas.openxmlformats.org/officeDocument/2006/relationships/hyperlink" Target="https://docs.peppol.eu/poacc/billing/3.0/release-notes/" TargetMode="External"/><Relationship Id="rId31" Type="http://schemas.openxmlformats.org/officeDocument/2006/relationships/hyperlink" Target="https://docs.peppol.eu/poacc/billing/3.0/rules/ubl-tc434/UBL-SR-45/" TargetMode="External"/><Relationship Id="rId52" Type="http://schemas.openxmlformats.org/officeDocument/2006/relationships/hyperlink" Target="https://docs.peppol.eu/poacc/billing/3.0/rules/ubl-peppol/PEPPOL-COMMON-R040/" TargetMode="External"/><Relationship Id="rId73" Type="http://schemas.openxmlformats.org/officeDocument/2006/relationships/hyperlink" Target="http://docs.oasis-open.org/ubl/os-UBL-2.1/xsd/maindoc/UBL-CreditNote-2.1.xsd" TargetMode="External"/><Relationship Id="rId94" Type="http://schemas.openxmlformats.org/officeDocument/2006/relationships/hyperlink" Target="http://docs.peppol.eu/poacc/billing/3.0/bis/" TargetMode="External"/><Relationship Id="rId148" Type="http://schemas.openxmlformats.org/officeDocument/2006/relationships/hyperlink" Target="http://docs.peppol.eu/poacc/billing/3.0/syntax/ubl-invoice/cac-AccountingSupplierParty/cac-Party/cac-PartyIdentification/" TargetMode="External"/><Relationship Id="rId169" Type="http://schemas.openxmlformats.org/officeDocument/2006/relationships/hyperlink" Target="http://docs.peppol.eu/poacc/billing/3.0/syntax/ubl-invoice/cac-AccountingSupplierParty/cac-Party/cac-PartyLegalEntity/cbc-CompanyID/" TargetMode="External"/><Relationship Id="rId334" Type="http://schemas.openxmlformats.org/officeDocument/2006/relationships/hyperlink" Target="http://docs.peppol.eu/poacc/billing/3.0/syntax/ubl-invoice/cac-InvoiceLine/cac-DocumentReference/cbc-DocumentTypeCode/" TargetMode="External"/><Relationship Id="rId355" Type="http://schemas.openxmlformats.org/officeDocument/2006/relationships/hyperlink" Target="http://docs.peppol.eu/poacc/billing/3.0/syntax/ubl-invoice/cac-InvoiceLine/cac-Item/cac-OriginCountry/cbc-IdentificationCode/" TargetMode="External"/><Relationship Id="rId376" Type="http://schemas.openxmlformats.org/officeDocument/2006/relationships/hyperlink" Target="http://docs.peppol.eu/poacc/billing/3.0/syntax/ubl-invoice/cac-InvoiceLine/cac-Price/cac-AllowanceCharge/cbc-Amount/currencyID/" TargetMode="External"/><Relationship Id="rId397" Type="http://schemas.openxmlformats.org/officeDocument/2006/relationships/hyperlink" Target="http://docs.peppol.eu/poacc/billing/3.0/rules/BR-20/" TargetMode="External"/><Relationship Id="rId520" Type="http://schemas.openxmlformats.org/officeDocument/2006/relationships/hyperlink" Target="http://docs.peppol.eu/poacc/billing/3.0/rules/BR-DEC-28/" TargetMode="External"/><Relationship Id="rId541" Type="http://schemas.openxmlformats.org/officeDocument/2006/relationships/hyperlink" Target="http://docs.peppol.eu/poacc/billing/3.0/rules/BR-IC-01/" TargetMode="External"/><Relationship Id="rId562" Type="http://schemas.openxmlformats.org/officeDocument/2006/relationships/hyperlink" Target="http://docs.peppol.eu/poacc/billing/3.0/rules/BR-IG-10/" TargetMode="External"/><Relationship Id="rId583" Type="http://schemas.openxmlformats.org/officeDocument/2006/relationships/hyperlink" Target="http://docs.peppol.eu/poacc/billing/3.0/rules/BR-O-11/" TargetMode="External"/><Relationship Id="rId618" Type="http://schemas.openxmlformats.org/officeDocument/2006/relationships/hyperlink" Target="http://docs.peppol.eu/poacc/billing/3.0/rules/UBL-DT-08/" TargetMode="External"/><Relationship Id="rId639" Type="http://schemas.openxmlformats.org/officeDocument/2006/relationships/hyperlink" Target="http://docs.peppol.eu/poacc/billing/3.0/rules/UBL-SR-19/" TargetMode="External"/><Relationship Id="rId4" Type="http://schemas.openxmlformats.org/officeDocument/2006/relationships/settings" Target="settings.xml"/><Relationship Id="rId180" Type="http://schemas.openxmlformats.org/officeDocument/2006/relationships/hyperlink" Target="http://docs.peppol.eu/poacc/billing/3.0/syntax/ubl-invoice/cac-AccountingCustomerParty/cac-Party/cac-PartyIdentification/cbc-ID/" TargetMode="External"/><Relationship Id="rId215" Type="http://schemas.openxmlformats.org/officeDocument/2006/relationships/hyperlink" Target="http://docs.peppol.eu/poacc/billing/3.0/syntax/ubl-invoice/cac-TaxRepresentativeParty/" TargetMode="External"/><Relationship Id="rId236" Type="http://schemas.openxmlformats.org/officeDocument/2006/relationships/hyperlink" Target="http://docs.peppol.eu/poacc/billing/3.0/syntax/ubl-invoice/cac-Delivery/cac-DeliveryLocation/cbc-ID/schemeID/" TargetMode="External"/><Relationship Id="rId257" Type="http://schemas.openxmlformats.org/officeDocument/2006/relationships/hyperlink" Target="http://docs.peppol.eu/poacc/billing/3.0/syntax/ubl-invoice/cac-PaymentMeans/cac-CardAccount/cbc-PrimaryAccountNumberID/" TargetMode="External"/><Relationship Id="rId278" Type="http://schemas.openxmlformats.org/officeDocument/2006/relationships/hyperlink" Target="http://docs.peppol.eu/poacc/billing/3.0/syntax/ubl-invoice/cac-AllowanceCharge/cbc-BaseAmount/" TargetMode="External"/><Relationship Id="rId401" Type="http://schemas.openxmlformats.org/officeDocument/2006/relationships/hyperlink" Target="http://docs.peppol.eu/poacc/billing/3.0/rules/BR-24/" TargetMode="External"/><Relationship Id="rId422" Type="http://schemas.openxmlformats.org/officeDocument/2006/relationships/hyperlink" Target="http://docs.peppol.eu/poacc/billing/3.0/rules/BR-49/" TargetMode="External"/><Relationship Id="rId443" Type="http://schemas.openxmlformats.org/officeDocument/2006/relationships/hyperlink" Target="http://docs.peppol.eu/poacc/billing/3.0/rules/BR-AE-05/" TargetMode="External"/><Relationship Id="rId464" Type="http://schemas.openxmlformats.org/officeDocument/2006/relationships/hyperlink" Target="http://docs.peppol.eu/poacc/billing/3.0/rules/BR-CL-17/" TargetMode="External"/><Relationship Id="rId650" Type="http://schemas.openxmlformats.org/officeDocument/2006/relationships/hyperlink" Target="https://docs.peppol.eu/poacc/billing/3.0/rules/ubl-tc434/UBL-SR-30/" TargetMode="External"/><Relationship Id="rId303" Type="http://schemas.openxmlformats.org/officeDocument/2006/relationships/hyperlink" Target="http://docs.peppol.eu/poacc/billing/3.0/syntax/ubl-invoice/cac-LegalMonetaryTotal/cbc-TaxExclusiveAmount/" TargetMode="External"/><Relationship Id="rId485" Type="http://schemas.openxmlformats.org/officeDocument/2006/relationships/hyperlink" Target="http://docs.peppol.eu/poacc/billing/3.0/rules/BR-CO-12/" TargetMode="External"/><Relationship Id="rId692" Type="http://schemas.openxmlformats.org/officeDocument/2006/relationships/hyperlink" Target="https://docs.peppol.eu/poacc/billing/3.0/rules/PEPPOL-EN16931-P0108/" TargetMode="External"/><Relationship Id="rId706" Type="http://schemas.openxmlformats.org/officeDocument/2006/relationships/hyperlink" Target="http://docs.peppol.eu/poacc/billing/3.0/rules/PEPPOL-EN16931-R040/" TargetMode="External"/><Relationship Id="rId42" Type="http://schemas.openxmlformats.org/officeDocument/2006/relationships/hyperlink" Target="https://github.com/ConnectingEurope/eInvoicing-EN16931/issues/286" TargetMode="External"/><Relationship Id="rId84" Type="http://schemas.openxmlformats.org/officeDocument/2006/relationships/hyperlink" Target="http://docs.oasis-open.org/ubl/os-UBL-2.1/xsd/maindoc/UBL-Invoice-2.1.xsd" TargetMode="External"/><Relationship Id="rId138" Type="http://schemas.openxmlformats.org/officeDocument/2006/relationships/hyperlink" Target="http://docs.peppol.eu/poacc/billing/3.0/syntax/ubl-invoice/cac-AdditionalDocumentReference/cac-Attachment/cbc-EmbeddedDocumentBinaryObject/" TargetMode="External"/><Relationship Id="rId345" Type="http://schemas.openxmlformats.org/officeDocument/2006/relationships/hyperlink" Target="http://docs.peppol.eu/poacc/billing/3.0/syntax/ubl-invoice/cac-InvoiceLine/cac-Item/cbc-Description/" TargetMode="External"/><Relationship Id="rId387" Type="http://schemas.openxmlformats.org/officeDocument/2006/relationships/hyperlink" Target="http://docs.peppol.eu/poacc/billing/3.0/rules/BR-09/" TargetMode="External"/><Relationship Id="rId510" Type="http://schemas.openxmlformats.org/officeDocument/2006/relationships/hyperlink" Target="http://docs.peppol.eu/poacc/billing/3.0/rules/BR-DEC-15/" TargetMode="External"/><Relationship Id="rId552" Type="http://schemas.openxmlformats.org/officeDocument/2006/relationships/hyperlink" Target="http://docs.peppol.eu/poacc/billing/3.0/rules/BR-IC-12/" TargetMode="External"/><Relationship Id="rId594" Type="http://schemas.openxmlformats.org/officeDocument/2006/relationships/hyperlink" Target="http://docs.peppol.eu/poacc/billing/3.0/rules/BR-S-08/" TargetMode="External"/><Relationship Id="rId608" Type="http://schemas.openxmlformats.org/officeDocument/2006/relationships/hyperlink" Target="https://docs.peppol.eu/poacc/billing/3.0/rules/UBL-CR-673/" TargetMode="External"/><Relationship Id="rId191" Type="http://schemas.openxmlformats.org/officeDocument/2006/relationships/hyperlink" Target="http://docs.peppol.eu/poacc/billing/3.0/syntax/ubl-invoice/cac-AccountingCustomerParty/cac-Party/cac-PostalAddress/cac-AddressLine/cbc-Line/" TargetMode="External"/><Relationship Id="rId205" Type="http://schemas.openxmlformats.org/officeDocument/2006/relationships/hyperlink" Target="http://docs.peppol.eu/poacc/billing/3.0/syntax/ubl-invoice/cac-AccountingCustomerParty/cac-Party/cac-Contact/cbc-ElectronicMail/" TargetMode="External"/><Relationship Id="rId247" Type="http://schemas.openxmlformats.org/officeDocument/2006/relationships/hyperlink" Target="http://docs.peppol.eu/poacc/billing/3.0/syntax/ubl-invoice/cac-Delivery/cac-DeliveryParty/" TargetMode="External"/><Relationship Id="rId412" Type="http://schemas.openxmlformats.org/officeDocument/2006/relationships/hyperlink" Target="http://docs.peppol.eu/poacc/billing/3.0/rules/BR-37/" TargetMode="External"/><Relationship Id="rId107" Type="http://schemas.openxmlformats.org/officeDocument/2006/relationships/hyperlink" Target="http://docs.peppol.eu/poacc/billing/3.0/codelist/UNCL1001-cn/" TargetMode="External"/><Relationship Id="rId289" Type="http://schemas.openxmlformats.org/officeDocument/2006/relationships/hyperlink" Target="http://docs.peppol.eu/poacc/billing/3.0/syntax/ubl-invoice/cac-TaxTotal/cac-TaxSubtotal/cbc-TaxableAmount/" TargetMode="External"/><Relationship Id="rId454" Type="http://schemas.openxmlformats.org/officeDocument/2006/relationships/hyperlink" Target="http://docs.peppol.eu/poacc/billing/3.0/rules/BR-CL-05/" TargetMode="External"/><Relationship Id="rId496" Type="http://schemas.openxmlformats.org/officeDocument/2006/relationships/hyperlink" Target="http://docs.peppol.eu/poacc/billing/3.0/rules/BR-CO-23/" TargetMode="External"/><Relationship Id="rId661" Type="http://schemas.openxmlformats.org/officeDocument/2006/relationships/hyperlink" Target="https://docs.peppol.eu/poacc/billing/3.0/rules/ubl-tc434/UBL-SR-44/" TargetMode="External"/><Relationship Id="rId717" Type="http://schemas.openxmlformats.org/officeDocument/2006/relationships/hyperlink" Target="http://docs.peppol.eu/poacc/billing/3.0/rules/PEPPOL-EN16931-R080/" TargetMode="External"/><Relationship Id="rId11" Type="http://schemas.openxmlformats.org/officeDocument/2006/relationships/hyperlink" Target="https://github.com/ConnectingEurope/eInvoicing-EN16931/issues/206" TargetMode="External"/><Relationship Id="rId53" Type="http://schemas.openxmlformats.org/officeDocument/2006/relationships/hyperlink" Target="https://github.com/ConnectingEurope/eInvoicing-EN16931/issues/299" TargetMode="External"/><Relationship Id="rId149" Type="http://schemas.openxmlformats.org/officeDocument/2006/relationships/hyperlink" Target="http://docs.peppol.eu/poacc/billing/3.0/syntax/ubl-invoice/cac-AccountingSupplierParty/cac-Party/cac-PartyIdentification/cbc-ID/" TargetMode="External"/><Relationship Id="rId314" Type="http://schemas.openxmlformats.org/officeDocument/2006/relationships/hyperlink" Target="http://docs.peppol.eu/poacc/billing/3.0/syntax/ubl-invoice/cac-LegalMonetaryTotal/cbc-PayableRoundingAmount/currencyID/" TargetMode="External"/><Relationship Id="rId356" Type="http://schemas.openxmlformats.org/officeDocument/2006/relationships/hyperlink" Target="http://docs.peppol.eu/poacc/billing/3.0/syntax/ubl-invoice/cac-InvoiceLine/cac-Item/cac-CommodityClassification/" TargetMode="External"/><Relationship Id="rId398" Type="http://schemas.openxmlformats.org/officeDocument/2006/relationships/hyperlink" Target="http://docs.peppol.eu/poacc/billing/3.0/rules/BR-21/" TargetMode="External"/><Relationship Id="rId521" Type="http://schemas.openxmlformats.org/officeDocument/2006/relationships/hyperlink" Target="http://docs.peppol.eu/poacc/billing/3.0/rules/BR-E-01/" TargetMode="External"/><Relationship Id="rId563" Type="http://schemas.openxmlformats.org/officeDocument/2006/relationships/hyperlink" Target="http://docs.peppol.eu/poacc/billing/3.0/rules/BR-IP-01/" TargetMode="External"/><Relationship Id="rId619" Type="http://schemas.openxmlformats.org/officeDocument/2006/relationships/hyperlink" Target="http://docs.peppol.eu/poacc/billing/3.0/rules/UBL-DT-28/" TargetMode="External"/><Relationship Id="rId95" Type="http://schemas.openxmlformats.org/officeDocument/2006/relationships/hyperlink" Target="http://docs.peppol.eu/poacc/billing/3.0/codelist/UNCL5305/" TargetMode="External"/><Relationship Id="rId160" Type="http://schemas.openxmlformats.org/officeDocument/2006/relationships/hyperlink" Target="http://docs.peppol.eu/poacc/billing/3.0/syntax/ubl-invoice/cac-AccountingSupplierParty/cac-Party/cac-PostalAddress/cac-AddressLine/cbc-Line/" TargetMode="External"/><Relationship Id="rId216" Type="http://schemas.openxmlformats.org/officeDocument/2006/relationships/hyperlink" Target="http://docs.peppol.eu/poacc/billing/3.0/syntax/ubl-invoice/cac-TaxRepresentativeParty/cac-PartyName/" TargetMode="External"/><Relationship Id="rId423" Type="http://schemas.openxmlformats.org/officeDocument/2006/relationships/hyperlink" Target="http://docs.peppol.eu/poacc/billing/3.0/rules/BR-50/" TargetMode="External"/><Relationship Id="rId258" Type="http://schemas.openxmlformats.org/officeDocument/2006/relationships/hyperlink" Target="http://docs.peppol.eu/poacc/billing/3.0/syntax/ubl-invoice/cac-PaymentMeans/cac-CardAccount/cbc-NetworkID/" TargetMode="External"/><Relationship Id="rId465" Type="http://schemas.openxmlformats.org/officeDocument/2006/relationships/hyperlink" Target="http://docs.peppol.eu/poacc/billing/3.0/rules/BR-CL-18/" TargetMode="External"/><Relationship Id="rId630" Type="http://schemas.openxmlformats.org/officeDocument/2006/relationships/hyperlink" Target="https://docs.peppol.eu/poacc/billing/3.0/rules/ubl-tc434/UBL-SR-10/" TargetMode="External"/><Relationship Id="rId672" Type="http://schemas.openxmlformats.org/officeDocument/2006/relationships/hyperlink" Target="https://docs.peppol.eu/poacc/billing/3.0/rules/ubl-peppol/PEPPOL-COMMON-R044/" TargetMode="External"/><Relationship Id="rId728" Type="http://schemas.openxmlformats.org/officeDocument/2006/relationships/hyperlink" Target="http://docs.peppol.eu/poacc/billing/3.0/bis/" TargetMode="External"/><Relationship Id="rId22" Type="http://schemas.openxmlformats.org/officeDocument/2006/relationships/hyperlink" Target="https://docs.peppol.eu/poacc/billing/3.0/rules/ubl-tc434/UBL-CR-680/" TargetMode="External"/><Relationship Id="rId64" Type="http://schemas.openxmlformats.org/officeDocument/2006/relationships/hyperlink" Target="https://github.com/ConnectingEurope/eInvoicing-EN16931/issues/300" TargetMode="External"/><Relationship Id="rId118" Type="http://schemas.openxmlformats.org/officeDocument/2006/relationships/hyperlink" Target="http://docs.peppol.eu/poacc/billing/3.0/syntax/ubl-invoice/cac-InvoicePeriod/cbc-DescriptionCode/" TargetMode="External"/><Relationship Id="rId325" Type="http://schemas.openxmlformats.org/officeDocument/2006/relationships/hyperlink" Target="http://docs.peppol.eu/poacc/billing/3.0/syntax/ubl-invoice/cac-InvoiceLine/cbc-AccountingCost/" TargetMode="External"/><Relationship Id="rId367" Type="http://schemas.openxmlformats.org/officeDocument/2006/relationships/hyperlink" Target="http://docs.peppol.eu/poacc/billing/3.0/syntax/ubl-invoice/cac-InvoiceLine/cac-Item/cac-AdditionalItemProperty/cbc-Value/" TargetMode="External"/><Relationship Id="rId532" Type="http://schemas.openxmlformats.org/officeDocument/2006/relationships/hyperlink" Target="http://docs.peppol.eu/poacc/billing/3.0/rules/BR-G-02/" TargetMode="External"/><Relationship Id="rId574" Type="http://schemas.openxmlformats.org/officeDocument/2006/relationships/hyperlink" Target="http://docs.peppol.eu/poacc/billing/3.0/rules/BR-O-02/" TargetMode="External"/><Relationship Id="rId171" Type="http://schemas.openxmlformats.org/officeDocument/2006/relationships/hyperlink" Target="http://docs.peppol.eu/poacc/billing/3.0/syntax/ubl-invoice/cac-AccountingSupplierParty/cac-Party/cac-PartyLegalEntity/cbc-CompanyLegalForm/" TargetMode="External"/><Relationship Id="rId227" Type="http://schemas.openxmlformats.org/officeDocument/2006/relationships/hyperlink" Target="http://docs.peppol.eu/poacc/billing/3.0/syntax/ubl-invoice/cac-TaxRepresentativeParty/cac-PostalAddress/cac-Country/cbc-IdentificationCode/" TargetMode="External"/><Relationship Id="rId269" Type="http://schemas.openxmlformats.org/officeDocument/2006/relationships/hyperlink" Target="http://docs.peppol.eu/poacc/billing/3.0/syntax/ubl-invoice/cac-PaymentTerms/" TargetMode="External"/><Relationship Id="rId434" Type="http://schemas.openxmlformats.org/officeDocument/2006/relationships/hyperlink" Target="http://docs.peppol.eu/poacc/billing/3.0/rules/BR-63/" TargetMode="External"/><Relationship Id="rId476" Type="http://schemas.openxmlformats.org/officeDocument/2006/relationships/hyperlink" Target="http://docs.peppol.eu/poacc/billing/3.0/rules/BR-CO-03/" TargetMode="External"/><Relationship Id="rId641" Type="http://schemas.openxmlformats.org/officeDocument/2006/relationships/hyperlink" Target="https://docs.peppol.eu/poacc/billing/3.0/rules/ubl-tc434/UBL-SR-21/" TargetMode="External"/><Relationship Id="rId683" Type="http://schemas.openxmlformats.org/officeDocument/2006/relationships/hyperlink" Target="http://docs.peppol.eu/poacc/billing/3.0/rules/PEPPOL-EN16931-CL007/" TargetMode="External"/><Relationship Id="rId739" Type="http://schemas.openxmlformats.org/officeDocument/2006/relationships/fontTable" Target="fontTable.xml"/><Relationship Id="rId33" Type="http://schemas.openxmlformats.org/officeDocument/2006/relationships/hyperlink" Target="https://docs.peppol.eu/poacc/billing/3.0/rules/ubl-tc434/UBL-SR-47/" TargetMode="External"/><Relationship Id="rId129" Type="http://schemas.openxmlformats.org/officeDocument/2006/relationships/hyperlink" Target="http://docs.peppol.eu/poacc/billing/3.0/syntax/ubl-invoice/cac-ReceiptDocumentReference/" TargetMode="External"/><Relationship Id="rId280" Type="http://schemas.openxmlformats.org/officeDocument/2006/relationships/hyperlink" Target="http://docs.peppol.eu/poacc/billing/3.0/syntax/ubl-invoice/cac-AllowanceCharge/cac-TaxCategory/" TargetMode="External"/><Relationship Id="rId336" Type="http://schemas.openxmlformats.org/officeDocument/2006/relationships/hyperlink" Target="http://docs.peppol.eu/poacc/billing/3.0/syntax/ubl-invoice/cac-InvoiceLine/cac-AllowanceCharge/cbc-ChargeIndicator/" TargetMode="External"/><Relationship Id="rId501" Type="http://schemas.openxmlformats.org/officeDocument/2006/relationships/hyperlink" Target="http://docs.peppol.eu/poacc/billing/3.0/rules/BR-DEC-02/" TargetMode="External"/><Relationship Id="rId543" Type="http://schemas.openxmlformats.org/officeDocument/2006/relationships/hyperlink" Target="http://docs.peppol.eu/poacc/billing/3.0/rules/BR-IC-03/" TargetMode="External"/><Relationship Id="rId75" Type="http://schemas.openxmlformats.org/officeDocument/2006/relationships/hyperlink" Target="https://www.ato.gov.au/business/gst/tax-invoices/" TargetMode="External"/><Relationship Id="rId140" Type="http://schemas.openxmlformats.org/officeDocument/2006/relationships/hyperlink" Target="http://docs.peppol.eu/poacc/billing/3.0/syntax/ubl-invoice/cac-AdditionalDocumentReference/cac-Attachment/cbc-EmbeddedDocumentBinaryObject/filename/" TargetMode="External"/><Relationship Id="rId182" Type="http://schemas.openxmlformats.org/officeDocument/2006/relationships/hyperlink" Target="http://docs.peppol.eu/poacc/billing/3.0/syntax/ubl-invoice/cac-AccountingCustomerParty/cac-Party/cac-PartyName/" TargetMode="External"/><Relationship Id="rId378" Type="http://schemas.openxmlformats.org/officeDocument/2006/relationships/hyperlink" Target="http://docs.peppol.eu/poacc/billing/3.0/syntax/ubl-invoice/cac-InvoiceLine/cac-Price/cac-AllowanceCharge/cbc-BaseAmount/currencyID/" TargetMode="External"/><Relationship Id="rId403" Type="http://schemas.openxmlformats.org/officeDocument/2006/relationships/hyperlink" Target="http://docs.peppol.eu/poacc/billing/3.0/rules/BR-26/" TargetMode="External"/><Relationship Id="rId585" Type="http://schemas.openxmlformats.org/officeDocument/2006/relationships/hyperlink" Target="http://docs.peppol.eu/poacc/billing/3.0/rules/BR-O-13/" TargetMode="External"/><Relationship Id="rId6" Type="http://schemas.openxmlformats.org/officeDocument/2006/relationships/footnotes" Target="footnotes.xml"/><Relationship Id="rId238" Type="http://schemas.openxmlformats.org/officeDocument/2006/relationships/hyperlink" Target="http://docs.peppol.eu/poacc/billing/3.0/syntax/ubl-invoice/cac-Delivery/cac-DeliveryLocation/cac-Address/cbc-StreetName/" TargetMode="External"/><Relationship Id="rId445" Type="http://schemas.openxmlformats.org/officeDocument/2006/relationships/hyperlink" Target="http://docs.peppol.eu/poacc/billing/3.0/rules/BR-AE-07/" TargetMode="External"/><Relationship Id="rId487" Type="http://schemas.openxmlformats.org/officeDocument/2006/relationships/hyperlink" Target="http://docs.peppol.eu/poacc/billing/3.0/rules/BR-CO-14/" TargetMode="External"/><Relationship Id="rId610" Type="http://schemas.openxmlformats.org/officeDocument/2006/relationships/hyperlink" Target="https://docs.peppol.eu/poacc/billing/3.0/rules/ubl-tc434/UBL-CR-682/" TargetMode="External"/><Relationship Id="rId652" Type="http://schemas.openxmlformats.org/officeDocument/2006/relationships/hyperlink" Target="http://docs.peppol.eu/poacc/billing/3.0/rules/UBL-SR-32/" TargetMode="External"/><Relationship Id="rId694" Type="http://schemas.openxmlformats.org/officeDocument/2006/relationships/hyperlink" Target="https://docs.peppol.eu/poacc/billing/3.0/rules/PEPPOL-EN16931-P0110/" TargetMode="External"/><Relationship Id="rId708" Type="http://schemas.openxmlformats.org/officeDocument/2006/relationships/hyperlink" Target="http://docs.peppol.eu/poacc/billing/3.0/rules/PEPPOL-EN16931-R042/" TargetMode="External"/><Relationship Id="rId291" Type="http://schemas.openxmlformats.org/officeDocument/2006/relationships/hyperlink" Target="http://docs.peppol.eu/poacc/billing/3.0/syntax/ubl-invoice/cac-TaxTotal/cac-TaxSubtotal/cbc-TaxAmount/" TargetMode="External"/><Relationship Id="rId305" Type="http://schemas.openxmlformats.org/officeDocument/2006/relationships/hyperlink" Target="http://docs.peppol.eu/poacc/billing/3.0/syntax/ubl-invoice/cac-LegalMonetaryTotal/cbc-TaxInclusiveAmount/" TargetMode="External"/><Relationship Id="rId347" Type="http://schemas.openxmlformats.org/officeDocument/2006/relationships/hyperlink" Target="http://docs.peppol.eu/poacc/billing/3.0/syntax/ubl-invoice/cac-InvoiceLine/cac-Item/cac-BuyersItemIdentification/" TargetMode="External"/><Relationship Id="rId512" Type="http://schemas.openxmlformats.org/officeDocument/2006/relationships/hyperlink" Target="http://docs.peppol.eu/poacc/billing/3.0/rules/BR-DEC-17/" TargetMode="External"/><Relationship Id="rId44" Type="http://schemas.openxmlformats.org/officeDocument/2006/relationships/hyperlink" Target="https://github.com/ConnectingEurope/eInvoicing-EN16931/issues/293" TargetMode="External"/><Relationship Id="rId86" Type="http://schemas.openxmlformats.org/officeDocument/2006/relationships/hyperlink" Target="http://www.unece.org/fileadmin/DAM/trade/untdid/d16b/tred/tred1001.htm" TargetMode="External"/><Relationship Id="rId151" Type="http://schemas.openxmlformats.org/officeDocument/2006/relationships/hyperlink" Target="http://docs.peppol.eu/poacc/billing/3.0/syntax/ubl-invoice/cac-AccountingSupplierParty/cac-Party/cac-PartyName/" TargetMode="External"/><Relationship Id="rId389" Type="http://schemas.openxmlformats.org/officeDocument/2006/relationships/hyperlink" Target="http://docs.peppol.eu/poacc/billing/3.0/rules/BR-12/" TargetMode="External"/><Relationship Id="rId554" Type="http://schemas.openxmlformats.org/officeDocument/2006/relationships/hyperlink" Target="http://docs.peppol.eu/poacc/billing/3.0/rules/BR-IG-02/" TargetMode="External"/><Relationship Id="rId596" Type="http://schemas.openxmlformats.org/officeDocument/2006/relationships/hyperlink" Target="http://docs.peppol.eu/poacc/billing/3.0/rules/BR-S-10/" TargetMode="External"/><Relationship Id="rId193" Type="http://schemas.openxmlformats.org/officeDocument/2006/relationships/hyperlink" Target="http://docs.peppol.eu/poacc/billing/3.0/syntax/ubl-invoice/cac-AccountingCustomerParty/cac-Party/cac-PostalAddress/cac-Country/cbc-IdentificationCode/" TargetMode="External"/><Relationship Id="rId207" Type="http://schemas.openxmlformats.org/officeDocument/2006/relationships/hyperlink" Target="http://docs.peppol.eu/poacc/billing/3.0/syntax/ubl-invoice/cac-PayeeParty/cac-PartyIdentification/" TargetMode="External"/><Relationship Id="rId249" Type="http://schemas.openxmlformats.org/officeDocument/2006/relationships/hyperlink" Target="http://docs.peppol.eu/poacc/billing/3.0/syntax/ubl-invoice/cac-Delivery/cac-DeliveryParty/cac-PartyName/cbc-Name/" TargetMode="External"/><Relationship Id="rId414" Type="http://schemas.openxmlformats.org/officeDocument/2006/relationships/hyperlink" Target="http://docs.peppol.eu/poacc/billing/3.0/rules/BR-41/" TargetMode="External"/><Relationship Id="rId456" Type="http://schemas.openxmlformats.org/officeDocument/2006/relationships/hyperlink" Target="http://docs.peppol.eu/poacc/billing/3.0/rules/BR-CL-07/" TargetMode="External"/><Relationship Id="rId498" Type="http://schemas.openxmlformats.org/officeDocument/2006/relationships/hyperlink" Target="http://docs.peppol.eu/poacc/billing/3.0/rules/BR-CO-25/" TargetMode="External"/><Relationship Id="rId621" Type="http://schemas.openxmlformats.org/officeDocument/2006/relationships/hyperlink" Target="http://docs.peppol.eu/poacc/billing/3.0/rules/UBL-SR-01/" TargetMode="External"/><Relationship Id="rId663" Type="http://schemas.openxmlformats.org/officeDocument/2006/relationships/hyperlink" Target="https://docs.peppol.eu/poacc/billing/3.0/rules/ubl-tc434/UBL-SR-46/" TargetMode="External"/><Relationship Id="rId13" Type="http://schemas.openxmlformats.org/officeDocument/2006/relationships/hyperlink" Target="https://github.com/ConnectingEurope/eInvoicing-EN16931/issues/215" TargetMode="External"/><Relationship Id="rId109" Type="http://schemas.openxmlformats.org/officeDocument/2006/relationships/hyperlink" Target="https://www.ato.gov.au/business/gst/tax-invoices/" TargetMode="External"/><Relationship Id="rId260" Type="http://schemas.openxmlformats.org/officeDocument/2006/relationships/hyperlink" Target="http://docs.peppol.eu/poacc/billing/3.0/syntax/ubl-invoice/cac-PaymentMeans/cac-PayeeFinancialAccount/" TargetMode="External"/><Relationship Id="rId316" Type="http://schemas.openxmlformats.org/officeDocument/2006/relationships/hyperlink" Target="http://docs.peppol.eu/poacc/billing/3.0/syntax/ubl-invoice/cac-LegalMonetaryTotal/cbc-PayableAmount/currencyID/" TargetMode="External"/><Relationship Id="rId523" Type="http://schemas.openxmlformats.org/officeDocument/2006/relationships/hyperlink" Target="http://docs.peppol.eu/poacc/billing/3.0/rules/BR-E-03/" TargetMode="External"/><Relationship Id="rId719" Type="http://schemas.openxmlformats.org/officeDocument/2006/relationships/hyperlink" Target="http://docs.peppol.eu/poacc/billing/3.0/rules/PEPPOL-EN16931-R101/" TargetMode="External"/><Relationship Id="rId55" Type="http://schemas.openxmlformats.org/officeDocument/2006/relationships/hyperlink" Target="https://docs.peppol.eu/poacc/billing/3.0/rules/ubl-peppol/PEPPOL-EN16931-R055/" TargetMode="External"/><Relationship Id="rId97" Type="http://schemas.openxmlformats.org/officeDocument/2006/relationships/header" Target="header1.xml"/><Relationship Id="rId120" Type="http://schemas.openxmlformats.org/officeDocument/2006/relationships/hyperlink" Target="http://docs.peppol.eu/poacc/billing/3.0/syntax/ubl-invoice/cac-OrderReference/" TargetMode="External"/><Relationship Id="rId358" Type="http://schemas.openxmlformats.org/officeDocument/2006/relationships/hyperlink" Target="http://docs.peppol.eu/poacc/billing/3.0/syntax/ubl-invoice/cac-InvoiceLine/cac-Item/cac-CommodityClassification/cbc-ItemClassificationCode/listID/" TargetMode="External"/><Relationship Id="rId565" Type="http://schemas.openxmlformats.org/officeDocument/2006/relationships/hyperlink" Target="http://docs.peppol.eu/poacc/billing/3.0/rules/BR-IP-03/" TargetMode="External"/><Relationship Id="rId730" Type="http://schemas.openxmlformats.org/officeDocument/2006/relationships/hyperlink" Target="http://docs.oasis-open.org/ubl/os-UBL-2.1/UBL-2.1.html" TargetMode="External"/><Relationship Id="rId162" Type="http://schemas.openxmlformats.org/officeDocument/2006/relationships/hyperlink" Target="http://docs.peppol.eu/poacc/billing/3.0/syntax/ubl-invoice/cac-AccountingSupplierParty/cac-Party/cac-PostalAddress/cac-Country/cbc-IdentificationCode/" TargetMode="External"/><Relationship Id="rId218" Type="http://schemas.openxmlformats.org/officeDocument/2006/relationships/hyperlink" Target="http://docs.peppol.eu/poacc/billing/3.0/syntax/ubl-invoice/cac-TaxRepresentativeParty/cac-PostalAddress/" TargetMode="External"/><Relationship Id="rId425" Type="http://schemas.openxmlformats.org/officeDocument/2006/relationships/hyperlink" Target="http://docs.peppol.eu/poacc/billing/3.0/rules/BR-52/" TargetMode="External"/><Relationship Id="rId467" Type="http://schemas.openxmlformats.org/officeDocument/2006/relationships/hyperlink" Target="http://docs.peppol.eu/poacc/billing/3.0/rules/BR-CL-20/" TargetMode="External"/><Relationship Id="rId632" Type="http://schemas.openxmlformats.org/officeDocument/2006/relationships/hyperlink" Target="http://docs.peppol.eu/poacc/billing/3.0/rules/UBL-SR-12/" TargetMode="External"/><Relationship Id="rId271" Type="http://schemas.openxmlformats.org/officeDocument/2006/relationships/hyperlink" Target="http://docs.peppol.eu/poacc/billing/3.0/syntax/ubl-invoice/cac-AllowanceCharge/" TargetMode="External"/><Relationship Id="rId674" Type="http://schemas.openxmlformats.org/officeDocument/2006/relationships/hyperlink" Target="https://docs.peppol.eu/poacc/billing/3.0/rules/ubl-peppol/PEPPOL-COMMON-R046/" TargetMode="External"/><Relationship Id="rId24" Type="http://schemas.openxmlformats.org/officeDocument/2006/relationships/hyperlink" Target="https://docs.peppol.eu/poacc/billing/3.0/release-notes/" TargetMode="External"/><Relationship Id="rId66" Type="http://schemas.openxmlformats.org/officeDocument/2006/relationships/hyperlink" Target="https://docs.peppol.eu/poacc/billing/3.0/rules/ubl-tc434/BR-CL-01/" TargetMode="External"/><Relationship Id="rId131" Type="http://schemas.openxmlformats.org/officeDocument/2006/relationships/hyperlink" Target="http://docs.peppol.eu/poacc/billing/3.0/syntax/ubl-invoice/cac-OriginatorDocumentReference/" TargetMode="External"/><Relationship Id="rId327" Type="http://schemas.openxmlformats.org/officeDocument/2006/relationships/hyperlink" Target="http://docs.peppol.eu/poacc/billing/3.0/syntax/ubl-invoice/cac-InvoiceLine/cac-InvoicePeriod/cbc-StartDate/" TargetMode="External"/><Relationship Id="rId369" Type="http://schemas.openxmlformats.org/officeDocument/2006/relationships/hyperlink" Target="http://docs.peppol.eu/poacc/billing/3.0/syntax/ubl-invoice/cac-InvoiceLine/cac-Price/cbc-PriceAmount/" TargetMode="External"/><Relationship Id="rId534" Type="http://schemas.openxmlformats.org/officeDocument/2006/relationships/hyperlink" Target="http://docs.peppol.eu/poacc/billing/3.0/rules/BR-G-04/" TargetMode="External"/><Relationship Id="rId576" Type="http://schemas.openxmlformats.org/officeDocument/2006/relationships/hyperlink" Target="http://docs.peppol.eu/poacc/billing/3.0/rules/BR-O-04/" TargetMode="External"/><Relationship Id="rId741" Type="http://schemas.openxmlformats.org/officeDocument/2006/relationships/theme" Target="theme/theme1.xml"/><Relationship Id="rId173" Type="http://schemas.openxmlformats.org/officeDocument/2006/relationships/hyperlink" Target="http://docs.peppol.eu/poacc/billing/3.0/syntax/ubl-invoice/cac-AccountingSupplierParty/cac-Party/cac-Contact/cbc-Name/" TargetMode="External"/><Relationship Id="rId229" Type="http://schemas.openxmlformats.org/officeDocument/2006/relationships/hyperlink" Target="http://docs.peppol.eu/poacc/billing/3.0/syntax/ubl-invoice/cac-TaxRepresentativeParty/cac-PartyTaxScheme/cbc-CompanyID/" TargetMode="External"/><Relationship Id="rId380" Type="http://schemas.openxmlformats.org/officeDocument/2006/relationships/hyperlink" Target="http://docs.peppol.eu/poacc/billing/3.0/rules/BR-02/" TargetMode="External"/><Relationship Id="rId436" Type="http://schemas.openxmlformats.org/officeDocument/2006/relationships/hyperlink" Target="http://docs.peppol.eu/poacc/billing/3.0/rules/BR-65/" TargetMode="External"/><Relationship Id="rId601" Type="http://schemas.openxmlformats.org/officeDocument/2006/relationships/hyperlink" Target="http://docs.peppol.eu/poacc/billing/3.0/rules/BR-Z-05/" TargetMode="External"/><Relationship Id="rId643" Type="http://schemas.openxmlformats.org/officeDocument/2006/relationships/hyperlink" Target="http://docs.peppol.eu/poacc/billing/3.0/rules/UBL-SR-23/" TargetMode="External"/><Relationship Id="rId240" Type="http://schemas.openxmlformats.org/officeDocument/2006/relationships/hyperlink" Target="http://docs.peppol.eu/poacc/billing/3.0/syntax/ubl-invoice/cac-Delivery/cac-DeliveryLocation/cac-Address/cbc-CityName/" TargetMode="External"/><Relationship Id="rId478" Type="http://schemas.openxmlformats.org/officeDocument/2006/relationships/hyperlink" Target="http://docs.peppol.eu/poacc/billing/3.0/rules/BR-CO-05/" TargetMode="External"/><Relationship Id="rId685" Type="http://schemas.openxmlformats.org/officeDocument/2006/relationships/hyperlink" Target="http://docs.peppol.eu/poacc/billing/3.0/rules/PEPPOL-EN16931-F001/" TargetMode="External"/><Relationship Id="rId35" Type="http://schemas.openxmlformats.org/officeDocument/2006/relationships/hyperlink" Target="https://docs.peppol.eu/poacc/billing/3.0/rules/ubl-tc434/BR-B-02/" TargetMode="External"/><Relationship Id="rId77" Type="http://schemas.openxmlformats.org/officeDocument/2006/relationships/hyperlink" Target="https://www.ato.gov.au/law/view/document?docid=GST/GSTR20132/NAT/ATO/00001" TargetMode="External"/><Relationship Id="rId100" Type="http://schemas.openxmlformats.org/officeDocument/2006/relationships/hyperlink" Target="http://docs.peppol.eu/poacc/billing/3.0/syntax/ubl-invoice/cbc-CustomizationID/" TargetMode="External"/><Relationship Id="rId282" Type="http://schemas.openxmlformats.org/officeDocument/2006/relationships/hyperlink" Target="http://docs.peppol.eu/poacc/billing/3.0/syntax/ubl-invoice/cac-AllowanceCharge/cac-TaxCategory/cbc-Percent/" TargetMode="External"/><Relationship Id="rId338" Type="http://schemas.openxmlformats.org/officeDocument/2006/relationships/hyperlink" Target="http://docs.peppol.eu/poacc/billing/3.0/syntax/ubl-invoice/cac-InvoiceLine/cac-AllowanceCharge/cbc-AllowanceChargeReason/" TargetMode="External"/><Relationship Id="rId503" Type="http://schemas.openxmlformats.org/officeDocument/2006/relationships/hyperlink" Target="http://docs.peppol.eu/poacc/billing/3.0/rules/BR-DEC-06/" TargetMode="External"/><Relationship Id="rId545" Type="http://schemas.openxmlformats.org/officeDocument/2006/relationships/hyperlink" Target="http://docs.peppol.eu/poacc/billing/3.0/rules/BR-IC-05/" TargetMode="External"/><Relationship Id="rId587" Type="http://schemas.openxmlformats.org/officeDocument/2006/relationships/hyperlink" Target="http://docs.peppol.eu/poacc/billing/3.0/rules/BR-S-01/" TargetMode="External"/><Relationship Id="rId710" Type="http://schemas.openxmlformats.org/officeDocument/2006/relationships/hyperlink" Target="http://docs.peppol.eu/poacc/billing/3.0/rules/PEPPOL-EN16931-R044/" TargetMode="External"/><Relationship Id="rId8" Type="http://schemas.openxmlformats.org/officeDocument/2006/relationships/hyperlink" Target="https://docs.peppol.eu/poacc/billing/3.0/release-notes/" TargetMode="External"/><Relationship Id="rId142" Type="http://schemas.openxmlformats.org/officeDocument/2006/relationships/hyperlink" Target="http://docs.peppol.eu/poacc/billing/3.0/syntax/ubl-invoice/cac-AdditionalDocumentReference/cac-Attachment/cac-ExternalReference/cbc-URI/" TargetMode="External"/><Relationship Id="rId184" Type="http://schemas.openxmlformats.org/officeDocument/2006/relationships/hyperlink" Target="http://docs.peppol.eu/poacc/billing/3.0/syntax/ubl-invoice/cac-AccountingCustomerParty/cac-Party/cac-PostalAddress/" TargetMode="External"/><Relationship Id="rId391" Type="http://schemas.openxmlformats.org/officeDocument/2006/relationships/hyperlink" Target="http://docs.peppol.eu/poacc/billing/3.0/rules/BR-14/" TargetMode="External"/><Relationship Id="rId405" Type="http://schemas.openxmlformats.org/officeDocument/2006/relationships/hyperlink" Target="http://docs.peppol.eu/poacc/billing/3.0/rules/BR-28/" TargetMode="External"/><Relationship Id="rId447" Type="http://schemas.openxmlformats.org/officeDocument/2006/relationships/hyperlink" Target="http://docs.peppol.eu/poacc/billing/3.0/rules/BR-AE-09/" TargetMode="External"/><Relationship Id="rId612" Type="http://schemas.openxmlformats.org/officeDocument/2006/relationships/hyperlink" Target="https://docs.peppol.eu/poacc/billing/3.0/rules/UBL-CR-673/" TargetMode="External"/><Relationship Id="rId251" Type="http://schemas.openxmlformats.org/officeDocument/2006/relationships/hyperlink" Target="http://docs.peppol.eu/poacc/billing/3.0/syntax/ubl-invoice/cac-PaymentMeans/cbc-PaymentMeansCode/" TargetMode="External"/><Relationship Id="rId489" Type="http://schemas.openxmlformats.org/officeDocument/2006/relationships/hyperlink" Target="http://docs.peppol.eu/poacc/billing/3.0/rules/BR-CO-16/" TargetMode="External"/><Relationship Id="rId654" Type="http://schemas.openxmlformats.org/officeDocument/2006/relationships/hyperlink" Target="https://docs.peppol.eu/poacc/billing/3.0/rules/ubl-tc434/UBL-SR-34/" TargetMode="External"/><Relationship Id="rId696" Type="http://schemas.openxmlformats.org/officeDocument/2006/relationships/hyperlink" Target="http://docs.peppol.eu/poacc/billing/3.0/rules/PEPPOL-EN16931-R001/" TargetMode="External"/><Relationship Id="rId46" Type="http://schemas.openxmlformats.org/officeDocument/2006/relationships/hyperlink" Target="https://docs.peppol.eu/poacc/billing/3.0/rules/ubl-peppol/PEPPOL-COMMON-R043/" TargetMode="External"/><Relationship Id="rId293" Type="http://schemas.openxmlformats.org/officeDocument/2006/relationships/hyperlink" Target="http://docs.peppol.eu/poacc/billing/3.0/syntax/ubl-invoice/cac-TaxTotal/cac-TaxSubtotal/cac-TaxCategory/" TargetMode="External"/><Relationship Id="rId307" Type="http://schemas.openxmlformats.org/officeDocument/2006/relationships/hyperlink" Target="http://docs.peppol.eu/poacc/billing/3.0/syntax/ubl-invoice/cac-LegalMonetaryTotal/cbc-AllowanceTotalAmount/" TargetMode="External"/><Relationship Id="rId349" Type="http://schemas.openxmlformats.org/officeDocument/2006/relationships/hyperlink" Target="http://docs.peppol.eu/poacc/billing/3.0/syntax/ubl-invoice/cac-InvoiceLine/cac-Item/cac-SellersItemIdentification/" TargetMode="External"/><Relationship Id="rId514" Type="http://schemas.openxmlformats.org/officeDocument/2006/relationships/hyperlink" Target="http://docs.peppol.eu/poacc/billing/3.0/rules/BR-DEC-19/" TargetMode="External"/><Relationship Id="rId556" Type="http://schemas.openxmlformats.org/officeDocument/2006/relationships/hyperlink" Target="http://docs.peppol.eu/poacc/billing/3.0/rules/BR-IG-04/" TargetMode="External"/><Relationship Id="rId721" Type="http://schemas.openxmlformats.org/officeDocument/2006/relationships/hyperlink" Target="http://docs.peppol.eu/poacc/billing/3.0/rules/PEPPOL-EN16931-R111/" TargetMode="External"/><Relationship Id="rId88" Type="http://schemas.openxmlformats.org/officeDocument/2006/relationships/hyperlink" Target="http://docs.peppol.eu/poacc/billing/3.0/bis/" TargetMode="External"/><Relationship Id="rId111" Type="http://schemas.openxmlformats.org/officeDocument/2006/relationships/hyperlink" Target="http://docs.peppol.eu/poacc/billing/3.0/syntax/ubl-invoice/cbc-DocumentCurrencyCode/" TargetMode="External"/><Relationship Id="rId153" Type="http://schemas.openxmlformats.org/officeDocument/2006/relationships/hyperlink" Target="http://docs.peppol.eu/poacc/billing/3.0/syntax/ubl-invoice/cac-AccountingSupplierParty/cac-Party/cac-PostalAddress/" TargetMode="External"/><Relationship Id="rId195" Type="http://schemas.openxmlformats.org/officeDocument/2006/relationships/hyperlink" Target="http://docs.peppol.eu/poacc/billing/3.0/syntax/ubl-invoice/cac-AccountingCustomerParty/cac-Party/cac-PartyTaxScheme/cbc-CompanyID/" TargetMode="External"/><Relationship Id="rId209" Type="http://schemas.openxmlformats.org/officeDocument/2006/relationships/hyperlink" Target="http://docs.peppol.eu/poacc/billing/3.0/syntax/ubl-invoice/cac-PayeeParty/cac-PartyIdentification/cbc-ID/schemeID/" TargetMode="External"/><Relationship Id="rId360" Type="http://schemas.openxmlformats.org/officeDocument/2006/relationships/hyperlink" Target="http://docs.peppol.eu/poacc/billing/3.0/syntax/ubl-invoice/cac-InvoiceLine/cac-Item/cac-ClassifiedTaxCategory/" TargetMode="External"/><Relationship Id="rId416" Type="http://schemas.openxmlformats.org/officeDocument/2006/relationships/hyperlink" Target="http://docs.peppol.eu/poacc/billing/3.0/rules/BR-43/" TargetMode="External"/><Relationship Id="rId598" Type="http://schemas.openxmlformats.org/officeDocument/2006/relationships/hyperlink" Target="http://docs.peppol.eu/poacc/billing/3.0/rules/BR-Z-02/" TargetMode="External"/><Relationship Id="rId220" Type="http://schemas.openxmlformats.org/officeDocument/2006/relationships/hyperlink" Target="http://docs.peppol.eu/poacc/billing/3.0/syntax/ubl-invoice/cac-TaxRepresentativeParty/cac-PostalAddress/cbc-AdditionalStreetName/" TargetMode="External"/><Relationship Id="rId458" Type="http://schemas.openxmlformats.org/officeDocument/2006/relationships/hyperlink" Target="http://docs.peppol.eu/poacc/billing/3.0/rules/BR-CL-10/" TargetMode="External"/><Relationship Id="rId623" Type="http://schemas.openxmlformats.org/officeDocument/2006/relationships/hyperlink" Target="https://docs.peppol.eu/poacc/billing/3.0/rules/ubl-tc434/UBL-SR-03/" TargetMode="External"/><Relationship Id="rId665" Type="http://schemas.openxmlformats.org/officeDocument/2006/relationships/hyperlink" Target="https://docs.peppol.eu/poacc/billing/3.0/rules/ubl-tc434/UBL-SR-48/" TargetMode="External"/><Relationship Id="rId15" Type="http://schemas.openxmlformats.org/officeDocument/2006/relationships/hyperlink" Target="https://github.com/ConnectingEurope/eInvoicing-EN16931/issues/219" TargetMode="External"/><Relationship Id="rId57" Type="http://schemas.openxmlformats.org/officeDocument/2006/relationships/hyperlink" Target="https://openpeppol.atlassian.net/browse/POACC-465" TargetMode="External"/><Relationship Id="rId262" Type="http://schemas.openxmlformats.org/officeDocument/2006/relationships/hyperlink" Target="http://docs.peppol.eu/poacc/billing/3.0/syntax/ubl-invoice/cac-PaymentMeans/cac-PayeeFinancialAccount/cbc-Name/" TargetMode="External"/><Relationship Id="rId318" Type="http://schemas.openxmlformats.org/officeDocument/2006/relationships/hyperlink" Target="http://docs.peppol.eu/poacc/billing/3.0/syntax/ubl-invoice/cac-InvoiceLine/cbc-ID/" TargetMode="External"/><Relationship Id="rId525" Type="http://schemas.openxmlformats.org/officeDocument/2006/relationships/hyperlink" Target="http://docs.peppol.eu/poacc/billing/3.0/rules/BR-E-05/" TargetMode="External"/><Relationship Id="rId567" Type="http://schemas.openxmlformats.org/officeDocument/2006/relationships/hyperlink" Target="http://docs.peppol.eu/poacc/billing/3.0/rules/BR-IP-05/" TargetMode="External"/><Relationship Id="rId732" Type="http://schemas.openxmlformats.org/officeDocument/2006/relationships/hyperlink" Target="https://www.ird.govt.nz/" TargetMode="External"/><Relationship Id="rId99" Type="http://schemas.openxmlformats.org/officeDocument/2006/relationships/hyperlink" Target="http://docs.peppol.eu/poacc/billing/3.0/syntax/ubl-invoice/" TargetMode="External"/><Relationship Id="rId122" Type="http://schemas.openxmlformats.org/officeDocument/2006/relationships/hyperlink" Target="http://docs.peppol.eu/poacc/billing/3.0/syntax/ubl-invoice/cac-OrderReference/cbc-SalesOrderID/" TargetMode="External"/><Relationship Id="rId164" Type="http://schemas.openxmlformats.org/officeDocument/2006/relationships/hyperlink" Target="http://docs.peppol.eu/poacc/billing/3.0/syntax/ubl-invoice/cac-AccountingSupplierParty/cac-Party/cac-PartyTaxScheme/cbc-CompanyID/" TargetMode="External"/><Relationship Id="rId371" Type="http://schemas.openxmlformats.org/officeDocument/2006/relationships/hyperlink" Target="http://docs.peppol.eu/poacc/billing/3.0/syntax/ubl-invoice/cac-InvoiceLine/cac-Price/cbc-BaseQuantity/" TargetMode="External"/><Relationship Id="rId427" Type="http://schemas.openxmlformats.org/officeDocument/2006/relationships/hyperlink" Target="http://docs.peppol.eu/poacc/billing/3.0/rules/BR-54/" TargetMode="External"/><Relationship Id="rId469" Type="http://schemas.openxmlformats.org/officeDocument/2006/relationships/hyperlink" Target="http://docs.peppol.eu/poacc/billing/3.0/rules/BR-CL-22/http:/docs.peppol.eu/poacc/billing/3.0/rules/BR-CL-22/" TargetMode="External"/><Relationship Id="rId634" Type="http://schemas.openxmlformats.org/officeDocument/2006/relationships/hyperlink" Target="http://docs.peppol.eu/poacc/billing/3.0/rules/UBL-SR-14/" TargetMode="External"/><Relationship Id="rId676" Type="http://schemas.openxmlformats.org/officeDocument/2006/relationships/hyperlink" Target="https://docs.peppol.eu/poacc/billing/3.0/rules/ubl-peppol/PEPPOL-COMMON-R048/" TargetMode="External"/><Relationship Id="rId26" Type="http://schemas.openxmlformats.org/officeDocument/2006/relationships/hyperlink" Target="https://github.com/ConnectingEurope/eInvoicing-EN16931/issues/214" TargetMode="External"/><Relationship Id="rId231" Type="http://schemas.openxmlformats.org/officeDocument/2006/relationships/hyperlink" Target="http://docs.peppol.eu/poacc/billing/3.0/syntax/ubl-invoice/cac-TaxRepresentativeParty/cac-PartyTaxScheme/cac-TaxScheme/cbc-ID/" TargetMode="External"/><Relationship Id="rId273" Type="http://schemas.openxmlformats.org/officeDocument/2006/relationships/hyperlink" Target="http://docs.peppol.eu/poacc/billing/3.0/syntax/ubl-invoice/cac-AllowanceCharge/cbc-AllowanceChargeReasonCode/" TargetMode="External"/><Relationship Id="rId329" Type="http://schemas.openxmlformats.org/officeDocument/2006/relationships/hyperlink" Target="http://docs.peppol.eu/poacc/billing/3.0/syntax/ubl-invoice/cac-InvoiceLine/cac-OrderLineReference/" TargetMode="External"/><Relationship Id="rId480" Type="http://schemas.openxmlformats.org/officeDocument/2006/relationships/hyperlink" Target="http://docs.peppol.eu/poacc/billing/3.0/rules/BR-CO-07/" TargetMode="External"/><Relationship Id="rId536" Type="http://schemas.openxmlformats.org/officeDocument/2006/relationships/hyperlink" Target="http://docs.peppol.eu/poacc/billing/3.0/rules/BR-G-06/" TargetMode="External"/><Relationship Id="rId701" Type="http://schemas.openxmlformats.org/officeDocument/2006/relationships/hyperlink" Target="http://docs.peppol.eu/poacc/billing/3.0/rules/PEPPOL-EN16931-R006/" TargetMode="External"/><Relationship Id="rId68" Type="http://schemas.openxmlformats.org/officeDocument/2006/relationships/hyperlink" Target="https://openpeppol.atlassian.net/browse/POACC-452" TargetMode="External"/><Relationship Id="rId133" Type="http://schemas.openxmlformats.org/officeDocument/2006/relationships/hyperlink" Target="http://docs.peppol.eu/poacc/billing/3.0/syntax/ubl-invoice/cac-ContractDocumentReference/" TargetMode="External"/><Relationship Id="rId175" Type="http://schemas.openxmlformats.org/officeDocument/2006/relationships/hyperlink" Target="http://docs.peppol.eu/poacc/billing/3.0/syntax/ubl-invoice/cac-AccountingSupplierParty/cac-Party/cac-Contact/cbc-ElectronicMail/" TargetMode="External"/><Relationship Id="rId340" Type="http://schemas.openxmlformats.org/officeDocument/2006/relationships/hyperlink" Target="http://docs.peppol.eu/poacc/billing/3.0/syntax/ubl-invoice/cac-InvoiceLine/cac-AllowanceCharge/cbc-Amount/" TargetMode="External"/><Relationship Id="rId578" Type="http://schemas.openxmlformats.org/officeDocument/2006/relationships/hyperlink" Target="http://docs.peppol.eu/poacc/billing/3.0/rules/BR-O-06/" TargetMode="External"/><Relationship Id="rId200" Type="http://schemas.openxmlformats.org/officeDocument/2006/relationships/hyperlink" Target="http://docs.peppol.eu/poacc/billing/3.0/syntax/ubl-invoice/cac-AccountingCustomerParty/cac-Party/cac-PartyLegalEntity/cbc-CompanyID/" TargetMode="External"/><Relationship Id="rId382" Type="http://schemas.openxmlformats.org/officeDocument/2006/relationships/hyperlink" Target="http://docs.peppol.eu/poacc/billing/3.0/rules/BR-04/" TargetMode="External"/><Relationship Id="rId438" Type="http://schemas.openxmlformats.org/officeDocument/2006/relationships/hyperlink" Target="http://docs.peppol.eu/poacc/billing/3.0/rules/BR-67/" TargetMode="External"/><Relationship Id="rId603" Type="http://schemas.openxmlformats.org/officeDocument/2006/relationships/hyperlink" Target="http://docs.peppol.eu/poacc/billing/3.0/rules/BR-Z-07/" TargetMode="External"/><Relationship Id="rId645" Type="http://schemas.openxmlformats.org/officeDocument/2006/relationships/hyperlink" Target="https://docs.peppol.eu/poacc/billing/3.0/rules/ubl-tc434/UBL-SR-25/" TargetMode="External"/><Relationship Id="rId687" Type="http://schemas.openxmlformats.org/officeDocument/2006/relationships/hyperlink" Target="http://docs.peppol.eu/poacc/billing/3.0/rules/PEPPOL-EN16931-P0101/" TargetMode="External"/><Relationship Id="rId242" Type="http://schemas.openxmlformats.org/officeDocument/2006/relationships/hyperlink" Target="http://docs.peppol.eu/poacc/billing/3.0/syntax/ubl-invoice/cac-Delivery/cac-DeliveryLocation/cac-Address/cbc-CountrySubentity/" TargetMode="External"/><Relationship Id="rId284" Type="http://schemas.openxmlformats.org/officeDocument/2006/relationships/hyperlink" Target="http://docs.peppol.eu/poacc/billing/3.0/syntax/ubl-invoice/cac-AllowanceCharge/cac-TaxCategory/cac-TaxScheme/cbc-ID/" TargetMode="External"/><Relationship Id="rId491" Type="http://schemas.openxmlformats.org/officeDocument/2006/relationships/hyperlink" Target="http://docs.peppol.eu/poacc/billing/3.0/rules/BR-CO-18/" TargetMode="External"/><Relationship Id="rId505" Type="http://schemas.openxmlformats.org/officeDocument/2006/relationships/hyperlink" Target="http://docs.peppol.eu/poacc/billing/3.0/rules/BR-DEC-10/" TargetMode="External"/><Relationship Id="rId712" Type="http://schemas.openxmlformats.org/officeDocument/2006/relationships/hyperlink" Target="http://docs.peppol.eu/poacc/billing/3.0/rules/PEPPOL-EN16931-R051/" TargetMode="External"/><Relationship Id="rId37" Type="http://schemas.openxmlformats.org/officeDocument/2006/relationships/hyperlink" Target="https://docs.peppol.eu/poacc/billing/3.0/release-notes/" TargetMode="External"/><Relationship Id="rId79" Type="http://schemas.openxmlformats.org/officeDocument/2006/relationships/hyperlink" Target="http://docs.peppol.eu/poacc/billing/3.0/bis/" TargetMode="External"/><Relationship Id="rId102" Type="http://schemas.openxmlformats.org/officeDocument/2006/relationships/hyperlink" Target="http://docs.peppol.eu/poacc/billing/3.0/syntax/ubl-invoice/cbc-ID/" TargetMode="External"/><Relationship Id="rId144" Type="http://schemas.openxmlformats.org/officeDocument/2006/relationships/hyperlink" Target="http://docs.peppol.eu/poacc/billing/3.0/syntax/ubl-invoice/cac-AccountingSupplierParty/" TargetMode="External"/><Relationship Id="rId547" Type="http://schemas.openxmlformats.org/officeDocument/2006/relationships/hyperlink" Target="http://docs.peppol.eu/poacc/billing/3.0/rules/BR-IC-07/" TargetMode="External"/><Relationship Id="rId589" Type="http://schemas.openxmlformats.org/officeDocument/2006/relationships/hyperlink" Target="http://docs.peppol.eu/poacc/billing/3.0/rules/BR-S-03/" TargetMode="External"/><Relationship Id="rId90" Type="http://schemas.openxmlformats.org/officeDocument/2006/relationships/hyperlink" Target="https://github.com/A-NZ-PEPPOL" TargetMode="External"/><Relationship Id="rId186" Type="http://schemas.openxmlformats.org/officeDocument/2006/relationships/hyperlink" Target="http://docs.peppol.eu/poacc/billing/3.0/syntax/ubl-invoice/cac-AccountingCustomerParty/cac-Party/cac-PostalAddress/cbc-AdditionalStreetName/" TargetMode="External"/><Relationship Id="rId351" Type="http://schemas.openxmlformats.org/officeDocument/2006/relationships/hyperlink" Target="http://docs.peppol.eu/poacc/billing/3.0/syntax/ubl-invoice/cac-InvoiceLine/cac-Item/cac-StandardItemIdentification/" TargetMode="External"/><Relationship Id="rId393" Type="http://schemas.openxmlformats.org/officeDocument/2006/relationships/hyperlink" Target="http://docs.peppol.eu/poacc/billing/3.0/rules/BR-16/" TargetMode="External"/><Relationship Id="rId407" Type="http://schemas.openxmlformats.org/officeDocument/2006/relationships/hyperlink" Target="http://docs.peppol.eu/poacc/billing/3.0/rules/BR-30/" TargetMode="External"/><Relationship Id="rId449" Type="http://schemas.openxmlformats.org/officeDocument/2006/relationships/hyperlink" Target="https://docs.peppol.eu/poacc/billing/3.0/rules/ubl-tc434/BR-B-01/" TargetMode="External"/><Relationship Id="rId614" Type="http://schemas.openxmlformats.org/officeDocument/2006/relationships/hyperlink" Target="https://docs.peppol.eu/poacc/billing/3.0/rules/ubl-tc434/UBL-CR-682/" TargetMode="External"/><Relationship Id="rId656" Type="http://schemas.openxmlformats.org/officeDocument/2006/relationships/hyperlink" Target="https://docs.peppol.eu/poacc/billing/3.0/rules/ubl-tc434/UBL-SR-36/" TargetMode="External"/><Relationship Id="rId211" Type="http://schemas.openxmlformats.org/officeDocument/2006/relationships/hyperlink" Target="http://docs.peppol.eu/poacc/billing/3.0/syntax/ubl-invoice/cac-PayeeParty/cac-PartyName/cbc-Name/" TargetMode="External"/><Relationship Id="rId253" Type="http://schemas.openxmlformats.org/officeDocument/2006/relationships/hyperlink" Target="http://docs.peppol.eu/poacc/billing/3.0/syntax/ubl-creditnote/cac-PaymentMeans/cbc-PaymentDueDate/" TargetMode="External"/><Relationship Id="rId295" Type="http://schemas.openxmlformats.org/officeDocument/2006/relationships/hyperlink" Target="http://docs.peppol.eu/poacc/billing/3.0/syntax/ubl-invoice/cac-TaxTotal/cac-TaxSubtotal/cac-TaxCategory/cbc-Percent/" TargetMode="External"/><Relationship Id="rId309" Type="http://schemas.openxmlformats.org/officeDocument/2006/relationships/hyperlink" Target="http://docs.peppol.eu/poacc/billing/3.0/syntax/ubl-invoice/cac-LegalMonetaryTotal/cbc-ChargeTotalAmount/" TargetMode="External"/><Relationship Id="rId460" Type="http://schemas.openxmlformats.org/officeDocument/2006/relationships/hyperlink" Target="http://docs.peppol.eu/poacc/billing/3.0/rules/BR-CL-13/" TargetMode="External"/><Relationship Id="rId516" Type="http://schemas.openxmlformats.org/officeDocument/2006/relationships/hyperlink" Target="http://docs.peppol.eu/poacc/billing/3.0/rules/BR-DEC-23/" TargetMode="External"/><Relationship Id="rId698" Type="http://schemas.openxmlformats.org/officeDocument/2006/relationships/hyperlink" Target="http://docs.peppol.eu/poacc/billing/3.0/rules/PEPPOL-EN16931-R003/" TargetMode="External"/><Relationship Id="rId48" Type="http://schemas.openxmlformats.org/officeDocument/2006/relationships/hyperlink" Target="https://docs.peppol.eu/poacc/billing/3.0/rules/ubl-peppol/" TargetMode="External"/><Relationship Id="rId113" Type="http://schemas.openxmlformats.org/officeDocument/2006/relationships/hyperlink" Target="http://docs.peppol.eu/poacc/billing/3.0/syntax/ubl-invoice/cbc-AccountingCost/" TargetMode="External"/><Relationship Id="rId320" Type="http://schemas.openxmlformats.org/officeDocument/2006/relationships/hyperlink" Target="http://docs.peppol.eu/poacc/billing/3.0/syntax/ubl-invoice/cac-InvoiceLine/cbc-InvoicedQuantity/" TargetMode="External"/><Relationship Id="rId558" Type="http://schemas.openxmlformats.org/officeDocument/2006/relationships/hyperlink" Target="http://docs.peppol.eu/poacc/billing/3.0/rules/BR-IG-06/" TargetMode="External"/><Relationship Id="rId723" Type="http://schemas.openxmlformats.org/officeDocument/2006/relationships/hyperlink" Target="http://docs.peppol.eu/poacc/billing/3.0/rules/PEPPOL-EN16931-R121/" TargetMode="External"/><Relationship Id="rId155" Type="http://schemas.openxmlformats.org/officeDocument/2006/relationships/hyperlink" Target="http://docs.peppol.eu/poacc/billing/3.0/syntax/ubl-invoice/cac-AccountingSupplierParty/cac-Party/cac-PostalAddress/cbc-AdditionalStreetName/" TargetMode="External"/><Relationship Id="rId197" Type="http://schemas.openxmlformats.org/officeDocument/2006/relationships/hyperlink" Target="http://docs.peppol.eu/poacc/billing/3.0/syntax/ubl-invoice/cac-AccountingCustomerParty/cac-Party/cac-PartyTaxScheme/cac-TaxScheme/cbc-ID/" TargetMode="External"/><Relationship Id="rId362" Type="http://schemas.openxmlformats.org/officeDocument/2006/relationships/hyperlink" Target="http://docs.peppol.eu/poacc/billing/3.0/syntax/ubl-invoice/cac-InvoiceLine/cac-Item/cac-ClassifiedTaxCategory/cbc-Percent/" TargetMode="External"/><Relationship Id="rId418" Type="http://schemas.openxmlformats.org/officeDocument/2006/relationships/hyperlink" Target="http://docs.peppol.eu/poacc/billing/3.0/rules/BR-45/" TargetMode="External"/><Relationship Id="rId625" Type="http://schemas.openxmlformats.org/officeDocument/2006/relationships/hyperlink" Target="https://docs.peppol.eu/poacc/billing/3.0/rules/ubl-tc434/UBL-SR-05/" TargetMode="External"/><Relationship Id="rId222" Type="http://schemas.openxmlformats.org/officeDocument/2006/relationships/hyperlink" Target="http://docs.peppol.eu/poacc/billing/3.0/syntax/ubl-invoice/cac-TaxRepresentativeParty/cac-PostalAddress/cbc-PostalZone/" TargetMode="External"/><Relationship Id="rId264" Type="http://schemas.openxmlformats.org/officeDocument/2006/relationships/hyperlink" Target="http://docs.peppol.eu/poacc/billing/3.0/syntax/ubl-invoice/cac-PaymentMeans/cac-PayeeFinancialAccount/cac-FinancialInstitutionBranch/cbc-ID/" TargetMode="External"/><Relationship Id="rId471" Type="http://schemas.openxmlformats.org/officeDocument/2006/relationships/hyperlink" Target="http://docs.peppol.eu/poacc/billing/3.0/rules/BR-CL-24/" TargetMode="External"/><Relationship Id="rId667" Type="http://schemas.openxmlformats.org/officeDocument/2006/relationships/hyperlink" Target="https://docs.peppol.eu/poacc/billing/3.0/rules/ubl-tc434/UBL-SR-50/" TargetMode="External"/><Relationship Id="rId17" Type="http://schemas.openxmlformats.org/officeDocument/2006/relationships/hyperlink" Target="https://github.com/ConnectingEurope/eInvoicing-EN16931/issues/224" TargetMode="External"/><Relationship Id="rId59" Type="http://schemas.openxmlformats.org/officeDocument/2006/relationships/hyperlink" Target="https://openpeppol.atlassian.net/browse/POACC-417" TargetMode="External"/><Relationship Id="rId124" Type="http://schemas.openxmlformats.org/officeDocument/2006/relationships/hyperlink" Target="http://docs.peppol.eu/poacc/billing/3.0/syntax/ubl-invoice/cac-BillingReference/cac-InvoiceDocumentReference/" TargetMode="External"/><Relationship Id="rId527" Type="http://schemas.openxmlformats.org/officeDocument/2006/relationships/hyperlink" Target="http://docs.peppol.eu/poacc/billing/3.0/rules/BR-E-07/" TargetMode="External"/><Relationship Id="rId569" Type="http://schemas.openxmlformats.org/officeDocument/2006/relationships/hyperlink" Target="http://docs.peppol.eu/poacc/billing/3.0/rules/BR-IP-07/" TargetMode="External"/><Relationship Id="rId734" Type="http://schemas.openxmlformats.org/officeDocument/2006/relationships/hyperlink" Target="http://docs.peppol.eu/poacc/billing/3.0/" TargetMode="External"/><Relationship Id="rId70" Type="http://schemas.openxmlformats.org/officeDocument/2006/relationships/hyperlink" Target="http://docs.peppol.eu/poacc/billing/3.0/bis/" TargetMode="External"/><Relationship Id="rId166" Type="http://schemas.openxmlformats.org/officeDocument/2006/relationships/hyperlink" Target="http://docs.peppol.eu/poacc/billing/3.0/syntax/ubl-invoice/cac-AccountingSupplierParty/cac-Party/cac-PartyTaxScheme/cac-TaxScheme/cbc-ID/" TargetMode="External"/><Relationship Id="rId331" Type="http://schemas.openxmlformats.org/officeDocument/2006/relationships/hyperlink" Target="http://docs.peppol.eu/poacc/billing/3.0/syntax/ubl-invoice/cac-InvoiceLine/cac-DocumentReference/" TargetMode="External"/><Relationship Id="rId373" Type="http://schemas.openxmlformats.org/officeDocument/2006/relationships/hyperlink" Target="http://docs.peppol.eu/poacc/billing/3.0/syntax/ubl-invoice/cac-InvoiceLine/cac-Price/cac-AllowanceCharge/" TargetMode="External"/><Relationship Id="rId429" Type="http://schemas.openxmlformats.org/officeDocument/2006/relationships/hyperlink" Target="http://docs.peppol.eu/poacc/billing/3.0/rules/BR-56/" TargetMode="External"/><Relationship Id="rId580" Type="http://schemas.openxmlformats.org/officeDocument/2006/relationships/hyperlink" Target="http://docs.peppol.eu/poacc/billing/3.0/rules/BR-O-08/" TargetMode="External"/><Relationship Id="rId636" Type="http://schemas.openxmlformats.org/officeDocument/2006/relationships/hyperlink" Target="https://docs.peppol.eu/poacc/billing/3.0/rules/ubl-tc434/UBL-SR-16/"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Delivery/cbc-ActualDeliveryDate/" TargetMode="External"/><Relationship Id="rId440" Type="http://schemas.openxmlformats.org/officeDocument/2006/relationships/hyperlink" Target="http://docs.peppol.eu/poacc/billing/3.0/rules/BR-AE-02/" TargetMode="External"/><Relationship Id="rId678" Type="http://schemas.openxmlformats.org/officeDocument/2006/relationships/hyperlink" Target="https://docs.peppol.eu/poacc/billing/3.0/rules/ubl-peppol/PEPPOL-COMMON-R050/" TargetMode="External"/><Relationship Id="rId28" Type="http://schemas.openxmlformats.org/officeDocument/2006/relationships/hyperlink" Target="https://docs.peppol.eu/poacc/billing/3.0/rules/ubl-tc434/UBL-SR-27/" TargetMode="External"/><Relationship Id="rId275" Type="http://schemas.openxmlformats.org/officeDocument/2006/relationships/hyperlink" Target="http://docs.peppol.eu/poacc/billing/3.0/syntax/ubl-invoice/cac-AllowanceCharge/cbc-MultiplierFactorNumeric/" TargetMode="External"/><Relationship Id="rId300" Type="http://schemas.openxmlformats.org/officeDocument/2006/relationships/hyperlink" Target="http://docs.peppol.eu/poacc/billing/3.0/syntax/ubl-invoice/cac-LegalMonetaryTotal/" TargetMode="External"/><Relationship Id="rId482" Type="http://schemas.openxmlformats.org/officeDocument/2006/relationships/hyperlink" Target="http://docs.peppol.eu/poacc/billing/3.0/rules/BR-CO-09/" TargetMode="External"/><Relationship Id="rId538" Type="http://schemas.openxmlformats.org/officeDocument/2006/relationships/hyperlink" Target="http://docs.peppol.eu/poacc/billing/3.0/rules/BR-G-08/" TargetMode="External"/><Relationship Id="rId703" Type="http://schemas.openxmlformats.org/officeDocument/2006/relationships/hyperlink" Target="http://docs.peppol.eu/poacc/billing/3.0/rules/PEPPOL-EN16931-R008/" TargetMode="External"/><Relationship Id="rId81" Type="http://schemas.openxmlformats.org/officeDocument/2006/relationships/hyperlink" Target="http://www.unece.org/fileadmin/DAM/trade/untdid/d16b/tred/tred1001.htm" TargetMode="External"/><Relationship Id="rId135" Type="http://schemas.openxmlformats.org/officeDocument/2006/relationships/hyperlink" Target="http://docs.peppol.eu/poacc/billing/3.0/syntax/ubl-invoice/cac-AdditionalDocumentReference/cbc-ID/schemeID/" TargetMode="External"/><Relationship Id="rId177" Type="http://schemas.openxmlformats.org/officeDocument/2006/relationships/hyperlink" Target="http://docs.peppol.eu/poacc/billing/3.0/syntax/ubl-invoice/cac-AccountingCustomerParty/cac-Party/" TargetMode="External"/><Relationship Id="rId342" Type="http://schemas.openxmlformats.org/officeDocument/2006/relationships/hyperlink" Target="http://docs.peppol.eu/poacc/billing/3.0/syntax/ubl-invoice/cac-InvoiceLine/cac-AllowanceCharge/cbc-BaseAmount/" TargetMode="External"/><Relationship Id="rId384" Type="http://schemas.openxmlformats.org/officeDocument/2006/relationships/hyperlink" Target="http://docs.peppol.eu/poacc/billing/3.0/rules/BR-06/" TargetMode="External"/><Relationship Id="rId591" Type="http://schemas.openxmlformats.org/officeDocument/2006/relationships/hyperlink" Target="http://docs.peppol.eu/poacc/billing/3.0/rules/BR-S-05/" TargetMode="External"/><Relationship Id="rId605" Type="http://schemas.openxmlformats.org/officeDocument/2006/relationships/hyperlink" Target="http://docs.peppol.eu/poacc/billing/3.0/rules/BR-Z-09/" TargetMode="External"/><Relationship Id="rId202" Type="http://schemas.openxmlformats.org/officeDocument/2006/relationships/hyperlink" Target="http://docs.peppol.eu/poacc/billing/3.0/syntax/ubl-invoice/cac-AccountingCustomerParty/cac-Party/cac-Contact/" TargetMode="External"/><Relationship Id="rId244" Type="http://schemas.openxmlformats.org/officeDocument/2006/relationships/hyperlink" Target="http://docs.peppol.eu/poacc/billing/3.0/syntax/ubl-invoice/cac-Delivery/cac-DeliveryLocation/cac-Address/cac-AddressLine/cbc-Line/" TargetMode="External"/><Relationship Id="rId647" Type="http://schemas.openxmlformats.org/officeDocument/2006/relationships/hyperlink" Target="https://docs.peppol.eu/poacc/billing/3.0/rules/ubl-tc434/UBL-SR-27/" TargetMode="External"/><Relationship Id="rId689" Type="http://schemas.openxmlformats.org/officeDocument/2006/relationships/hyperlink" Target="https://docs.peppol.eu/poacc/billing/3.0/rules/PEPPOL-EN16931-P0105/" TargetMode="External"/><Relationship Id="rId39" Type="http://schemas.openxmlformats.org/officeDocument/2006/relationships/hyperlink" Target="https://github.com/ConnectingEurope/eInvoicing-EN16931/issues/219" TargetMode="External"/><Relationship Id="rId286" Type="http://schemas.openxmlformats.org/officeDocument/2006/relationships/hyperlink" Target="http://docs.peppol.eu/poacc/billing/3.0/syntax/ubl-invoice/cac-TaxTotal/cbc-TaxAmount/" TargetMode="External"/><Relationship Id="rId451" Type="http://schemas.openxmlformats.org/officeDocument/2006/relationships/hyperlink" Target="http://docs.peppol.eu/poacc/billing/3.0/rules/BR-CL-01/" TargetMode="External"/><Relationship Id="rId493" Type="http://schemas.openxmlformats.org/officeDocument/2006/relationships/hyperlink" Target="http://docs.peppol.eu/poacc/billing/3.0/rules/BR-CO-20/" TargetMode="External"/><Relationship Id="rId507" Type="http://schemas.openxmlformats.org/officeDocument/2006/relationships/hyperlink" Target="http://docs.peppol.eu/poacc/billing/3.0/rules/BR-DEC-12/" TargetMode="External"/><Relationship Id="rId549" Type="http://schemas.openxmlformats.org/officeDocument/2006/relationships/hyperlink" Target="http://docs.peppol.eu/poacc/billing/3.0/rules/BR-IC-09/" TargetMode="External"/><Relationship Id="rId714" Type="http://schemas.openxmlformats.org/officeDocument/2006/relationships/hyperlink" Target="http://docs.peppol.eu/poacc/billing/3.0/rules/PEPPOL-EN16931-R054/" TargetMode="External"/><Relationship Id="rId50" Type="http://schemas.openxmlformats.org/officeDocument/2006/relationships/hyperlink" Target="https://docs.peppol.eu/poacc/billing/3.0/rules/ubl-peppol/" TargetMode="External"/><Relationship Id="rId104" Type="http://schemas.openxmlformats.org/officeDocument/2006/relationships/hyperlink" Target="http://docs.peppol.eu/poacc/billing/3.0/syntax/ubl-invoice/cbc-DueDate/" TargetMode="External"/><Relationship Id="rId146" Type="http://schemas.openxmlformats.org/officeDocument/2006/relationships/hyperlink" Target="http://docs.peppol.eu/poacc/billing/3.0/syntax/ubl-invoice/cac-AccountingSupplierParty/cac-Party/cbc-EndpointID/" TargetMode="External"/><Relationship Id="rId188" Type="http://schemas.openxmlformats.org/officeDocument/2006/relationships/hyperlink" Target="http://docs.peppol.eu/poacc/billing/3.0/syntax/ubl-invoice/cac-AccountingCustomerParty/cac-Party/cac-PostalAddress/cbc-PostalZone/" TargetMode="External"/><Relationship Id="rId311" Type="http://schemas.openxmlformats.org/officeDocument/2006/relationships/hyperlink" Target="http://docs.peppol.eu/poacc/billing/3.0/syntax/ubl-invoice/cac-LegalMonetaryTotal/cbc-PrepaidAmount/" TargetMode="External"/><Relationship Id="rId353" Type="http://schemas.openxmlformats.org/officeDocument/2006/relationships/hyperlink" Target="http://docs.peppol.eu/poacc/billing/3.0/syntax/ubl-invoice/cac-InvoiceLine/cac-Item/cac-StandardItemIdentification/cbc-ID/schemeID/" TargetMode="External"/><Relationship Id="rId395" Type="http://schemas.openxmlformats.org/officeDocument/2006/relationships/hyperlink" Target="http://docs.peppol.eu/poacc/billing/3.0/rules/BR-18/" TargetMode="External"/><Relationship Id="rId409" Type="http://schemas.openxmlformats.org/officeDocument/2006/relationships/hyperlink" Target="http://docs.peppol.eu/poacc/billing/3.0/rules/BR-32/" TargetMode="External"/><Relationship Id="rId560" Type="http://schemas.openxmlformats.org/officeDocument/2006/relationships/hyperlink" Target="http://docs.peppol.eu/poacc/billing/3.0/rules/BR-IG-08/" TargetMode="External"/><Relationship Id="rId92" Type="http://schemas.openxmlformats.org/officeDocument/2006/relationships/hyperlink" Target="https://peppol.eu/downloads/the-peppol-edelivery-network-specifications/" TargetMode="External"/><Relationship Id="rId213" Type="http://schemas.openxmlformats.org/officeDocument/2006/relationships/hyperlink" Target="http://docs.peppol.eu/poacc/billing/3.0/syntax/ubl-invoice/cac-PayeeParty/cac-PartyLegalEntity/cbc-CompanyID/" TargetMode="External"/><Relationship Id="rId420" Type="http://schemas.openxmlformats.org/officeDocument/2006/relationships/hyperlink" Target="http://docs.peppol.eu/poacc/billing/3.0/rules/BR-47/" TargetMode="External"/><Relationship Id="rId616" Type="http://schemas.openxmlformats.org/officeDocument/2006/relationships/hyperlink" Target="http://docs.peppol.eu/poacc/billing/3.0/rules/UBL-DT-06/" TargetMode="External"/><Relationship Id="rId658" Type="http://schemas.openxmlformats.org/officeDocument/2006/relationships/hyperlink" Target="https://docs.peppol.eu/poacc/billing/3.0/rules/ubl-tc434/UBL-SR-40/" TargetMode="External"/><Relationship Id="rId255" Type="http://schemas.openxmlformats.org/officeDocument/2006/relationships/hyperlink" Target="http://docs.peppol.eu/poacc/billing/3.0/syntax/ubl-invoice/cac-PaymentMeans/cbc-PaymentID/" TargetMode="External"/><Relationship Id="rId297" Type="http://schemas.openxmlformats.org/officeDocument/2006/relationships/hyperlink" Target="http://docs.peppol.eu/poacc/billing/3.0/syntax/ubl-invoice/cac-TaxTotal/cac-TaxSubtotal/cac-TaxCategory/cbc-TaxExemptionReason/" TargetMode="External"/><Relationship Id="rId462" Type="http://schemas.openxmlformats.org/officeDocument/2006/relationships/hyperlink" Target="http://docs.peppol.eu/poacc/billing/3.0/rules/BR-CL-15/" TargetMode="External"/><Relationship Id="rId518" Type="http://schemas.openxmlformats.org/officeDocument/2006/relationships/hyperlink" Target="http://docs.peppol.eu/poacc/billing/3.0/rules/BR-DEC-25/" TargetMode="External"/><Relationship Id="rId725" Type="http://schemas.openxmlformats.org/officeDocument/2006/relationships/header" Target="header2.xml"/><Relationship Id="rId115" Type="http://schemas.openxmlformats.org/officeDocument/2006/relationships/hyperlink" Target="http://docs.peppol.eu/poacc/billing/3.0/syntax/ubl-invoice/cac-InvoicePeriod/" TargetMode="External"/><Relationship Id="rId157" Type="http://schemas.openxmlformats.org/officeDocument/2006/relationships/hyperlink" Target="http://docs.peppol.eu/poacc/billing/3.0/syntax/ubl-invoice/cac-AccountingSupplierParty/cac-Party/cac-PostalAddress/cbc-PostalZone/" TargetMode="External"/><Relationship Id="rId322" Type="http://schemas.openxmlformats.org/officeDocument/2006/relationships/hyperlink" Target="http://docs.peppol.eu/poacc/billing/3.0/syntax/ubl-invoice/cac-InvoiceLine/cbc-InvoicedQuantity/unitCode/" TargetMode="External"/><Relationship Id="rId364" Type="http://schemas.openxmlformats.org/officeDocument/2006/relationships/hyperlink" Target="http://docs.peppol.eu/poacc/billing/3.0/syntax/ubl-invoice/cac-InvoiceLine/cac-Item/cac-ClassifiedTaxCategory/cac-TaxScheme/cbc-ID/" TargetMode="External"/><Relationship Id="rId61" Type="http://schemas.openxmlformats.org/officeDocument/2006/relationships/hyperlink" Target="https://github.com/ConnectingEurope/eInvoicing-EN16931/issues/310" TargetMode="External"/><Relationship Id="rId199" Type="http://schemas.openxmlformats.org/officeDocument/2006/relationships/hyperlink" Target="http://docs.peppol.eu/poacc/billing/3.0/syntax/ubl-invoice/cac-AccountingCustomerParty/cac-Party/cac-PartyLegalEntity/cbc-RegistrationName/" TargetMode="External"/><Relationship Id="rId571" Type="http://schemas.openxmlformats.org/officeDocument/2006/relationships/hyperlink" Target="http://docs.peppol.eu/poacc/billing/3.0/rules/BR-IP-09/" TargetMode="External"/><Relationship Id="rId627" Type="http://schemas.openxmlformats.org/officeDocument/2006/relationships/hyperlink" Target="https://docs.peppol.eu/poacc/billing/3.0/rules/ubl-tc434/UBL-SR-07/" TargetMode="External"/><Relationship Id="rId669" Type="http://schemas.openxmlformats.org/officeDocument/2006/relationships/hyperlink" Target="https://docs.peppol.eu/poacc/billing/3.0/rules/PEPPOL-COMMON-R041/" TargetMode="External"/><Relationship Id="rId19" Type="http://schemas.openxmlformats.org/officeDocument/2006/relationships/hyperlink" Target="https://github.com/ConnectingEurope/eInvoicing-EN16931/issues/230" TargetMode="External"/><Relationship Id="rId224" Type="http://schemas.openxmlformats.org/officeDocument/2006/relationships/hyperlink" Target="http://docs.peppol.eu/poacc/billing/3.0/syntax/ubl-invoice/cac-TaxRepresentativeParty/cac-PostalAddress/cac-AddressLine/" TargetMode="External"/><Relationship Id="rId266" Type="http://schemas.openxmlformats.org/officeDocument/2006/relationships/hyperlink" Target="http://docs.peppol.eu/poacc/billing/3.0/syntax/ubl-invoice/cac-PaymentMeans/cac-PaymentMandate/cbc-ID/" TargetMode="External"/><Relationship Id="rId431" Type="http://schemas.openxmlformats.org/officeDocument/2006/relationships/hyperlink" Target="http://docs.peppol.eu/poacc/billing/3.0/rules/BR-61/" TargetMode="External"/><Relationship Id="rId473" Type="http://schemas.openxmlformats.org/officeDocument/2006/relationships/hyperlink" Target="https://docs.peppol.eu/poacc/billing/3.0/codelist/eas/" TargetMode="External"/><Relationship Id="rId529" Type="http://schemas.openxmlformats.org/officeDocument/2006/relationships/hyperlink" Target="http://docs.peppol.eu/poacc/billing/3.0/rules/BR-E-09/" TargetMode="External"/><Relationship Id="rId680" Type="http://schemas.openxmlformats.org/officeDocument/2006/relationships/hyperlink" Target="http://docs.peppol.eu/poacc/billing/3.0/rules/PEPPOL-EN16931-CL002/" TargetMode="External"/><Relationship Id="rId736" Type="http://schemas.openxmlformats.org/officeDocument/2006/relationships/hyperlink" Target="https://github.com/A-NZ-PEPPOL" TargetMode="External"/><Relationship Id="rId30" Type="http://schemas.openxmlformats.org/officeDocument/2006/relationships/hyperlink" Target="https://docs.peppol.eu/poacc/billing/3.0/rules/ubl-tc434/UBL-SR-44/" TargetMode="External"/><Relationship Id="rId126" Type="http://schemas.openxmlformats.org/officeDocument/2006/relationships/hyperlink" Target="http://docs.peppol.eu/poacc/billing/3.0/syntax/ubl-invoice/cac-BillingReference/cac-InvoiceDocumentReference/cbc-IssueDate/" TargetMode="External"/><Relationship Id="rId168" Type="http://schemas.openxmlformats.org/officeDocument/2006/relationships/hyperlink" Target="http://docs.peppol.eu/poacc/billing/3.0/syntax/ubl-invoice/cac-AccountingSupplierParty/cac-Party/cac-PartyLegalEntity/cbc-RegistrationName/" TargetMode="External"/><Relationship Id="rId333" Type="http://schemas.openxmlformats.org/officeDocument/2006/relationships/hyperlink" Target="http://docs.peppol.eu/poacc/billing/3.0/syntax/ubl-invoice/cac-InvoiceLine/cac-DocumentReference/cbc-ID/schemeID/" TargetMode="External"/><Relationship Id="rId540" Type="http://schemas.openxmlformats.org/officeDocument/2006/relationships/hyperlink" Target="http://docs.peppol.eu/poacc/billing/3.0/rules/BR-G-10/" TargetMode="External"/><Relationship Id="rId72" Type="http://schemas.openxmlformats.org/officeDocument/2006/relationships/hyperlink" Target="http://docs.oasis-open.org/ubl/os-UBL-2.1/xsd/maindoc/UBL-Invoice-2.1.xsd" TargetMode="External"/><Relationship Id="rId375" Type="http://schemas.openxmlformats.org/officeDocument/2006/relationships/hyperlink" Target="http://docs.peppol.eu/poacc/billing/3.0/syntax/ubl-invoice/cac-InvoiceLine/cac-Price/cac-AllowanceCharge/cbc-Amount/" TargetMode="External"/><Relationship Id="rId582" Type="http://schemas.openxmlformats.org/officeDocument/2006/relationships/hyperlink" Target="http://docs.peppol.eu/poacc/billing/3.0/rules/BR-O-10/" TargetMode="External"/><Relationship Id="rId638" Type="http://schemas.openxmlformats.org/officeDocument/2006/relationships/hyperlink" Target="http://docs.peppol.eu/poacc/billing/3.0/rules/UBL-SR-18/" TargetMode="External"/><Relationship Id="rId3" Type="http://schemas.openxmlformats.org/officeDocument/2006/relationships/styles" Target="styles.xml"/><Relationship Id="rId235" Type="http://schemas.openxmlformats.org/officeDocument/2006/relationships/hyperlink" Target="http://docs.peppol.eu/poacc/billing/3.0/syntax/ubl-invoice/cac-Delivery/cac-DeliveryLocation/cbc-ID/" TargetMode="External"/><Relationship Id="rId277" Type="http://schemas.openxmlformats.org/officeDocument/2006/relationships/hyperlink" Target="http://docs.peppol.eu/poacc/billing/3.0/syntax/ubl-invoice/cac-AllowanceCharge/cbc-Amount/currencyID/" TargetMode="External"/><Relationship Id="rId400" Type="http://schemas.openxmlformats.org/officeDocument/2006/relationships/hyperlink" Target="http://docs.peppol.eu/poacc/billing/3.0/rules/BR-23/" TargetMode="External"/><Relationship Id="rId442" Type="http://schemas.openxmlformats.org/officeDocument/2006/relationships/hyperlink" Target="http://docs.peppol.eu/poacc/billing/3.0/rules/BR-AE-04/" TargetMode="External"/><Relationship Id="rId484" Type="http://schemas.openxmlformats.org/officeDocument/2006/relationships/hyperlink" Target="http://docs.peppol.eu/poacc/billing/3.0/rules/BR-CO-11/" TargetMode="External"/><Relationship Id="rId705" Type="http://schemas.openxmlformats.org/officeDocument/2006/relationships/hyperlink" Target="http://docs.peppol.eu/poacc/billing/3.0/rules/PEPPOL-EN16931-R020/" TargetMode="External"/><Relationship Id="rId137" Type="http://schemas.openxmlformats.org/officeDocument/2006/relationships/hyperlink" Target="http://docs.peppol.eu/poacc/billing/3.0/syntax/ubl-invoice/cac-AdditionalDocumentReference/cac-Attachment/" TargetMode="External"/><Relationship Id="rId302" Type="http://schemas.openxmlformats.org/officeDocument/2006/relationships/hyperlink" Target="http://docs.peppol.eu/poacc/billing/3.0/syntax/ubl-invoice/cac-LegalMonetaryTotal/cbc-LineExtensionAmount/currencyID/" TargetMode="External"/><Relationship Id="rId344" Type="http://schemas.openxmlformats.org/officeDocument/2006/relationships/hyperlink" Target="http://docs.peppol.eu/poacc/billing/3.0/syntax/ubl-invoice/cac-InvoiceLine/cac-Item/" TargetMode="External"/><Relationship Id="rId691" Type="http://schemas.openxmlformats.org/officeDocument/2006/relationships/hyperlink" Target="https://docs.peppol.eu/poacc/billing/3.0/rules/PEPPOL-EN16931-P0107/" TargetMode="External"/><Relationship Id="rId41" Type="http://schemas.openxmlformats.org/officeDocument/2006/relationships/hyperlink" Target="https://github.com/ConnectingEurope/eInvoicing-EN16931/issues/257" TargetMode="External"/><Relationship Id="rId83" Type="http://schemas.openxmlformats.org/officeDocument/2006/relationships/hyperlink" Target="http://docs.peppol.eu/poacc/billing/3.0/bis/" TargetMode="External"/><Relationship Id="rId179" Type="http://schemas.openxmlformats.org/officeDocument/2006/relationships/hyperlink" Target="http://docs.peppol.eu/poacc/billing/3.0/syntax/ubl-invoice/cac-AccountingCustomerParty/cac-Party/cac-PartyIdentification/" TargetMode="External"/><Relationship Id="rId386" Type="http://schemas.openxmlformats.org/officeDocument/2006/relationships/hyperlink" Target="http://docs.peppol.eu/poacc/billing/3.0/rules/BR-08/" TargetMode="External"/><Relationship Id="rId551" Type="http://schemas.openxmlformats.org/officeDocument/2006/relationships/hyperlink" Target="http://docs.peppol.eu/poacc/billing/3.0/rules/BR-IC-11/" TargetMode="External"/><Relationship Id="rId593" Type="http://schemas.openxmlformats.org/officeDocument/2006/relationships/hyperlink" Target="http://docs.peppol.eu/poacc/billing/3.0/rules/BR-S-07/" TargetMode="External"/><Relationship Id="rId607" Type="http://schemas.openxmlformats.org/officeDocument/2006/relationships/hyperlink" Target="https://docs.peppol.eu/poacc/billing/3.0/rules/UBL-CR-666/" TargetMode="External"/><Relationship Id="rId649" Type="http://schemas.openxmlformats.org/officeDocument/2006/relationships/hyperlink" Target="https://docs.peppol.eu/poacc/billing/3.0/rules/ubl-tc434/UBL-SR-2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45AB86E5-0356-4CE0-B354-D0250BD0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74</Pages>
  <Words>33007</Words>
  <Characters>188140</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Ursuli</dc:creator>
  <cp:keywords/>
  <dc:description/>
  <cp:lastModifiedBy>Adrian Sharp</cp:lastModifiedBy>
  <cp:revision>14</cp:revision>
  <dcterms:created xsi:type="dcterms:W3CDTF">2022-05-24T05:51:00Z</dcterms:created>
  <dcterms:modified xsi:type="dcterms:W3CDTF">2022-05-27T03:36:00Z</dcterms:modified>
</cp:coreProperties>
</file>